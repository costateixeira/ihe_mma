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B530E" w14:textId="176F5ED1" w:rsidR="00F47A33" w:rsidRPr="00C67286" w:rsidRDefault="00F47A33">
      <w:pPr>
        <w:pStyle w:val="BodyText"/>
        <w:ind w:left="1440" w:hanging="1440"/>
        <w:jc w:val="center"/>
        <w:outlineLvl w:val="0"/>
        <w:rPr>
          <w:b/>
          <w:bCs/>
          <w:sz w:val="28"/>
          <w:szCs w:val="28"/>
        </w:rPr>
        <w:pPrChange w:id="0" w:author="Jose Costa Teixeira" w:date="2017-07-07T05:04:00Z">
          <w:pPr>
            <w:pStyle w:val="BodyText"/>
            <w:jc w:val="center"/>
            <w:outlineLvl w:val="0"/>
          </w:pPr>
        </w:pPrChange>
      </w:pPr>
      <w:r w:rsidRPr="00C67286">
        <w:rPr>
          <w:b/>
          <w:bCs/>
          <w:sz w:val="28"/>
          <w:szCs w:val="28"/>
        </w:rPr>
        <w:softHyphen/>
        <w:t>Integrating the Healthcare Enterprise</w:t>
      </w:r>
    </w:p>
    <w:p w14:paraId="56AE1341" w14:textId="77777777" w:rsidR="00F47A33" w:rsidRPr="00C67286" w:rsidRDefault="00F47A33" w:rsidP="00F47A33">
      <w:pPr>
        <w:pStyle w:val="BodyText"/>
      </w:pPr>
    </w:p>
    <w:p w14:paraId="6F259647" w14:textId="77777777" w:rsidR="00F47A33" w:rsidRPr="00C67286" w:rsidRDefault="00F47A33" w:rsidP="00F47A33">
      <w:pPr>
        <w:pStyle w:val="BodyText"/>
        <w:jc w:val="center"/>
      </w:pPr>
      <w:r w:rsidRPr="00C67286">
        <w:rPr>
          <w:noProof/>
          <w:lang w:eastAsia="pt-PT"/>
        </w:rPr>
        <w:drawing>
          <wp:inline distT="0" distB="0" distL="0" distR="0" wp14:anchorId="60A4032E" wp14:editId="0F1AF459">
            <wp:extent cx="1633855" cy="841375"/>
            <wp:effectExtent l="0" t="0" r="4445"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14:paraId="100310B1" w14:textId="77777777" w:rsidR="00F47A33" w:rsidRPr="00C67286" w:rsidRDefault="00F47A33" w:rsidP="00F47A33">
      <w:pPr>
        <w:pStyle w:val="BodyText"/>
      </w:pPr>
    </w:p>
    <w:p w14:paraId="62E7E899" w14:textId="77777777" w:rsidR="007400C4" w:rsidRPr="00C67286" w:rsidRDefault="007400C4" w:rsidP="00663624">
      <w:pPr>
        <w:pStyle w:val="BodyText"/>
      </w:pPr>
    </w:p>
    <w:p w14:paraId="62E7E89A" w14:textId="3F393E7E" w:rsidR="00482DC2" w:rsidRPr="00C67286" w:rsidRDefault="00CF283F" w:rsidP="000807AC">
      <w:pPr>
        <w:pStyle w:val="BodyText"/>
        <w:jc w:val="center"/>
        <w:rPr>
          <w:b/>
          <w:sz w:val="44"/>
          <w:szCs w:val="44"/>
        </w:rPr>
      </w:pPr>
      <w:r w:rsidRPr="00C67286">
        <w:rPr>
          <w:b/>
          <w:sz w:val="44"/>
          <w:szCs w:val="44"/>
        </w:rPr>
        <w:t xml:space="preserve">IHE </w:t>
      </w:r>
      <w:r w:rsidR="00F47A33" w:rsidRPr="00C67286">
        <w:rPr>
          <w:b/>
          <w:sz w:val="44"/>
          <w:szCs w:val="44"/>
        </w:rPr>
        <w:t>Pharmacy</w:t>
      </w:r>
    </w:p>
    <w:p w14:paraId="62E7E89B" w14:textId="77777777" w:rsidR="00B15D8F" w:rsidRPr="00C67286" w:rsidRDefault="00CF283F" w:rsidP="000807AC">
      <w:pPr>
        <w:pStyle w:val="BodyText"/>
        <w:jc w:val="center"/>
        <w:rPr>
          <w:b/>
          <w:sz w:val="44"/>
          <w:szCs w:val="44"/>
        </w:rPr>
      </w:pPr>
      <w:r w:rsidRPr="00C67286">
        <w:rPr>
          <w:b/>
          <w:sz w:val="44"/>
          <w:szCs w:val="44"/>
        </w:rPr>
        <w:t>Technical Framework</w:t>
      </w:r>
      <w:r w:rsidR="00B4798B" w:rsidRPr="00C67286">
        <w:rPr>
          <w:b/>
          <w:sz w:val="44"/>
          <w:szCs w:val="44"/>
        </w:rPr>
        <w:t xml:space="preserve"> </w:t>
      </w:r>
      <w:r w:rsidRPr="00C67286">
        <w:rPr>
          <w:b/>
          <w:sz w:val="44"/>
          <w:szCs w:val="44"/>
        </w:rPr>
        <w:t>Supplement</w:t>
      </w:r>
    </w:p>
    <w:p w14:paraId="62E7E89C" w14:textId="77777777" w:rsidR="00CF283F" w:rsidRPr="00C67286" w:rsidRDefault="00CF283F" w:rsidP="000807AC">
      <w:pPr>
        <w:pStyle w:val="BodyText"/>
      </w:pPr>
    </w:p>
    <w:p w14:paraId="62E7E89D" w14:textId="77777777" w:rsidR="00656A6B" w:rsidRPr="00C67286" w:rsidRDefault="00656A6B" w:rsidP="000807AC">
      <w:pPr>
        <w:pStyle w:val="BodyText"/>
      </w:pPr>
    </w:p>
    <w:p w14:paraId="62E7E89E" w14:textId="77777777" w:rsidR="00A9546E" w:rsidRPr="00C67286" w:rsidRDefault="00A9546E" w:rsidP="00A9546E">
      <w:pPr>
        <w:jc w:val="center"/>
        <w:rPr>
          <w:b/>
          <w:sz w:val="44"/>
          <w:szCs w:val="44"/>
        </w:rPr>
      </w:pPr>
    </w:p>
    <w:p w14:paraId="62E7E89F" w14:textId="4DD85527" w:rsidR="00A9546E" w:rsidRPr="00C67286" w:rsidRDefault="00510D88" w:rsidP="00A9546E">
      <w:pPr>
        <w:jc w:val="center"/>
        <w:rPr>
          <w:b/>
          <w:sz w:val="44"/>
          <w:szCs w:val="44"/>
        </w:rPr>
      </w:pPr>
      <w:r w:rsidRPr="00C67286">
        <w:rPr>
          <w:b/>
          <w:sz w:val="44"/>
          <w:szCs w:val="44"/>
        </w:rPr>
        <w:t>Mobile</w:t>
      </w:r>
      <w:r w:rsidR="00A9546E" w:rsidRPr="00C67286">
        <w:rPr>
          <w:b/>
          <w:sz w:val="44"/>
          <w:szCs w:val="44"/>
        </w:rPr>
        <w:t xml:space="preserve"> Medication</w:t>
      </w:r>
      <w:r w:rsidRPr="00C67286">
        <w:rPr>
          <w:b/>
          <w:sz w:val="44"/>
          <w:szCs w:val="44"/>
        </w:rPr>
        <w:t xml:space="preserve"> </w:t>
      </w:r>
      <w:r w:rsidR="00F47A33" w:rsidRPr="00C67286">
        <w:rPr>
          <w:b/>
          <w:sz w:val="44"/>
          <w:szCs w:val="44"/>
        </w:rPr>
        <w:t>Administration</w:t>
      </w:r>
    </w:p>
    <w:p w14:paraId="62E7E8A0" w14:textId="6A35BBE8" w:rsidR="00CF283F" w:rsidRPr="00C67286" w:rsidRDefault="00A9546E" w:rsidP="00A9546E">
      <w:pPr>
        <w:jc w:val="center"/>
        <w:rPr>
          <w:b/>
          <w:sz w:val="44"/>
          <w:szCs w:val="44"/>
        </w:rPr>
      </w:pPr>
      <w:r w:rsidRPr="00C67286" w:rsidDel="00A9546E">
        <w:rPr>
          <w:b/>
          <w:sz w:val="44"/>
          <w:szCs w:val="44"/>
        </w:rPr>
        <w:t xml:space="preserve"> </w:t>
      </w:r>
      <w:r w:rsidRPr="00C67286">
        <w:rPr>
          <w:b/>
          <w:sz w:val="44"/>
          <w:szCs w:val="44"/>
        </w:rPr>
        <w:t>(</w:t>
      </w:r>
      <w:r w:rsidR="00C67286" w:rsidRPr="00C67286">
        <w:rPr>
          <w:b/>
          <w:sz w:val="44"/>
          <w:szCs w:val="44"/>
        </w:rPr>
        <w:t>m</w:t>
      </w:r>
      <w:r w:rsidR="00F47A33" w:rsidRPr="00C67286">
        <w:rPr>
          <w:b/>
          <w:sz w:val="44"/>
          <w:szCs w:val="44"/>
        </w:rPr>
        <w:t>MA</w:t>
      </w:r>
      <w:r w:rsidRPr="00C67286">
        <w:rPr>
          <w:b/>
          <w:sz w:val="44"/>
          <w:szCs w:val="44"/>
        </w:rPr>
        <w:t>)</w:t>
      </w:r>
    </w:p>
    <w:p w14:paraId="62E7E8A1" w14:textId="77777777" w:rsidR="00CF283F" w:rsidRPr="00C67286" w:rsidRDefault="00CF283F" w:rsidP="000125FF">
      <w:pPr>
        <w:pStyle w:val="BodyText"/>
      </w:pPr>
    </w:p>
    <w:p w14:paraId="62E7E8A2" w14:textId="77777777" w:rsidR="007400C4" w:rsidRPr="00C67286" w:rsidRDefault="007400C4" w:rsidP="000125FF">
      <w:pPr>
        <w:pStyle w:val="BodyText"/>
      </w:pPr>
    </w:p>
    <w:p w14:paraId="64E56115" w14:textId="5D990803" w:rsidR="00C67286" w:rsidRPr="00C67286" w:rsidRDefault="00C67286" w:rsidP="00C67286">
      <w:pPr>
        <w:pStyle w:val="BodyText"/>
        <w:jc w:val="center"/>
        <w:outlineLvl w:val="0"/>
        <w:rPr>
          <w:b/>
          <w:sz w:val="44"/>
          <w:szCs w:val="44"/>
        </w:rPr>
      </w:pPr>
      <w:r w:rsidRPr="00C67286">
        <w:rPr>
          <w:b/>
          <w:sz w:val="44"/>
          <w:szCs w:val="44"/>
        </w:rPr>
        <w:t xml:space="preserve">FHIR </w:t>
      </w:r>
      <w:r>
        <w:rPr>
          <w:b/>
          <w:sz w:val="44"/>
          <w:szCs w:val="44"/>
        </w:rPr>
        <w:t xml:space="preserve">® </w:t>
      </w:r>
      <w:r w:rsidRPr="00C67286">
        <w:rPr>
          <w:b/>
          <w:sz w:val="44"/>
          <w:szCs w:val="44"/>
        </w:rPr>
        <w:t>STU</w:t>
      </w:r>
      <w:r w:rsidR="00A9001D">
        <w:rPr>
          <w:b/>
          <w:sz w:val="44"/>
          <w:szCs w:val="44"/>
        </w:rPr>
        <w:t>4</w:t>
      </w:r>
    </w:p>
    <w:p w14:paraId="24DD5CA6" w14:textId="77777777" w:rsidR="00C67286" w:rsidRPr="00C67286" w:rsidRDefault="00C67286" w:rsidP="00C67286">
      <w:pPr>
        <w:pStyle w:val="BodyText22ptBoldCenteredKernat14pt"/>
        <w:rPr>
          <w:b w:val="0"/>
          <w:sz w:val="32"/>
          <w:szCs w:val="32"/>
        </w:rPr>
      </w:pPr>
      <w:r w:rsidRPr="00C67286">
        <w:rPr>
          <w:sz w:val="32"/>
          <w:szCs w:val="32"/>
        </w:rPr>
        <w:t xml:space="preserve">Using Resources at FMM Level 5 </w:t>
      </w:r>
    </w:p>
    <w:p w14:paraId="62E7E8A4" w14:textId="77777777" w:rsidR="00503AE1" w:rsidRPr="00C67286" w:rsidRDefault="00457DDC" w:rsidP="00AF7069">
      <w:pPr>
        <w:jc w:val="center"/>
        <w:rPr>
          <w:rFonts w:ascii="Arial" w:hAnsi="Arial"/>
          <w:b/>
          <w:bCs/>
          <w:kern w:val="28"/>
          <w:sz w:val="44"/>
        </w:rPr>
      </w:pPr>
      <w:r w:rsidRPr="00C67286">
        <w:rPr>
          <w:b/>
          <w:sz w:val="44"/>
          <w:szCs w:val="44"/>
        </w:rPr>
        <w:t xml:space="preserve">Draft </w:t>
      </w:r>
      <w:r w:rsidR="00AF7069" w:rsidRPr="00C67286">
        <w:rPr>
          <w:b/>
          <w:sz w:val="44"/>
          <w:szCs w:val="44"/>
        </w:rPr>
        <w:t xml:space="preserve">in preparation </w:t>
      </w:r>
      <w:r w:rsidRPr="00C67286">
        <w:rPr>
          <w:b/>
          <w:sz w:val="44"/>
          <w:szCs w:val="44"/>
        </w:rPr>
        <w:t>for</w:t>
      </w:r>
      <w:r w:rsidR="00506C22" w:rsidRPr="00C67286">
        <w:rPr>
          <w:b/>
          <w:sz w:val="44"/>
          <w:szCs w:val="44"/>
        </w:rPr>
        <w:t xml:space="preserve"> </w:t>
      </w:r>
      <w:r w:rsidRPr="00C67286">
        <w:rPr>
          <w:b/>
          <w:sz w:val="44"/>
          <w:szCs w:val="44"/>
        </w:rPr>
        <w:t>P</w:t>
      </w:r>
      <w:r w:rsidR="00CF283F" w:rsidRPr="00C67286">
        <w:rPr>
          <w:b/>
          <w:sz w:val="44"/>
          <w:szCs w:val="44"/>
        </w:rPr>
        <w:t>ublic Comment</w:t>
      </w:r>
      <w:r w:rsidR="00503AE1" w:rsidRPr="00C67286">
        <w:rPr>
          <w:b/>
          <w:sz w:val="44"/>
          <w:szCs w:val="44"/>
        </w:rPr>
        <w:t xml:space="preserve"> </w:t>
      </w:r>
    </w:p>
    <w:p w14:paraId="62E7E8A6" w14:textId="77777777" w:rsidR="009D125C" w:rsidRPr="00C67286" w:rsidRDefault="009D125C">
      <w:pPr>
        <w:pStyle w:val="BodyText"/>
      </w:pPr>
    </w:p>
    <w:p w14:paraId="62E7E8A7" w14:textId="77777777" w:rsidR="009D125C" w:rsidRPr="00C67286" w:rsidRDefault="009D125C">
      <w:pPr>
        <w:pStyle w:val="BodyText"/>
      </w:pPr>
    </w:p>
    <w:p w14:paraId="62E7E8A8" w14:textId="186EE864" w:rsidR="00A910E1" w:rsidRPr="00C67286" w:rsidRDefault="00A910E1" w:rsidP="00AC7C88">
      <w:pPr>
        <w:pStyle w:val="BodyText"/>
      </w:pPr>
      <w:r w:rsidRPr="00C67286">
        <w:t>Date:</w:t>
      </w:r>
      <w:r w:rsidRPr="00C67286">
        <w:tab/>
      </w:r>
      <w:r w:rsidRPr="00C67286">
        <w:tab/>
      </w:r>
      <w:r w:rsidR="00C67286">
        <w:t>June, 2017</w:t>
      </w:r>
    </w:p>
    <w:p w14:paraId="62E7E8A9" w14:textId="4183ED67" w:rsidR="00603ED5" w:rsidRPr="00C67286" w:rsidRDefault="00A910E1" w:rsidP="00AC7C88">
      <w:pPr>
        <w:pStyle w:val="BodyText"/>
      </w:pPr>
      <w:r w:rsidRPr="00C67286">
        <w:t>Author:</w:t>
      </w:r>
      <w:r w:rsidRPr="00C67286">
        <w:tab/>
      </w:r>
      <w:r w:rsidR="00C67286" w:rsidRPr="002862AA">
        <w:t>IHE ITI Technical Committee</w:t>
      </w:r>
    </w:p>
    <w:p w14:paraId="62E7E8AA" w14:textId="76149845" w:rsidR="00A875FF" w:rsidRDefault="00603ED5" w:rsidP="00AC7C88">
      <w:pPr>
        <w:pStyle w:val="BodyText"/>
      </w:pPr>
      <w:r w:rsidRPr="00C67286">
        <w:t>Email:</w:t>
      </w:r>
      <w:r w:rsidR="00FF4C4E" w:rsidRPr="00C67286">
        <w:tab/>
      </w:r>
      <w:r w:rsidR="00FF4C4E" w:rsidRPr="00C67286">
        <w:tab/>
      </w:r>
      <w:hyperlink r:id="rId9" w:history="1">
        <w:r w:rsidR="00C67286" w:rsidRPr="00A734B9">
          <w:rPr>
            <w:rStyle w:val="Hyperlink"/>
          </w:rPr>
          <w:t>pharmacy@ihe.net</w:t>
        </w:r>
      </w:hyperlink>
    </w:p>
    <w:p w14:paraId="0198B465" w14:textId="77777777" w:rsidR="00C67286" w:rsidRPr="002862AA" w:rsidRDefault="00C67286" w:rsidP="00C67286">
      <w:pPr>
        <w:pStyle w:val="BodyText"/>
      </w:pPr>
    </w:p>
    <w:p w14:paraId="5A4D31C6" w14:textId="77777777" w:rsidR="00C67286" w:rsidRPr="002862AA" w:rsidRDefault="00C67286" w:rsidP="00C67286">
      <w:pPr>
        <w:pStyle w:val="BodyText"/>
        <w:pBdr>
          <w:top w:val="single" w:sz="18" w:space="1" w:color="auto"/>
          <w:left w:val="single" w:sz="18" w:space="4" w:color="auto"/>
          <w:bottom w:val="single" w:sz="18" w:space="1" w:color="auto"/>
          <w:right w:val="single" w:sz="18" w:space="4" w:color="auto"/>
        </w:pBdr>
        <w:spacing w:line="276" w:lineRule="auto"/>
        <w:jc w:val="center"/>
      </w:pPr>
      <w:r w:rsidRPr="002862AA">
        <w:rPr>
          <w:b/>
        </w:rPr>
        <w:t xml:space="preserve">Please verify you have the most recent version of this document. </w:t>
      </w:r>
      <w:r w:rsidRPr="002862AA">
        <w:t xml:space="preserve">See </w:t>
      </w:r>
      <w:hyperlink r:id="rId10" w:history="1">
        <w:r w:rsidRPr="002862AA">
          <w:rPr>
            <w:rStyle w:val="Hyperlink"/>
          </w:rPr>
          <w:t>here</w:t>
        </w:r>
      </w:hyperlink>
      <w:r w:rsidRPr="002862AA">
        <w:t xml:space="preserve"> for Trial Implementation and Final Text versions and </w:t>
      </w:r>
      <w:hyperlink r:id="rId11" w:history="1">
        <w:r w:rsidRPr="002862AA">
          <w:rPr>
            <w:rStyle w:val="Hyperlink"/>
          </w:rPr>
          <w:t>here</w:t>
        </w:r>
      </w:hyperlink>
      <w:r w:rsidRPr="002862AA">
        <w:t xml:space="preserve"> for Public Comment versions.</w:t>
      </w:r>
    </w:p>
    <w:p w14:paraId="62E7E8B2" w14:textId="4A58CED1" w:rsidR="00CF283F" w:rsidRPr="00C67286" w:rsidRDefault="009D125C" w:rsidP="00C67286">
      <w:pPr>
        <w:pStyle w:val="AuthorInstructions"/>
      </w:pPr>
      <w:r w:rsidRPr="00C67286">
        <w:br w:type="page"/>
      </w:r>
      <w:r w:rsidR="00A875FF" w:rsidRPr="00C67286">
        <w:rPr>
          <w:rFonts w:ascii="Arial" w:hAnsi="Arial"/>
          <w:b/>
          <w:kern w:val="28"/>
          <w:sz w:val="28"/>
        </w:rPr>
        <w:lastRenderedPageBreak/>
        <w:t>Foreword</w:t>
      </w:r>
    </w:p>
    <w:p w14:paraId="62E7E8B3" w14:textId="07BA677C" w:rsidR="00482DC2" w:rsidRPr="00C67286" w:rsidRDefault="00CF283F" w:rsidP="00147F29">
      <w:pPr>
        <w:pStyle w:val="BodyText"/>
      </w:pPr>
      <w:r w:rsidRPr="00C67286">
        <w:t xml:space="preserve">This </w:t>
      </w:r>
      <w:r w:rsidR="00482DC2" w:rsidRPr="00C67286">
        <w:t xml:space="preserve">is a </w:t>
      </w:r>
      <w:r w:rsidRPr="00C67286">
        <w:t xml:space="preserve">supplement to the IHE </w:t>
      </w:r>
      <w:r w:rsidR="00C67286">
        <w:t xml:space="preserve">Pharmacy </w:t>
      </w:r>
      <w:r w:rsidRPr="00C67286">
        <w:t xml:space="preserve">Technical Framework </w:t>
      </w:r>
      <w:r w:rsidR="00482DC2" w:rsidRPr="00C67286">
        <w:t>&lt;</w:t>
      </w:r>
      <w:r w:rsidRPr="00C67286">
        <w:t>V</w:t>
      </w:r>
      <w:r w:rsidR="009813A1" w:rsidRPr="00C67286">
        <w:t>X.X</w:t>
      </w:r>
      <w:r w:rsidRPr="00C67286">
        <w:t>&gt;</w:t>
      </w:r>
      <w:r w:rsidR="00482DC2" w:rsidRPr="00C67286">
        <w:t>.</w:t>
      </w:r>
      <w:r w:rsidR="00F002DD" w:rsidRPr="00C67286">
        <w:t xml:space="preserve"> Each supplement undergoes a process of public comment and trial implementation before being</w:t>
      </w:r>
      <w:r w:rsidR="00F0665F" w:rsidRPr="00C67286">
        <w:t xml:space="preserve"> </w:t>
      </w:r>
      <w:r w:rsidR="00F002DD" w:rsidRPr="00C67286">
        <w:t>incorporated into the volumes of the Technical Frameworks.</w:t>
      </w:r>
    </w:p>
    <w:p w14:paraId="62E7E8B4" w14:textId="77E286F0" w:rsidR="006263EA" w:rsidRPr="00C67286" w:rsidRDefault="00CC0A62" w:rsidP="00147F29">
      <w:pPr>
        <w:pStyle w:val="BodyText"/>
      </w:pPr>
      <w:r w:rsidRPr="00C67286">
        <w:t>This</w:t>
      </w:r>
      <w:r w:rsidR="00510062" w:rsidRPr="00C67286">
        <w:t xml:space="preserve"> supplement </w:t>
      </w:r>
      <w:r w:rsidR="004F5211" w:rsidRPr="00C67286">
        <w:t xml:space="preserve">is published </w:t>
      </w:r>
      <w:r w:rsidR="007773C8" w:rsidRPr="00C67286">
        <w:t>on &lt;</w:t>
      </w:r>
      <w:r w:rsidR="004F5211" w:rsidRPr="00C67286">
        <w:t>Month XX, 201</w:t>
      </w:r>
      <w:r w:rsidR="00F507E0">
        <w:t>7</w:t>
      </w:r>
      <w:r w:rsidR="004F5211" w:rsidRPr="00C67286">
        <w:t>&gt; for Public Comment</w:t>
      </w:r>
      <w:r w:rsidR="00F0665F" w:rsidRPr="00C67286">
        <w:t xml:space="preserve">. </w:t>
      </w:r>
      <w:r w:rsidR="00CF283F" w:rsidRPr="00C67286">
        <w:t xml:space="preserve">Comments </w:t>
      </w:r>
      <w:r w:rsidR="00DD4D5A" w:rsidRPr="00C67286">
        <w:t xml:space="preserve">are invited and may </w:t>
      </w:r>
      <w:r w:rsidR="006263EA" w:rsidRPr="00C67286">
        <w:t xml:space="preserve">be submitted </w:t>
      </w:r>
      <w:r w:rsidR="004F5211" w:rsidRPr="00C67286">
        <w:t>at</w:t>
      </w:r>
      <w:r w:rsidR="007773C8" w:rsidRPr="00C67286">
        <w:t xml:space="preserve"> </w:t>
      </w:r>
      <w:hyperlink r:id="rId12" w:history="1">
        <w:r w:rsidR="00DA4671" w:rsidRPr="00A734B9">
          <w:rPr>
            <w:rStyle w:val="Hyperlink"/>
          </w:rPr>
          <w:t>http://www.ihe.net/pharmacy/pharmacycomments.cfm</w:t>
        </w:r>
      </w:hyperlink>
      <w:r w:rsidR="00F0665F" w:rsidRPr="00C67286">
        <w:t xml:space="preserve">. </w:t>
      </w:r>
      <w:r w:rsidR="00510062" w:rsidRPr="00C67286">
        <w:t>In order to be considered in development of the Trial Implementation version of the supplement</w:t>
      </w:r>
      <w:r w:rsidR="000717A7" w:rsidRPr="00C67286">
        <w:t>,</w:t>
      </w:r>
      <w:r w:rsidR="00510062" w:rsidRPr="00C67286">
        <w:t xml:space="preserve"> comments must be received by &lt;Month XX, 201X&gt;. </w:t>
      </w:r>
    </w:p>
    <w:p w14:paraId="62E7E8B6" w14:textId="77777777" w:rsidR="00AC7C88" w:rsidRPr="00C67286" w:rsidRDefault="00AC7C88" w:rsidP="00AC7C88">
      <w:pPr>
        <w:pStyle w:val="BodyText"/>
      </w:pPr>
      <w:r w:rsidRPr="00C67286">
        <w:t>This supplement describes changes to the existing technical framework documents</w:t>
      </w:r>
      <w:r w:rsidR="000717A7" w:rsidRPr="00C67286">
        <w:t>.</w:t>
      </w:r>
      <w:r w:rsidRPr="00C67286">
        <w:t xml:space="preserve"> </w:t>
      </w:r>
    </w:p>
    <w:p w14:paraId="62E7E8B7" w14:textId="77777777" w:rsidR="00BE5916" w:rsidRPr="00C67286" w:rsidRDefault="009C6269" w:rsidP="00663624">
      <w:pPr>
        <w:pStyle w:val="BodyText"/>
      </w:pPr>
      <w:r w:rsidRPr="00C67286">
        <w:t>“</w:t>
      </w:r>
      <w:r w:rsidR="006263EA" w:rsidRPr="00C67286">
        <w:t>B</w:t>
      </w:r>
      <w:r w:rsidR="007A7BF7" w:rsidRPr="00C67286">
        <w:t xml:space="preserve">oxed” instructions </w:t>
      </w:r>
      <w:r w:rsidR="006263EA" w:rsidRPr="00C67286">
        <w:t xml:space="preserve">like the sample below indicate to </w:t>
      </w:r>
      <w:r w:rsidR="007A7BF7" w:rsidRPr="00C67286">
        <w:t xml:space="preserve">the Volume Editor how to integrate the relevant section(s) into the </w:t>
      </w:r>
      <w:r w:rsidR="00BE5916" w:rsidRPr="00C67286">
        <w:t>relevant</w:t>
      </w:r>
      <w:r w:rsidR="007A7BF7" w:rsidRPr="00C67286">
        <w:t xml:space="preserve"> Technical Framework </w:t>
      </w:r>
      <w:r w:rsidR="00BE5916" w:rsidRPr="00C67286">
        <w:t>volume</w:t>
      </w:r>
      <w:r w:rsidR="009D125C" w:rsidRPr="00C67286">
        <w:t>.</w:t>
      </w:r>
    </w:p>
    <w:p w14:paraId="62E7E8B8" w14:textId="77777777" w:rsidR="007A7BF7" w:rsidRPr="00C67286" w:rsidRDefault="000717A7" w:rsidP="007A7BF7">
      <w:pPr>
        <w:pStyle w:val="EditorInstructions"/>
      </w:pPr>
      <w:r w:rsidRPr="00C67286">
        <w:t>Amend s</w:t>
      </w:r>
      <w:r w:rsidR="007A7BF7" w:rsidRPr="00C67286">
        <w:t>ection X.X by the following:</w:t>
      </w:r>
    </w:p>
    <w:p w14:paraId="62E7E8B9" w14:textId="77777777" w:rsidR="000717A7" w:rsidRPr="00C67286" w:rsidRDefault="000717A7" w:rsidP="000717A7">
      <w:pPr>
        <w:pStyle w:val="BodyText"/>
      </w:pPr>
      <w:r w:rsidRPr="00C67286">
        <w:t xml:space="preserve">Where the amendment adds text, make the </w:t>
      </w:r>
      <w:r w:rsidR="00C26E7C" w:rsidRPr="00C67286">
        <w:t xml:space="preserve">added </w:t>
      </w:r>
      <w:r w:rsidRPr="00C67286">
        <w:t xml:space="preserve">text </w:t>
      </w:r>
      <w:r w:rsidRPr="00C67286">
        <w:rPr>
          <w:rStyle w:val="InsertText"/>
        </w:rPr>
        <w:t>bold underline</w:t>
      </w:r>
      <w:r w:rsidRPr="00C67286">
        <w:t>. Where the amendment removes text</w:t>
      </w:r>
      <w:r w:rsidR="00C26E7C" w:rsidRPr="00C67286">
        <w:t xml:space="preserve">, make the removed text </w:t>
      </w:r>
      <w:r w:rsidRPr="00C67286">
        <w:rPr>
          <w:rStyle w:val="DeleteText"/>
        </w:rPr>
        <w:t>bold strikethrough</w:t>
      </w:r>
      <w:r w:rsidR="00C26E7C" w:rsidRPr="00C67286">
        <w:t xml:space="preserve">. When entire new sections are added, introduce with </w:t>
      </w:r>
      <w:r w:rsidRPr="00C67286">
        <w:t>editor’s instructions to “add new text” or similar, which for readability are not bolded or underlined.</w:t>
      </w:r>
    </w:p>
    <w:p w14:paraId="62E7E8BA" w14:textId="77777777" w:rsidR="005410F9" w:rsidRPr="00C67286" w:rsidRDefault="005410F9" w:rsidP="00BE5916">
      <w:pPr>
        <w:pStyle w:val="BodyText"/>
      </w:pPr>
    </w:p>
    <w:p w14:paraId="62E7E8BB" w14:textId="77777777" w:rsidR="00BE5916" w:rsidRPr="00C67286" w:rsidRDefault="00BE5916" w:rsidP="00BE5916">
      <w:pPr>
        <w:pStyle w:val="BodyText"/>
      </w:pPr>
      <w:r w:rsidRPr="00C67286">
        <w:t xml:space="preserve">General information about IHE can be found at: </w:t>
      </w:r>
      <w:hyperlink r:id="rId13" w:history="1">
        <w:r w:rsidRPr="00C67286">
          <w:rPr>
            <w:rStyle w:val="Hyperlink"/>
          </w:rPr>
          <w:t>www.ihe.net</w:t>
        </w:r>
      </w:hyperlink>
      <w:r w:rsidR="00625D23" w:rsidRPr="00C67286">
        <w:t>.</w:t>
      </w:r>
    </w:p>
    <w:p w14:paraId="62E7E8BC" w14:textId="5FB94C29" w:rsidR="00BE5916" w:rsidRPr="00C67286" w:rsidRDefault="00BE5916" w:rsidP="00BE5916">
      <w:pPr>
        <w:pStyle w:val="BodyText"/>
      </w:pPr>
      <w:r w:rsidRPr="00C67286">
        <w:t xml:space="preserve">Information about the IHE </w:t>
      </w:r>
      <w:r w:rsidR="00C67286">
        <w:t xml:space="preserve">Pharmacy </w:t>
      </w:r>
      <w:r w:rsidR="000F613A" w:rsidRPr="00C67286">
        <w:t xml:space="preserve">domain </w:t>
      </w:r>
      <w:r w:rsidR="00503AE1" w:rsidRPr="00C67286">
        <w:t>can</w:t>
      </w:r>
      <w:r w:rsidRPr="00C67286">
        <w:t xml:space="preserve"> be found at</w:t>
      </w:r>
      <w:r w:rsidR="00F0665F" w:rsidRPr="00C67286">
        <w:t xml:space="preserve">: </w:t>
      </w:r>
      <w:hyperlink r:id="rId14" w:history="1">
        <w:r w:rsidRPr="00C67286">
          <w:rPr>
            <w:rStyle w:val="Hyperlink"/>
          </w:rPr>
          <w:t>http://www.ihe.net/Domains/index.cfm</w:t>
        </w:r>
      </w:hyperlink>
      <w:r w:rsidR="00625D23" w:rsidRPr="00C67286">
        <w:t>.</w:t>
      </w:r>
    </w:p>
    <w:p w14:paraId="62E7E8BD" w14:textId="77777777" w:rsidR="00BE5916" w:rsidRPr="00C67286" w:rsidRDefault="00BE5916" w:rsidP="00BE5916">
      <w:pPr>
        <w:pStyle w:val="BodyText"/>
      </w:pPr>
      <w:r w:rsidRPr="00C67286">
        <w:t xml:space="preserve">Information about the </w:t>
      </w:r>
      <w:r w:rsidR="001A7C4C" w:rsidRPr="00C67286">
        <w:t xml:space="preserve">organization of IHE </w:t>
      </w:r>
      <w:r w:rsidRPr="00C67286">
        <w:t xml:space="preserve">Technical Frameworks and Supplements </w:t>
      </w:r>
      <w:r w:rsidR="001A7C4C" w:rsidRPr="00C67286">
        <w:t xml:space="preserve">and the process used to create them </w:t>
      </w:r>
      <w:r w:rsidRPr="00C67286">
        <w:t xml:space="preserve">can be found at: </w:t>
      </w:r>
      <w:hyperlink r:id="rId15" w:history="1">
        <w:r w:rsidRPr="00C67286">
          <w:rPr>
            <w:rStyle w:val="Hyperlink"/>
          </w:rPr>
          <w:t>http://www.ihe.net/About/process.cfm</w:t>
        </w:r>
      </w:hyperlink>
      <w:r w:rsidRPr="00C67286">
        <w:t xml:space="preserve"> and </w:t>
      </w:r>
      <w:hyperlink r:id="rId16" w:history="1">
        <w:r w:rsidRPr="00C67286">
          <w:rPr>
            <w:rStyle w:val="Hyperlink"/>
          </w:rPr>
          <w:t>http://www.ihe.net/profiles/index.cfm</w:t>
        </w:r>
      </w:hyperlink>
      <w:r w:rsidR="00625D23" w:rsidRPr="00C67286">
        <w:t>.</w:t>
      </w:r>
    </w:p>
    <w:p w14:paraId="62E7E8BE" w14:textId="77777777" w:rsidR="00625D23" w:rsidRPr="00C67286" w:rsidRDefault="00BE5916" w:rsidP="00BE5916">
      <w:pPr>
        <w:pStyle w:val="BodyText"/>
        <w:rPr>
          <w:i/>
        </w:rPr>
      </w:pPr>
      <w:r w:rsidRPr="00C67286">
        <w:t xml:space="preserve">The current version of </w:t>
      </w:r>
      <w:r w:rsidR="008F78D2" w:rsidRPr="00C67286">
        <w:t>the IHE</w:t>
      </w:r>
      <w:r w:rsidRPr="00C67286">
        <w:t xml:space="preserve"> </w:t>
      </w:r>
      <w:r w:rsidR="008F78D2" w:rsidRPr="00C67286">
        <w:t>&lt;</w:t>
      </w:r>
      <w:r w:rsidR="00CD44D7" w:rsidRPr="00C67286">
        <w:t>D</w:t>
      </w:r>
      <w:r w:rsidR="008F78D2" w:rsidRPr="00C67286">
        <w:t>omain name&gt;</w:t>
      </w:r>
      <w:r w:rsidRPr="00C67286">
        <w:t xml:space="preserve">Technical Framework can be found at: </w:t>
      </w:r>
      <w:hyperlink r:id="rId17" w:history="1">
        <w:r w:rsidRPr="00C67286">
          <w:rPr>
            <w:rStyle w:val="Hyperlink"/>
          </w:rPr>
          <w:t>http://www.ihe.net/Technical_Framework/index.cfm</w:t>
        </w:r>
      </w:hyperlink>
      <w:r w:rsidR="00625D23" w:rsidRPr="00C67286">
        <w:t>.</w:t>
      </w:r>
    </w:p>
    <w:p w14:paraId="62E7E8C0" w14:textId="77777777" w:rsidR="00BE5916" w:rsidRPr="00C67286" w:rsidRDefault="00BE5916" w:rsidP="000470A5">
      <w:pPr>
        <w:pStyle w:val="BodyText"/>
      </w:pPr>
    </w:p>
    <w:p w14:paraId="62E7E8C1" w14:textId="77777777" w:rsidR="00D85A7B" w:rsidRPr="00C67286" w:rsidRDefault="009813A1" w:rsidP="00597DB2">
      <w:pPr>
        <w:pStyle w:val="TOCHeading"/>
      </w:pPr>
      <w:r w:rsidRPr="00C67286">
        <w:br w:type="page"/>
      </w:r>
      <w:r w:rsidR="00D85A7B" w:rsidRPr="00C67286">
        <w:lastRenderedPageBreak/>
        <w:t>C</w:t>
      </w:r>
      <w:r w:rsidR="00060D78" w:rsidRPr="00C67286">
        <w:t>ONTENTS</w:t>
      </w:r>
    </w:p>
    <w:p w14:paraId="62E7E8C2" w14:textId="77777777" w:rsidR="004D69C3" w:rsidRPr="00C67286" w:rsidRDefault="004D69C3" w:rsidP="00597DB2"/>
    <w:p w14:paraId="553869D3" w14:textId="24154B1E" w:rsidR="009C06DC" w:rsidRDefault="00CF508D">
      <w:pPr>
        <w:pStyle w:val="TOC2"/>
        <w:rPr>
          <w:ins w:id="1" w:author="Jose Costa Teixeira" w:date="2017-08-05T00:27:00Z"/>
          <w:rFonts w:asciiTheme="minorHAnsi" w:eastAsiaTheme="minorEastAsia" w:hAnsiTheme="minorHAnsi" w:cstheme="minorBidi"/>
          <w:noProof/>
          <w:sz w:val="22"/>
          <w:szCs w:val="22"/>
          <w:lang w:val="en-GB" w:eastAsia="en-GB"/>
        </w:rPr>
      </w:pPr>
      <w:r w:rsidRPr="00C67286">
        <w:fldChar w:fldCharType="begin"/>
      </w:r>
      <w:r w:rsidRPr="00C67286">
        <w:instrText xml:space="preserve"> TOC \o "2-7" \h \z \t "Heading 1,1,Appendix Heading 2,2,Appendix Heading 1,1,Appendix Heading 3,3,Glossary,1,Part Title,1" </w:instrText>
      </w:r>
      <w:r w:rsidRPr="00C67286">
        <w:fldChar w:fldCharType="separate"/>
      </w:r>
      <w:ins w:id="2" w:author="Jose Costa Teixeira" w:date="2017-08-05T00:27:00Z">
        <w:r w:rsidR="009C06DC" w:rsidRPr="00516D58">
          <w:rPr>
            <w:rStyle w:val="Hyperlink"/>
            <w:noProof/>
          </w:rPr>
          <w:fldChar w:fldCharType="begin"/>
        </w:r>
        <w:r w:rsidR="009C06DC" w:rsidRPr="00516D58">
          <w:rPr>
            <w:rStyle w:val="Hyperlink"/>
            <w:noProof/>
          </w:rPr>
          <w:instrText xml:space="preserve"> </w:instrText>
        </w:r>
        <w:r w:rsidR="009C06DC">
          <w:rPr>
            <w:noProof/>
          </w:rPr>
          <w:instrText>HYPERLINK \l "_Toc489656172"</w:instrText>
        </w:r>
        <w:r w:rsidR="009C06DC" w:rsidRPr="00516D58">
          <w:rPr>
            <w:rStyle w:val="Hyperlink"/>
            <w:noProof/>
          </w:rPr>
          <w:instrText xml:space="preserve"> </w:instrText>
        </w:r>
        <w:r w:rsidR="009C06DC" w:rsidRPr="00516D58">
          <w:rPr>
            <w:rStyle w:val="Hyperlink"/>
            <w:noProof/>
          </w:rPr>
          <w:fldChar w:fldCharType="separate"/>
        </w:r>
        <w:r w:rsidR="009C06DC" w:rsidRPr="00516D58">
          <w:rPr>
            <w:rStyle w:val="Hyperlink"/>
            <w:noProof/>
          </w:rPr>
          <w:t>Open Issues and Questions</w:t>
        </w:r>
        <w:r w:rsidR="009C06DC">
          <w:rPr>
            <w:noProof/>
            <w:webHidden/>
          </w:rPr>
          <w:tab/>
        </w:r>
        <w:r w:rsidR="009C06DC">
          <w:rPr>
            <w:noProof/>
            <w:webHidden/>
          </w:rPr>
          <w:fldChar w:fldCharType="begin"/>
        </w:r>
        <w:r w:rsidR="009C06DC">
          <w:rPr>
            <w:noProof/>
            <w:webHidden/>
          </w:rPr>
          <w:instrText xml:space="preserve"> PAGEREF _Toc489656172 \h </w:instrText>
        </w:r>
      </w:ins>
      <w:r w:rsidR="009C06DC">
        <w:rPr>
          <w:noProof/>
          <w:webHidden/>
        </w:rPr>
      </w:r>
      <w:r w:rsidR="009C06DC">
        <w:rPr>
          <w:noProof/>
          <w:webHidden/>
        </w:rPr>
        <w:fldChar w:fldCharType="separate"/>
      </w:r>
      <w:ins w:id="3" w:author="Jose Costa Teixeira" w:date="2017-08-05T00:27:00Z">
        <w:r w:rsidR="009C06DC">
          <w:rPr>
            <w:noProof/>
            <w:webHidden/>
          </w:rPr>
          <w:t>7</w:t>
        </w:r>
        <w:r w:rsidR="009C06DC">
          <w:rPr>
            <w:noProof/>
            <w:webHidden/>
          </w:rPr>
          <w:fldChar w:fldCharType="end"/>
        </w:r>
        <w:r w:rsidR="009C06DC" w:rsidRPr="00516D58">
          <w:rPr>
            <w:rStyle w:val="Hyperlink"/>
            <w:noProof/>
          </w:rPr>
          <w:fldChar w:fldCharType="end"/>
        </w:r>
      </w:ins>
    </w:p>
    <w:p w14:paraId="7040A595" w14:textId="5DD6B638" w:rsidR="009C06DC" w:rsidRDefault="009C06DC">
      <w:pPr>
        <w:pStyle w:val="TOC2"/>
        <w:rPr>
          <w:ins w:id="4" w:author="Jose Costa Teixeira" w:date="2017-08-05T00:27:00Z"/>
          <w:rFonts w:asciiTheme="minorHAnsi" w:eastAsiaTheme="minorEastAsia" w:hAnsiTheme="minorHAnsi" w:cstheme="minorBidi"/>
          <w:noProof/>
          <w:sz w:val="22"/>
          <w:szCs w:val="22"/>
          <w:lang w:val="en-GB" w:eastAsia="en-GB"/>
        </w:rPr>
      </w:pPr>
      <w:ins w:id="5"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"_Toc489656173"</w:instrText>
        </w:r>
        <w:r w:rsidRPr="00516D58">
          <w:rPr>
            <w:rStyle w:val="Hyperlink"/>
            <w:noProof/>
          </w:rPr>
          <w:instrText xml:space="preserve"> </w:instrText>
        </w:r>
        <w:r w:rsidRPr="00516D58">
          <w:rPr>
            <w:rStyle w:val="Hyperlink"/>
            <w:noProof/>
          </w:rPr>
          <w:fldChar w:fldCharType="separate"/>
        </w:r>
        <w:r w:rsidRPr="00516D58">
          <w:rPr>
            <w:rStyle w:val="Hyperlink"/>
            <w:noProof/>
          </w:rPr>
          <w:t>Closed Issues</w:t>
        </w:r>
        <w:r>
          <w:rPr>
            <w:noProof/>
            <w:webHidden/>
          </w:rPr>
          <w:tab/>
        </w:r>
        <w:r>
          <w:rPr>
            <w:noProof/>
            <w:webHidden/>
          </w:rPr>
          <w:fldChar w:fldCharType="begin"/>
        </w:r>
        <w:r>
          <w:rPr>
            <w:noProof/>
            <w:webHidden/>
          </w:rPr>
          <w:instrText xml:space="preserve"> PAGEREF _Toc489656173 \h </w:instrText>
        </w:r>
      </w:ins>
      <w:r>
        <w:rPr>
          <w:noProof/>
          <w:webHidden/>
        </w:rPr>
      </w:r>
      <w:r>
        <w:rPr>
          <w:noProof/>
          <w:webHidden/>
        </w:rPr>
        <w:fldChar w:fldCharType="separate"/>
      </w:r>
      <w:ins w:id="6" w:author="Jose Costa Teixeira" w:date="2017-08-05T00:27:00Z">
        <w:r>
          <w:rPr>
            <w:noProof/>
            <w:webHidden/>
          </w:rPr>
          <w:t>8</w:t>
        </w:r>
        <w:r>
          <w:rPr>
            <w:noProof/>
            <w:webHidden/>
          </w:rPr>
          <w:fldChar w:fldCharType="end"/>
        </w:r>
        <w:r w:rsidRPr="00516D58">
          <w:rPr>
            <w:rStyle w:val="Hyperlink"/>
            <w:noProof/>
          </w:rPr>
          <w:fldChar w:fldCharType="end"/>
        </w:r>
      </w:ins>
    </w:p>
    <w:p w14:paraId="7B1D2E7A" w14:textId="200F1E66" w:rsidR="009C06DC" w:rsidRDefault="009C06DC">
      <w:pPr>
        <w:pStyle w:val="TOC2"/>
        <w:rPr>
          <w:ins w:id="7" w:author="Jose Costa Teixeira" w:date="2017-08-05T00:27:00Z"/>
          <w:rFonts w:asciiTheme="minorHAnsi" w:eastAsiaTheme="minorEastAsia" w:hAnsiTheme="minorHAnsi" w:cstheme="minorBidi"/>
          <w:noProof/>
          <w:sz w:val="22"/>
          <w:szCs w:val="22"/>
          <w:lang w:val="en-GB" w:eastAsia="en-GB"/>
        </w:rPr>
      </w:pPr>
      <w:ins w:id="8"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"_Toc489656174"</w:instrText>
        </w:r>
        <w:r w:rsidRPr="00516D58">
          <w:rPr>
            <w:rStyle w:val="Hyperlink"/>
            <w:noProof/>
          </w:rPr>
          <w:instrText xml:space="preserve"> </w:instrText>
        </w:r>
        <w:r w:rsidRPr="00516D58">
          <w:rPr>
            <w:rStyle w:val="Hyperlink"/>
            <w:noProof/>
          </w:rPr>
          <w:fldChar w:fldCharType="separate"/>
        </w:r>
        <w:r w:rsidRPr="00516D58">
          <w:rPr>
            <w:rStyle w:val="Hyperlink"/>
            <w:noProof/>
          </w:rPr>
          <w:t>&lt;Domain-specific additions&gt;</w:t>
        </w:r>
        <w:r>
          <w:rPr>
            <w:noProof/>
            <w:webHidden/>
          </w:rPr>
          <w:tab/>
        </w:r>
        <w:r>
          <w:rPr>
            <w:noProof/>
            <w:webHidden/>
          </w:rPr>
          <w:fldChar w:fldCharType="begin"/>
        </w:r>
        <w:r>
          <w:rPr>
            <w:noProof/>
            <w:webHidden/>
          </w:rPr>
          <w:instrText xml:space="preserve"> PAGEREF _Toc489656174 \h </w:instrText>
        </w:r>
      </w:ins>
      <w:r>
        <w:rPr>
          <w:noProof/>
          <w:webHidden/>
        </w:rPr>
      </w:r>
      <w:r>
        <w:rPr>
          <w:noProof/>
          <w:webHidden/>
        </w:rPr>
        <w:fldChar w:fldCharType="separate"/>
      </w:r>
      <w:ins w:id="9" w:author="Jose Costa Teixeira" w:date="2017-08-05T00:27:00Z">
        <w:r>
          <w:rPr>
            <w:noProof/>
            <w:webHidden/>
          </w:rPr>
          <w:t>11</w:t>
        </w:r>
        <w:r>
          <w:rPr>
            <w:noProof/>
            <w:webHidden/>
          </w:rPr>
          <w:fldChar w:fldCharType="end"/>
        </w:r>
        <w:r w:rsidRPr="00516D58">
          <w:rPr>
            <w:rStyle w:val="Hyperlink"/>
            <w:noProof/>
          </w:rPr>
          <w:fldChar w:fldCharType="end"/>
        </w:r>
      </w:ins>
    </w:p>
    <w:p w14:paraId="298CE726" w14:textId="1361F82E" w:rsidR="009C06DC" w:rsidRDefault="009C06DC">
      <w:pPr>
        <w:pStyle w:val="TOC2"/>
        <w:rPr>
          <w:ins w:id="10" w:author="Jose Costa Teixeira" w:date="2017-08-05T00:27:00Z"/>
          <w:rFonts w:asciiTheme="minorHAnsi" w:eastAsiaTheme="minorEastAsia" w:hAnsiTheme="minorHAnsi" w:cstheme="minorBidi"/>
          <w:noProof/>
          <w:sz w:val="22"/>
          <w:szCs w:val="22"/>
          <w:lang w:val="en-GB" w:eastAsia="en-GB"/>
        </w:rPr>
      </w:pPr>
      <w:ins w:id="11"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"_Toc489656175"</w:instrText>
        </w:r>
        <w:r w:rsidRPr="00516D58">
          <w:rPr>
            <w:rStyle w:val="Hyperlink"/>
            <w:noProof/>
          </w:rPr>
          <w:instrText xml:space="preserve"> </w:instrText>
        </w:r>
        <w:r w:rsidRPr="00516D58">
          <w:rPr>
            <w:rStyle w:val="Hyperlink"/>
            <w:noProof/>
          </w:rPr>
          <w:fldChar w:fldCharType="separate"/>
        </w:r>
        <w:r w:rsidRPr="00516D58">
          <w:rPr>
            <w:rStyle w:val="Hyperlink"/>
            <w:noProof/>
          </w:rPr>
          <w:t>3.1 MMA Actors, Transactions, and Content Modules</w:t>
        </w:r>
        <w:r>
          <w:rPr>
            <w:noProof/>
            <w:webHidden/>
          </w:rPr>
          <w:tab/>
        </w:r>
        <w:r>
          <w:rPr>
            <w:noProof/>
            <w:webHidden/>
          </w:rPr>
          <w:fldChar w:fldCharType="begin"/>
        </w:r>
        <w:r>
          <w:rPr>
            <w:noProof/>
            <w:webHidden/>
          </w:rPr>
          <w:instrText xml:space="preserve"> PAGEREF _Toc489656175 \h </w:instrText>
        </w:r>
      </w:ins>
      <w:r>
        <w:rPr>
          <w:noProof/>
          <w:webHidden/>
        </w:rPr>
      </w:r>
      <w:r>
        <w:rPr>
          <w:noProof/>
          <w:webHidden/>
        </w:rPr>
        <w:fldChar w:fldCharType="separate"/>
      </w:r>
      <w:ins w:id="12" w:author="Jose Costa Teixeira" w:date="2017-08-05T00:27:00Z">
        <w:r>
          <w:rPr>
            <w:noProof/>
            <w:webHidden/>
          </w:rPr>
          <w:t>12</w:t>
        </w:r>
        <w:r>
          <w:rPr>
            <w:noProof/>
            <w:webHidden/>
          </w:rPr>
          <w:fldChar w:fldCharType="end"/>
        </w:r>
        <w:r w:rsidRPr="00516D58">
          <w:rPr>
            <w:rStyle w:val="Hyperlink"/>
            <w:noProof/>
          </w:rPr>
          <w:fldChar w:fldCharType="end"/>
        </w:r>
      </w:ins>
    </w:p>
    <w:p w14:paraId="1D8C54C7" w14:textId="1E736A72" w:rsidR="009C06DC" w:rsidRDefault="009C06DC">
      <w:pPr>
        <w:pStyle w:val="TOC3"/>
        <w:rPr>
          <w:ins w:id="13" w:author="Jose Costa Teixeira" w:date="2017-08-05T00:27:00Z"/>
          <w:rFonts w:asciiTheme="minorHAnsi" w:eastAsiaTheme="minorEastAsia" w:hAnsiTheme="minorHAnsi" w:cstheme="minorBidi"/>
          <w:noProof/>
          <w:sz w:val="22"/>
          <w:szCs w:val="22"/>
          <w:lang w:val="en-GB" w:eastAsia="en-GB"/>
        </w:rPr>
      </w:pPr>
      <w:ins w:id="14"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"_Toc489656176"</w:instrText>
        </w:r>
        <w:r w:rsidRPr="00516D58">
          <w:rPr>
            <w:rStyle w:val="Hyperlink"/>
            <w:noProof/>
          </w:rPr>
          <w:instrText xml:space="preserve"> </w:instrText>
        </w:r>
        <w:r w:rsidRPr="00516D58">
          <w:rPr>
            <w:rStyle w:val="Hyperlink"/>
            <w:noProof/>
          </w:rPr>
          <w:fldChar w:fldCharType="separate"/>
        </w:r>
        <w:r w:rsidRPr="00516D58">
          <w:rPr>
            <w:rStyle w:val="Hyperlink"/>
            <w:noProof/>
          </w:rPr>
          <w:t>X.1.1 Actor Descriptions and Actor Profile Requirements</w:t>
        </w:r>
        <w:r>
          <w:rPr>
            <w:noProof/>
            <w:webHidden/>
          </w:rPr>
          <w:tab/>
        </w:r>
        <w:r>
          <w:rPr>
            <w:noProof/>
            <w:webHidden/>
          </w:rPr>
          <w:fldChar w:fldCharType="begin"/>
        </w:r>
        <w:r>
          <w:rPr>
            <w:noProof/>
            <w:webHidden/>
          </w:rPr>
          <w:instrText xml:space="preserve"> PAGEREF _Toc489656176 \h </w:instrText>
        </w:r>
      </w:ins>
      <w:r>
        <w:rPr>
          <w:noProof/>
          <w:webHidden/>
        </w:rPr>
      </w:r>
      <w:r>
        <w:rPr>
          <w:noProof/>
          <w:webHidden/>
        </w:rPr>
        <w:fldChar w:fldCharType="separate"/>
      </w:r>
      <w:ins w:id="15" w:author="Jose Costa Teixeira" w:date="2017-08-05T00:27:00Z">
        <w:r>
          <w:rPr>
            <w:noProof/>
            <w:webHidden/>
          </w:rPr>
          <w:t>13</w:t>
        </w:r>
        <w:r>
          <w:rPr>
            <w:noProof/>
            <w:webHidden/>
          </w:rPr>
          <w:fldChar w:fldCharType="end"/>
        </w:r>
        <w:r w:rsidRPr="00516D58">
          <w:rPr>
            <w:rStyle w:val="Hyperlink"/>
            <w:noProof/>
          </w:rPr>
          <w:fldChar w:fldCharType="end"/>
        </w:r>
      </w:ins>
    </w:p>
    <w:p w14:paraId="2B9D2412" w14:textId="3E7CB0F5" w:rsidR="009C06DC" w:rsidRDefault="009C06DC">
      <w:pPr>
        <w:pStyle w:val="TOC4"/>
        <w:rPr>
          <w:ins w:id="16" w:author="Jose Costa Teixeira" w:date="2017-08-05T00:27:00Z"/>
          <w:rFonts w:asciiTheme="minorHAnsi" w:eastAsiaTheme="minorEastAsia" w:hAnsiTheme="minorHAnsi" w:cstheme="minorBidi"/>
          <w:noProof/>
          <w:sz w:val="22"/>
          <w:szCs w:val="22"/>
          <w:lang w:val="en-GB" w:eastAsia="en-GB"/>
        </w:rPr>
      </w:pPr>
      <w:ins w:id="17"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"_Toc489656177"</w:instrText>
        </w:r>
        <w:r w:rsidRPr="00516D58">
          <w:rPr>
            <w:rStyle w:val="Hyperlink"/>
            <w:noProof/>
          </w:rPr>
          <w:instrText xml:space="preserve"> </w:instrText>
        </w:r>
        <w:r w:rsidRPr="00516D58">
          <w:rPr>
            <w:rStyle w:val="Hyperlink"/>
            <w:noProof/>
          </w:rPr>
          <w:fldChar w:fldCharType="separate"/>
        </w:r>
        <w:r w:rsidRPr="00516D58">
          <w:rPr>
            <w:rStyle w:val="Hyperlink"/>
            <w:noProof/>
          </w:rPr>
          <w:t>X.1.1.1 Medication Administration Order Placer</w:t>
        </w:r>
        <w:r>
          <w:rPr>
            <w:noProof/>
            <w:webHidden/>
          </w:rPr>
          <w:tab/>
        </w:r>
        <w:r>
          <w:rPr>
            <w:noProof/>
            <w:webHidden/>
          </w:rPr>
          <w:fldChar w:fldCharType="begin"/>
        </w:r>
        <w:r>
          <w:rPr>
            <w:noProof/>
            <w:webHidden/>
          </w:rPr>
          <w:instrText xml:space="preserve"> PAGEREF _Toc489656177 \h </w:instrText>
        </w:r>
      </w:ins>
      <w:r>
        <w:rPr>
          <w:noProof/>
          <w:webHidden/>
        </w:rPr>
      </w:r>
      <w:r>
        <w:rPr>
          <w:noProof/>
          <w:webHidden/>
        </w:rPr>
        <w:fldChar w:fldCharType="separate"/>
      </w:r>
      <w:ins w:id="18" w:author="Jose Costa Teixeira" w:date="2017-08-05T00:27:00Z">
        <w:r>
          <w:rPr>
            <w:noProof/>
            <w:webHidden/>
          </w:rPr>
          <w:t>13</w:t>
        </w:r>
        <w:r>
          <w:rPr>
            <w:noProof/>
            <w:webHidden/>
          </w:rPr>
          <w:fldChar w:fldCharType="end"/>
        </w:r>
        <w:r w:rsidRPr="00516D58">
          <w:rPr>
            <w:rStyle w:val="Hyperlink"/>
            <w:noProof/>
          </w:rPr>
          <w:fldChar w:fldCharType="end"/>
        </w:r>
      </w:ins>
    </w:p>
    <w:p w14:paraId="467D8ED8" w14:textId="3B94D877" w:rsidR="009C06DC" w:rsidRDefault="009C06DC">
      <w:pPr>
        <w:pStyle w:val="TOC4"/>
        <w:rPr>
          <w:ins w:id="19" w:author="Jose Costa Teixeira" w:date="2017-08-05T00:27:00Z"/>
          <w:rFonts w:asciiTheme="minorHAnsi" w:eastAsiaTheme="minorEastAsia" w:hAnsiTheme="minorHAnsi" w:cstheme="minorBidi"/>
          <w:noProof/>
          <w:sz w:val="22"/>
          <w:szCs w:val="22"/>
          <w:lang w:val="en-GB" w:eastAsia="en-GB"/>
        </w:rPr>
      </w:pPr>
      <w:ins w:id="20"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"_Toc489656178"</w:instrText>
        </w:r>
        <w:r w:rsidRPr="00516D58">
          <w:rPr>
            <w:rStyle w:val="Hyperlink"/>
            <w:noProof/>
          </w:rPr>
          <w:instrText xml:space="preserve"> </w:instrText>
        </w:r>
        <w:r w:rsidRPr="00516D58">
          <w:rPr>
            <w:rStyle w:val="Hyperlink"/>
            <w:noProof/>
          </w:rPr>
          <w:fldChar w:fldCharType="separate"/>
        </w:r>
        <w:r w:rsidRPr="00516D58">
          <w:rPr>
            <w:rStyle w:val="Hyperlink"/>
            <w:noProof/>
          </w:rPr>
          <w:t>X.1.1.2 Medication Administration Performer</w:t>
        </w:r>
        <w:r>
          <w:rPr>
            <w:noProof/>
            <w:webHidden/>
          </w:rPr>
          <w:tab/>
        </w:r>
        <w:r>
          <w:rPr>
            <w:noProof/>
            <w:webHidden/>
          </w:rPr>
          <w:fldChar w:fldCharType="begin"/>
        </w:r>
        <w:r>
          <w:rPr>
            <w:noProof/>
            <w:webHidden/>
          </w:rPr>
          <w:instrText xml:space="preserve"> PAGEREF _Toc489656178 \h </w:instrText>
        </w:r>
      </w:ins>
      <w:r>
        <w:rPr>
          <w:noProof/>
          <w:webHidden/>
        </w:rPr>
      </w:r>
      <w:r>
        <w:rPr>
          <w:noProof/>
          <w:webHidden/>
        </w:rPr>
        <w:fldChar w:fldCharType="separate"/>
      </w:r>
      <w:ins w:id="21" w:author="Jose Costa Teixeira" w:date="2017-08-05T00:27:00Z">
        <w:r>
          <w:rPr>
            <w:noProof/>
            <w:webHidden/>
          </w:rPr>
          <w:t>14</w:t>
        </w:r>
        <w:r>
          <w:rPr>
            <w:noProof/>
            <w:webHidden/>
          </w:rPr>
          <w:fldChar w:fldCharType="end"/>
        </w:r>
        <w:r w:rsidRPr="00516D58">
          <w:rPr>
            <w:rStyle w:val="Hyperlink"/>
            <w:noProof/>
          </w:rPr>
          <w:fldChar w:fldCharType="end"/>
        </w:r>
      </w:ins>
    </w:p>
    <w:p w14:paraId="59DDD92C" w14:textId="13ACCEE3" w:rsidR="009C06DC" w:rsidRDefault="009C06DC">
      <w:pPr>
        <w:pStyle w:val="TOC4"/>
        <w:rPr>
          <w:ins w:id="22" w:author="Jose Costa Teixeira" w:date="2017-08-05T00:27:00Z"/>
          <w:rFonts w:asciiTheme="minorHAnsi" w:eastAsiaTheme="minorEastAsia" w:hAnsiTheme="minorHAnsi" w:cstheme="minorBidi"/>
          <w:noProof/>
          <w:sz w:val="22"/>
          <w:szCs w:val="22"/>
          <w:lang w:val="en-GB" w:eastAsia="en-GB"/>
        </w:rPr>
      </w:pPr>
      <w:ins w:id="23"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"_Toc489656179"</w:instrText>
        </w:r>
        <w:r w:rsidRPr="00516D58">
          <w:rPr>
            <w:rStyle w:val="Hyperlink"/>
            <w:noProof/>
          </w:rPr>
          <w:instrText xml:space="preserve"> </w:instrText>
        </w:r>
        <w:r w:rsidRPr="00516D58">
          <w:rPr>
            <w:rStyle w:val="Hyperlink"/>
            <w:noProof/>
          </w:rPr>
          <w:fldChar w:fldCharType="separate"/>
        </w:r>
        <w:r w:rsidRPr="00516D58">
          <w:rPr>
            <w:rStyle w:val="Hyperlink"/>
            <w:noProof/>
          </w:rPr>
          <w:t>X.1.1.3 Medication Administration Informer</w:t>
        </w:r>
        <w:r>
          <w:rPr>
            <w:noProof/>
            <w:webHidden/>
          </w:rPr>
          <w:tab/>
        </w:r>
        <w:r>
          <w:rPr>
            <w:noProof/>
            <w:webHidden/>
          </w:rPr>
          <w:fldChar w:fldCharType="begin"/>
        </w:r>
        <w:r>
          <w:rPr>
            <w:noProof/>
            <w:webHidden/>
          </w:rPr>
          <w:instrText xml:space="preserve"> PAGEREF _Toc489656179 \h </w:instrText>
        </w:r>
      </w:ins>
      <w:r>
        <w:rPr>
          <w:noProof/>
          <w:webHidden/>
        </w:rPr>
      </w:r>
      <w:r>
        <w:rPr>
          <w:noProof/>
          <w:webHidden/>
        </w:rPr>
        <w:fldChar w:fldCharType="separate"/>
      </w:r>
      <w:ins w:id="24" w:author="Jose Costa Teixeira" w:date="2017-08-05T00:27:00Z">
        <w:r>
          <w:rPr>
            <w:noProof/>
            <w:webHidden/>
          </w:rPr>
          <w:t>14</w:t>
        </w:r>
        <w:r>
          <w:rPr>
            <w:noProof/>
            <w:webHidden/>
          </w:rPr>
          <w:fldChar w:fldCharType="end"/>
        </w:r>
        <w:r w:rsidRPr="00516D58">
          <w:rPr>
            <w:rStyle w:val="Hyperlink"/>
            <w:noProof/>
          </w:rPr>
          <w:fldChar w:fldCharType="end"/>
        </w:r>
      </w:ins>
    </w:p>
    <w:p w14:paraId="2EE14B9F" w14:textId="35790290" w:rsidR="009C06DC" w:rsidRDefault="009C06DC">
      <w:pPr>
        <w:pStyle w:val="TOC4"/>
        <w:rPr>
          <w:ins w:id="25" w:author="Jose Costa Teixeira" w:date="2017-08-05T00:27:00Z"/>
          <w:rFonts w:asciiTheme="minorHAnsi" w:eastAsiaTheme="minorEastAsia" w:hAnsiTheme="minorHAnsi" w:cstheme="minorBidi"/>
          <w:noProof/>
          <w:sz w:val="22"/>
          <w:szCs w:val="22"/>
          <w:lang w:val="en-GB" w:eastAsia="en-GB"/>
        </w:rPr>
      </w:pPr>
      <w:ins w:id="26"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"_Toc489656180"</w:instrText>
        </w:r>
        <w:r w:rsidRPr="00516D58">
          <w:rPr>
            <w:rStyle w:val="Hyperlink"/>
            <w:noProof/>
          </w:rPr>
          <w:instrText xml:space="preserve"> </w:instrText>
        </w:r>
        <w:r w:rsidRPr="00516D58">
          <w:rPr>
            <w:rStyle w:val="Hyperlink"/>
            <w:noProof/>
          </w:rPr>
          <w:fldChar w:fldCharType="separate"/>
        </w:r>
        <w:r w:rsidRPr="00516D58">
          <w:rPr>
            <w:rStyle w:val="Hyperlink"/>
            <w:noProof/>
          </w:rPr>
          <w:t>X.1.1.4 Medication Administration Consumer</w:t>
        </w:r>
        <w:r>
          <w:rPr>
            <w:noProof/>
            <w:webHidden/>
          </w:rPr>
          <w:tab/>
        </w:r>
        <w:r>
          <w:rPr>
            <w:noProof/>
            <w:webHidden/>
          </w:rPr>
          <w:fldChar w:fldCharType="begin"/>
        </w:r>
        <w:r>
          <w:rPr>
            <w:noProof/>
            <w:webHidden/>
          </w:rPr>
          <w:instrText xml:space="preserve"> PAGEREF _Toc489656180 \h </w:instrText>
        </w:r>
      </w:ins>
      <w:r>
        <w:rPr>
          <w:noProof/>
          <w:webHidden/>
        </w:rPr>
      </w:r>
      <w:r>
        <w:rPr>
          <w:noProof/>
          <w:webHidden/>
        </w:rPr>
        <w:fldChar w:fldCharType="separate"/>
      </w:r>
      <w:ins w:id="27" w:author="Jose Costa Teixeira" w:date="2017-08-05T00:27:00Z">
        <w:r>
          <w:rPr>
            <w:noProof/>
            <w:webHidden/>
          </w:rPr>
          <w:t>14</w:t>
        </w:r>
        <w:r>
          <w:rPr>
            <w:noProof/>
            <w:webHidden/>
          </w:rPr>
          <w:fldChar w:fldCharType="end"/>
        </w:r>
        <w:r w:rsidRPr="00516D58">
          <w:rPr>
            <w:rStyle w:val="Hyperlink"/>
            <w:noProof/>
          </w:rPr>
          <w:fldChar w:fldCharType="end"/>
        </w:r>
      </w:ins>
    </w:p>
    <w:p w14:paraId="141ED60D" w14:textId="471F08D8" w:rsidR="009C06DC" w:rsidRDefault="009C06DC">
      <w:pPr>
        <w:pStyle w:val="TOC4"/>
        <w:rPr>
          <w:ins w:id="28" w:author="Jose Costa Teixeira" w:date="2017-08-05T00:27:00Z"/>
          <w:rFonts w:asciiTheme="minorHAnsi" w:eastAsiaTheme="minorEastAsia" w:hAnsiTheme="minorHAnsi" w:cstheme="minorBidi"/>
          <w:noProof/>
          <w:sz w:val="22"/>
          <w:szCs w:val="22"/>
          <w:lang w:val="en-GB" w:eastAsia="en-GB"/>
        </w:rPr>
      </w:pPr>
      <w:ins w:id="29"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"_Toc489656181"</w:instrText>
        </w:r>
        <w:r w:rsidRPr="00516D58">
          <w:rPr>
            <w:rStyle w:val="Hyperlink"/>
            <w:noProof/>
          </w:rPr>
          <w:instrText xml:space="preserve"> </w:instrText>
        </w:r>
        <w:r w:rsidRPr="00516D58">
          <w:rPr>
            <w:rStyle w:val="Hyperlink"/>
            <w:noProof/>
          </w:rPr>
          <w:fldChar w:fldCharType="separate"/>
        </w:r>
        <w:r w:rsidRPr="00516D58">
          <w:rPr>
            <w:rStyle w:val="Hyperlink"/>
            <w:noProof/>
          </w:rPr>
          <w:t>X.2 MMA Actor Options</w:t>
        </w:r>
        <w:r>
          <w:rPr>
            <w:noProof/>
            <w:webHidden/>
          </w:rPr>
          <w:tab/>
        </w:r>
        <w:r>
          <w:rPr>
            <w:noProof/>
            <w:webHidden/>
          </w:rPr>
          <w:fldChar w:fldCharType="begin"/>
        </w:r>
        <w:r>
          <w:rPr>
            <w:noProof/>
            <w:webHidden/>
          </w:rPr>
          <w:instrText xml:space="preserve"> PAGEREF _Toc489656181 \h </w:instrText>
        </w:r>
      </w:ins>
      <w:r>
        <w:rPr>
          <w:noProof/>
          <w:webHidden/>
        </w:rPr>
      </w:r>
      <w:r>
        <w:rPr>
          <w:noProof/>
          <w:webHidden/>
        </w:rPr>
        <w:fldChar w:fldCharType="separate"/>
      </w:r>
      <w:ins w:id="30" w:author="Jose Costa Teixeira" w:date="2017-08-05T00:27:00Z">
        <w:r>
          <w:rPr>
            <w:noProof/>
            <w:webHidden/>
          </w:rPr>
          <w:t>14</w:t>
        </w:r>
        <w:r>
          <w:rPr>
            <w:noProof/>
            <w:webHidden/>
          </w:rPr>
          <w:fldChar w:fldCharType="end"/>
        </w:r>
        <w:r w:rsidRPr="00516D58">
          <w:rPr>
            <w:rStyle w:val="Hyperlink"/>
            <w:noProof/>
          </w:rPr>
          <w:fldChar w:fldCharType="end"/>
        </w:r>
      </w:ins>
    </w:p>
    <w:p w14:paraId="7E06688A" w14:textId="46F40A45" w:rsidR="009C06DC" w:rsidRDefault="009C06DC">
      <w:pPr>
        <w:pStyle w:val="TOC3"/>
        <w:rPr>
          <w:ins w:id="31" w:author="Jose Costa Teixeira" w:date="2017-08-05T00:27:00Z"/>
          <w:rFonts w:asciiTheme="minorHAnsi" w:eastAsiaTheme="minorEastAsia" w:hAnsiTheme="minorHAnsi" w:cstheme="minorBidi"/>
          <w:noProof/>
          <w:sz w:val="22"/>
          <w:szCs w:val="22"/>
          <w:lang w:val="en-GB" w:eastAsia="en-GB"/>
        </w:rPr>
      </w:pPr>
      <w:ins w:id="32"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"_Toc489656182"</w:instrText>
        </w:r>
        <w:r w:rsidRPr="00516D58">
          <w:rPr>
            <w:rStyle w:val="Hyperlink"/>
            <w:noProof/>
          </w:rPr>
          <w:instrText xml:space="preserve"> </w:instrText>
        </w:r>
        <w:r w:rsidRPr="00516D58">
          <w:rPr>
            <w:rStyle w:val="Hyperlink"/>
            <w:noProof/>
          </w:rPr>
          <w:fldChar w:fldCharType="separate"/>
        </w:r>
        <w:r w:rsidRPr="00516D58">
          <w:rPr>
            <w:rStyle w:val="Hyperlink"/>
            <w:noProof/>
          </w:rPr>
          <w:t>X.2.1 PULL requests</w:t>
        </w:r>
        <w:r>
          <w:rPr>
            <w:noProof/>
            <w:webHidden/>
          </w:rPr>
          <w:tab/>
        </w:r>
        <w:r>
          <w:rPr>
            <w:noProof/>
            <w:webHidden/>
          </w:rPr>
          <w:fldChar w:fldCharType="begin"/>
        </w:r>
        <w:r>
          <w:rPr>
            <w:noProof/>
            <w:webHidden/>
          </w:rPr>
          <w:instrText xml:space="preserve"> PAGEREF _Toc489656182 \h </w:instrText>
        </w:r>
      </w:ins>
      <w:r>
        <w:rPr>
          <w:noProof/>
          <w:webHidden/>
        </w:rPr>
      </w:r>
      <w:r>
        <w:rPr>
          <w:noProof/>
          <w:webHidden/>
        </w:rPr>
        <w:fldChar w:fldCharType="separate"/>
      </w:r>
      <w:ins w:id="33" w:author="Jose Costa Teixeira" w:date="2017-08-05T00:27:00Z">
        <w:r>
          <w:rPr>
            <w:noProof/>
            <w:webHidden/>
          </w:rPr>
          <w:t>15</w:t>
        </w:r>
        <w:r>
          <w:rPr>
            <w:noProof/>
            <w:webHidden/>
          </w:rPr>
          <w:fldChar w:fldCharType="end"/>
        </w:r>
        <w:r w:rsidRPr="00516D58">
          <w:rPr>
            <w:rStyle w:val="Hyperlink"/>
            <w:noProof/>
          </w:rPr>
          <w:fldChar w:fldCharType="end"/>
        </w:r>
      </w:ins>
    </w:p>
    <w:p w14:paraId="56E582B2" w14:textId="5A3BE194" w:rsidR="009C06DC" w:rsidRDefault="009C06DC">
      <w:pPr>
        <w:pStyle w:val="TOC3"/>
        <w:rPr>
          <w:ins w:id="34" w:author="Jose Costa Teixeira" w:date="2017-08-05T00:27:00Z"/>
          <w:rFonts w:asciiTheme="minorHAnsi" w:eastAsiaTheme="minorEastAsia" w:hAnsiTheme="minorHAnsi" w:cstheme="minorBidi"/>
          <w:noProof/>
          <w:sz w:val="22"/>
          <w:szCs w:val="22"/>
          <w:lang w:val="en-GB" w:eastAsia="en-GB"/>
        </w:rPr>
      </w:pPr>
      <w:ins w:id="35"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"_Toc489656183"</w:instrText>
        </w:r>
        <w:r w:rsidRPr="00516D58">
          <w:rPr>
            <w:rStyle w:val="Hyperlink"/>
            <w:noProof/>
          </w:rPr>
          <w:instrText xml:space="preserve"> </w:instrText>
        </w:r>
        <w:r w:rsidRPr="00516D58">
          <w:rPr>
            <w:rStyle w:val="Hyperlink"/>
            <w:noProof/>
          </w:rPr>
          <w:fldChar w:fldCharType="separate"/>
        </w:r>
        <w:r w:rsidRPr="00516D58">
          <w:rPr>
            <w:rStyle w:val="Hyperlink"/>
            <w:noProof/>
          </w:rPr>
          <w:t>X.2.1 PUSH requests</w:t>
        </w:r>
        <w:r>
          <w:rPr>
            <w:noProof/>
            <w:webHidden/>
          </w:rPr>
          <w:tab/>
        </w:r>
        <w:r>
          <w:rPr>
            <w:noProof/>
            <w:webHidden/>
          </w:rPr>
          <w:fldChar w:fldCharType="begin"/>
        </w:r>
        <w:r>
          <w:rPr>
            <w:noProof/>
            <w:webHidden/>
          </w:rPr>
          <w:instrText xml:space="preserve"> PAGEREF _Toc489656183 \h </w:instrText>
        </w:r>
      </w:ins>
      <w:r>
        <w:rPr>
          <w:noProof/>
          <w:webHidden/>
        </w:rPr>
      </w:r>
      <w:r>
        <w:rPr>
          <w:noProof/>
          <w:webHidden/>
        </w:rPr>
        <w:fldChar w:fldCharType="separate"/>
      </w:r>
      <w:ins w:id="36" w:author="Jose Costa Teixeira" w:date="2017-08-05T00:27:00Z">
        <w:r>
          <w:rPr>
            <w:noProof/>
            <w:webHidden/>
          </w:rPr>
          <w:t>15</w:t>
        </w:r>
        <w:r>
          <w:rPr>
            <w:noProof/>
            <w:webHidden/>
          </w:rPr>
          <w:fldChar w:fldCharType="end"/>
        </w:r>
        <w:r w:rsidRPr="00516D58">
          <w:rPr>
            <w:rStyle w:val="Hyperlink"/>
            <w:noProof/>
          </w:rPr>
          <w:fldChar w:fldCharType="end"/>
        </w:r>
      </w:ins>
    </w:p>
    <w:p w14:paraId="3DD3DD93" w14:textId="2AE9E4F5" w:rsidR="009C06DC" w:rsidRDefault="009C06DC">
      <w:pPr>
        <w:pStyle w:val="TOC2"/>
        <w:rPr>
          <w:ins w:id="37" w:author="Jose Costa Teixeira" w:date="2017-08-05T00:27:00Z"/>
          <w:rFonts w:asciiTheme="minorHAnsi" w:eastAsiaTheme="minorEastAsia" w:hAnsiTheme="minorHAnsi" w:cstheme="minorBidi"/>
          <w:noProof/>
          <w:sz w:val="22"/>
          <w:szCs w:val="22"/>
          <w:lang w:val="en-GB" w:eastAsia="en-GB"/>
        </w:rPr>
      </w:pPr>
      <w:ins w:id="38"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"_Toc489656184"</w:instrText>
        </w:r>
        <w:r w:rsidRPr="00516D58">
          <w:rPr>
            <w:rStyle w:val="Hyperlink"/>
            <w:noProof/>
          </w:rPr>
          <w:instrText xml:space="preserve"> </w:instrText>
        </w:r>
        <w:r w:rsidRPr="00516D58">
          <w:rPr>
            <w:rStyle w:val="Hyperlink"/>
            <w:noProof/>
          </w:rPr>
          <w:fldChar w:fldCharType="separate"/>
        </w:r>
        <w:r w:rsidRPr="00516D58">
          <w:rPr>
            <w:rStyle w:val="Hyperlink"/>
            <w:noProof/>
          </w:rPr>
          <w:t>X.3 MMA Required Actor Groupings</w:t>
        </w:r>
        <w:r>
          <w:rPr>
            <w:noProof/>
            <w:webHidden/>
          </w:rPr>
          <w:tab/>
        </w:r>
        <w:r>
          <w:rPr>
            <w:noProof/>
            <w:webHidden/>
          </w:rPr>
          <w:fldChar w:fldCharType="begin"/>
        </w:r>
        <w:r>
          <w:rPr>
            <w:noProof/>
            <w:webHidden/>
          </w:rPr>
          <w:instrText xml:space="preserve"> PAGEREF _Toc489656184 \h </w:instrText>
        </w:r>
      </w:ins>
      <w:r>
        <w:rPr>
          <w:noProof/>
          <w:webHidden/>
        </w:rPr>
      </w:r>
      <w:r>
        <w:rPr>
          <w:noProof/>
          <w:webHidden/>
        </w:rPr>
        <w:fldChar w:fldCharType="separate"/>
      </w:r>
      <w:ins w:id="39" w:author="Jose Costa Teixeira" w:date="2017-08-05T00:27:00Z">
        <w:r>
          <w:rPr>
            <w:noProof/>
            <w:webHidden/>
          </w:rPr>
          <w:t>16</w:t>
        </w:r>
        <w:r>
          <w:rPr>
            <w:noProof/>
            <w:webHidden/>
          </w:rPr>
          <w:fldChar w:fldCharType="end"/>
        </w:r>
        <w:r w:rsidRPr="00516D58">
          <w:rPr>
            <w:rStyle w:val="Hyperlink"/>
            <w:noProof/>
          </w:rPr>
          <w:fldChar w:fldCharType="end"/>
        </w:r>
      </w:ins>
    </w:p>
    <w:p w14:paraId="03E8345C" w14:textId="2BDF9B52" w:rsidR="009C06DC" w:rsidRDefault="009C06DC">
      <w:pPr>
        <w:pStyle w:val="TOC2"/>
        <w:rPr>
          <w:ins w:id="40" w:author="Jose Costa Teixeira" w:date="2017-08-05T00:27:00Z"/>
          <w:rFonts w:asciiTheme="minorHAnsi" w:eastAsiaTheme="minorEastAsia" w:hAnsiTheme="minorHAnsi" w:cstheme="minorBidi"/>
          <w:noProof/>
          <w:sz w:val="22"/>
          <w:szCs w:val="22"/>
          <w:lang w:val="en-GB" w:eastAsia="en-GB"/>
        </w:rPr>
      </w:pPr>
      <w:ins w:id="41"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"_Toc489656185"</w:instrText>
        </w:r>
        <w:r w:rsidRPr="00516D58">
          <w:rPr>
            <w:rStyle w:val="Hyperlink"/>
            <w:noProof/>
          </w:rPr>
          <w:instrText xml:space="preserve"> </w:instrText>
        </w:r>
        <w:r w:rsidRPr="00516D58">
          <w:rPr>
            <w:rStyle w:val="Hyperlink"/>
            <w:noProof/>
          </w:rPr>
          <w:fldChar w:fldCharType="separate"/>
        </w:r>
        <w:r w:rsidRPr="00516D58">
          <w:rPr>
            <w:rStyle w:val="Hyperlink"/>
            <w:noProof/>
          </w:rPr>
          <w:t>X.4 MMA Overview</w:t>
        </w:r>
        <w:r>
          <w:rPr>
            <w:noProof/>
            <w:webHidden/>
          </w:rPr>
          <w:tab/>
        </w:r>
        <w:r>
          <w:rPr>
            <w:noProof/>
            <w:webHidden/>
          </w:rPr>
          <w:fldChar w:fldCharType="begin"/>
        </w:r>
        <w:r>
          <w:rPr>
            <w:noProof/>
            <w:webHidden/>
          </w:rPr>
          <w:instrText xml:space="preserve"> PAGEREF _Toc489656185 \h </w:instrText>
        </w:r>
      </w:ins>
      <w:r>
        <w:rPr>
          <w:noProof/>
          <w:webHidden/>
        </w:rPr>
      </w:r>
      <w:r>
        <w:rPr>
          <w:noProof/>
          <w:webHidden/>
        </w:rPr>
        <w:fldChar w:fldCharType="separate"/>
      </w:r>
      <w:ins w:id="42" w:author="Jose Costa Teixeira" w:date="2017-08-05T00:27:00Z">
        <w:r>
          <w:rPr>
            <w:noProof/>
            <w:webHidden/>
          </w:rPr>
          <w:t>16</w:t>
        </w:r>
        <w:r>
          <w:rPr>
            <w:noProof/>
            <w:webHidden/>
          </w:rPr>
          <w:fldChar w:fldCharType="end"/>
        </w:r>
        <w:r w:rsidRPr="00516D58">
          <w:rPr>
            <w:rStyle w:val="Hyperlink"/>
            <w:noProof/>
          </w:rPr>
          <w:fldChar w:fldCharType="end"/>
        </w:r>
      </w:ins>
    </w:p>
    <w:p w14:paraId="7E2D6CBC" w14:textId="4A31B2DF" w:rsidR="009C06DC" w:rsidRDefault="009C06DC">
      <w:pPr>
        <w:pStyle w:val="TOC3"/>
        <w:rPr>
          <w:ins w:id="43" w:author="Jose Costa Teixeira" w:date="2017-08-05T00:27:00Z"/>
          <w:rFonts w:asciiTheme="minorHAnsi" w:eastAsiaTheme="minorEastAsia" w:hAnsiTheme="minorHAnsi" w:cstheme="minorBidi"/>
          <w:noProof/>
          <w:sz w:val="22"/>
          <w:szCs w:val="22"/>
          <w:lang w:val="en-GB" w:eastAsia="en-GB"/>
        </w:rPr>
      </w:pPr>
      <w:ins w:id="44"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"_Toc489656186"</w:instrText>
        </w:r>
        <w:r w:rsidRPr="00516D58">
          <w:rPr>
            <w:rStyle w:val="Hyperlink"/>
            <w:noProof/>
          </w:rPr>
          <w:instrText xml:space="preserve"> </w:instrText>
        </w:r>
        <w:r w:rsidRPr="00516D58">
          <w:rPr>
            <w:rStyle w:val="Hyperlink"/>
            <w:noProof/>
          </w:rPr>
          <w:fldChar w:fldCharType="separate"/>
        </w:r>
        <w:r w:rsidRPr="00516D58">
          <w:rPr>
            <w:rStyle w:val="Hyperlink"/>
            <w:noProof/>
          </w:rPr>
          <w:t>X.4.1 Concepts</w:t>
        </w:r>
        <w:r>
          <w:rPr>
            <w:noProof/>
            <w:webHidden/>
          </w:rPr>
          <w:tab/>
        </w:r>
        <w:r>
          <w:rPr>
            <w:noProof/>
            <w:webHidden/>
          </w:rPr>
          <w:fldChar w:fldCharType="begin"/>
        </w:r>
        <w:r>
          <w:rPr>
            <w:noProof/>
            <w:webHidden/>
          </w:rPr>
          <w:instrText xml:space="preserve"> PAGEREF _Toc489656186 \h </w:instrText>
        </w:r>
      </w:ins>
      <w:r>
        <w:rPr>
          <w:noProof/>
          <w:webHidden/>
        </w:rPr>
      </w:r>
      <w:r>
        <w:rPr>
          <w:noProof/>
          <w:webHidden/>
        </w:rPr>
        <w:fldChar w:fldCharType="separate"/>
      </w:r>
      <w:ins w:id="45" w:author="Jose Costa Teixeira" w:date="2017-08-05T00:27:00Z">
        <w:r>
          <w:rPr>
            <w:noProof/>
            <w:webHidden/>
          </w:rPr>
          <w:t>16</w:t>
        </w:r>
        <w:r>
          <w:rPr>
            <w:noProof/>
            <w:webHidden/>
          </w:rPr>
          <w:fldChar w:fldCharType="end"/>
        </w:r>
        <w:r w:rsidRPr="00516D58">
          <w:rPr>
            <w:rStyle w:val="Hyperlink"/>
            <w:noProof/>
          </w:rPr>
          <w:fldChar w:fldCharType="end"/>
        </w:r>
      </w:ins>
    </w:p>
    <w:p w14:paraId="2FB154CB" w14:textId="1157396D" w:rsidR="009C06DC" w:rsidRDefault="009C06DC">
      <w:pPr>
        <w:pStyle w:val="TOC3"/>
        <w:rPr>
          <w:ins w:id="46" w:author="Jose Costa Teixeira" w:date="2017-08-05T00:27:00Z"/>
          <w:rFonts w:asciiTheme="minorHAnsi" w:eastAsiaTheme="minorEastAsia" w:hAnsiTheme="minorHAnsi" w:cstheme="minorBidi"/>
          <w:noProof/>
          <w:sz w:val="22"/>
          <w:szCs w:val="22"/>
          <w:lang w:val="en-GB" w:eastAsia="en-GB"/>
        </w:rPr>
      </w:pPr>
      <w:ins w:id="47"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"_Toc489656187"</w:instrText>
        </w:r>
        <w:r w:rsidRPr="00516D58">
          <w:rPr>
            <w:rStyle w:val="Hyperlink"/>
            <w:noProof/>
          </w:rPr>
          <w:instrText xml:space="preserve"> </w:instrText>
        </w:r>
        <w:r w:rsidRPr="00516D58">
          <w:rPr>
            <w:rStyle w:val="Hyperlink"/>
            <w:noProof/>
          </w:rPr>
          <w:fldChar w:fldCharType="separate"/>
        </w:r>
        <w:r w:rsidRPr="00516D58">
          <w:rPr>
            <w:rStyle w:val="Hyperlink"/>
            <w:noProof/>
          </w:rPr>
          <w:t>X.4.1.1 Types of medication administration</w:t>
        </w:r>
        <w:r>
          <w:rPr>
            <w:noProof/>
            <w:webHidden/>
          </w:rPr>
          <w:tab/>
        </w:r>
        <w:r>
          <w:rPr>
            <w:noProof/>
            <w:webHidden/>
          </w:rPr>
          <w:fldChar w:fldCharType="begin"/>
        </w:r>
        <w:r>
          <w:rPr>
            <w:noProof/>
            <w:webHidden/>
          </w:rPr>
          <w:instrText xml:space="preserve"> PAGEREF _Toc489656187 \h </w:instrText>
        </w:r>
      </w:ins>
      <w:r>
        <w:rPr>
          <w:noProof/>
          <w:webHidden/>
        </w:rPr>
      </w:r>
      <w:r>
        <w:rPr>
          <w:noProof/>
          <w:webHidden/>
        </w:rPr>
        <w:fldChar w:fldCharType="separate"/>
      </w:r>
      <w:ins w:id="48" w:author="Jose Costa Teixeira" w:date="2017-08-05T00:27:00Z">
        <w:r>
          <w:rPr>
            <w:noProof/>
            <w:webHidden/>
          </w:rPr>
          <w:t>16</w:t>
        </w:r>
        <w:r>
          <w:rPr>
            <w:noProof/>
            <w:webHidden/>
          </w:rPr>
          <w:fldChar w:fldCharType="end"/>
        </w:r>
        <w:r w:rsidRPr="00516D58">
          <w:rPr>
            <w:rStyle w:val="Hyperlink"/>
            <w:noProof/>
          </w:rPr>
          <w:fldChar w:fldCharType="end"/>
        </w:r>
      </w:ins>
    </w:p>
    <w:p w14:paraId="410ECA2F" w14:textId="4ACD975C" w:rsidR="009C06DC" w:rsidRDefault="009C06DC">
      <w:pPr>
        <w:pStyle w:val="TOC3"/>
        <w:rPr>
          <w:ins w:id="49" w:author="Jose Costa Teixeira" w:date="2017-08-05T00:27:00Z"/>
          <w:rFonts w:asciiTheme="minorHAnsi" w:eastAsiaTheme="minorEastAsia" w:hAnsiTheme="minorHAnsi" w:cstheme="minorBidi"/>
          <w:noProof/>
          <w:sz w:val="22"/>
          <w:szCs w:val="22"/>
          <w:lang w:val="en-GB" w:eastAsia="en-GB"/>
        </w:rPr>
      </w:pPr>
      <w:ins w:id="50"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"_Toc489656188"</w:instrText>
        </w:r>
        <w:r w:rsidRPr="00516D58">
          <w:rPr>
            <w:rStyle w:val="Hyperlink"/>
            <w:noProof/>
          </w:rPr>
          <w:instrText xml:space="preserve"> </w:instrText>
        </w:r>
        <w:r w:rsidRPr="00516D58">
          <w:rPr>
            <w:rStyle w:val="Hyperlink"/>
            <w:noProof/>
          </w:rPr>
          <w:fldChar w:fldCharType="separate"/>
        </w:r>
        <w:r w:rsidRPr="00516D58">
          <w:rPr>
            <w:rStyle w:val="Hyperlink"/>
            <w:noProof/>
          </w:rPr>
          <w:t>X.4.1.2 Implementation Considerations</w:t>
        </w:r>
        <w:r>
          <w:rPr>
            <w:noProof/>
            <w:webHidden/>
          </w:rPr>
          <w:tab/>
        </w:r>
        <w:r>
          <w:rPr>
            <w:noProof/>
            <w:webHidden/>
          </w:rPr>
          <w:fldChar w:fldCharType="begin"/>
        </w:r>
        <w:r>
          <w:rPr>
            <w:noProof/>
            <w:webHidden/>
          </w:rPr>
          <w:instrText xml:space="preserve"> PAGEREF _Toc489656188 \h </w:instrText>
        </w:r>
      </w:ins>
      <w:r>
        <w:rPr>
          <w:noProof/>
          <w:webHidden/>
        </w:rPr>
      </w:r>
      <w:r>
        <w:rPr>
          <w:noProof/>
          <w:webHidden/>
        </w:rPr>
        <w:fldChar w:fldCharType="separate"/>
      </w:r>
      <w:ins w:id="51" w:author="Jose Costa Teixeira" w:date="2017-08-05T00:27:00Z">
        <w:r>
          <w:rPr>
            <w:noProof/>
            <w:webHidden/>
          </w:rPr>
          <w:t>17</w:t>
        </w:r>
        <w:r>
          <w:rPr>
            <w:noProof/>
            <w:webHidden/>
          </w:rPr>
          <w:fldChar w:fldCharType="end"/>
        </w:r>
        <w:r w:rsidRPr="00516D58">
          <w:rPr>
            <w:rStyle w:val="Hyperlink"/>
            <w:noProof/>
          </w:rPr>
          <w:fldChar w:fldCharType="end"/>
        </w:r>
      </w:ins>
    </w:p>
    <w:p w14:paraId="6F6F5020" w14:textId="66758582" w:rsidR="009C06DC" w:rsidRDefault="009C06DC">
      <w:pPr>
        <w:pStyle w:val="TOC3"/>
        <w:rPr>
          <w:ins w:id="52" w:author="Jose Costa Teixeira" w:date="2017-08-05T00:27:00Z"/>
          <w:rFonts w:asciiTheme="minorHAnsi" w:eastAsiaTheme="minorEastAsia" w:hAnsiTheme="minorHAnsi" w:cstheme="minorBidi"/>
          <w:noProof/>
          <w:sz w:val="22"/>
          <w:szCs w:val="22"/>
          <w:lang w:val="en-GB" w:eastAsia="en-GB"/>
        </w:rPr>
      </w:pPr>
      <w:ins w:id="53"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"_Toc489656189"</w:instrText>
        </w:r>
        <w:r w:rsidRPr="00516D58">
          <w:rPr>
            <w:rStyle w:val="Hyperlink"/>
            <w:noProof/>
          </w:rPr>
          <w:instrText xml:space="preserve"> </w:instrText>
        </w:r>
        <w:r w:rsidRPr="00516D58">
          <w:rPr>
            <w:rStyle w:val="Hyperlink"/>
            <w:noProof/>
          </w:rPr>
          <w:fldChar w:fldCharType="separate"/>
        </w:r>
        <w:r w:rsidRPr="00516D58">
          <w:rPr>
            <w:rStyle w:val="Hyperlink"/>
            <w:noProof/>
          </w:rPr>
          <w:t>X.4.1.2.1 Administration Request</w:t>
        </w:r>
        <w:r>
          <w:rPr>
            <w:noProof/>
            <w:webHidden/>
          </w:rPr>
          <w:tab/>
        </w:r>
        <w:r>
          <w:rPr>
            <w:noProof/>
            <w:webHidden/>
          </w:rPr>
          <w:fldChar w:fldCharType="begin"/>
        </w:r>
        <w:r>
          <w:rPr>
            <w:noProof/>
            <w:webHidden/>
          </w:rPr>
          <w:instrText xml:space="preserve"> PAGEREF _Toc489656189 \h </w:instrText>
        </w:r>
      </w:ins>
      <w:r>
        <w:rPr>
          <w:noProof/>
          <w:webHidden/>
        </w:rPr>
      </w:r>
      <w:r>
        <w:rPr>
          <w:noProof/>
          <w:webHidden/>
        </w:rPr>
        <w:fldChar w:fldCharType="separate"/>
      </w:r>
      <w:ins w:id="54" w:author="Jose Costa Teixeira" w:date="2017-08-05T00:27:00Z">
        <w:r>
          <w:rPr>
            <w:noProof/>
            <w:webHidden/>
          </w:rPr>
          <w:t>17</w:t>
        </w:r>
        <w:r>
          <w:rPr>
            <w:noProof/>
            <w:webHidden/>
          </w:rPr>
          <w:fldChar w:fldCharType="end"/>
        </w:r>
        <w:r w:rsidRPr="00516D58">
          <w:rPr>
            <w:rStyle w:val="Hyperlink"/>
            <w:noProof/>
          </w:rPr>
          <w:fldChar w:fldCharType="end"/>
        </w:r>
      </w:ins>
    </w:p>
    <w:p w14:paraId="1C61E0C6" w14:textId="71DB6DC8" w:rsidR="009C06DC" w:rsidRDefault="009C06DC">
      <w:pPr>
        <w:pStyle w:val="TOC3"/>
        <w:rPr>
          <w:ins w:id="55" w:author="Jose Costa Teixeira" w:date="2017-08-05T00:27:00Z"/>
          <w:rFonts w:asciiTheme="minorHAnsi" w:eastAsiaTheme="minorEastAsia" w:hAnsiTheme="minorHAnsi" w:cstheme="minorBidi"/>
          <w:noProof/>
          <w:sz w:val="22"/>
          <w:szCs w:val="22"/>
          <w:lang w:val="en-GB" w:eastAsia="en-GB"/>
        </w:rPr>
      </w:pPr>
      <w:ins w:id="56"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"_Toc489656190"</w:instrText>
        </w:r>
        <w:r w:rsidRPr="00516D58">
          <w:rPr>
            <w:rStyle w:val="Hyperlink"/>
            <w:noProof/>
          </w:rPr>
          <w:instrText xml:space="preserve"> </w:instrText>
        </w:r>
        <w:r w:rsidRPr="00516D58">
          <w:rPr>
            <w:rStyle w:val="Hyperlink"/>
            <w:noProof/>
          </w:rPr>
          <w:fldChar w:fldCharType="separate"/>
        </w:r>
        <w:r w:rsidRPr="00516D58">
          <w:rPr>
            <w:rStyle w:val="Hyperlink"/>
            <w:noProof/>
          </w:rPr>
          <w:t>X.4.1.2.1 Administration Report</w:t>
        </w:r>
        <w:r>
          <w:rPr>
            <w:noProof/>
            <w:webHidden/>
          </w:rPr>
          <w:tab/>
        </w:r>
        <w:r>
          <w:rPr>
            <w:noProof/>
            <w:webHidden/>
          </w:rPr>
          <w:fldChar w:fldCharType="begin"/>
        </w:r>
        <w:r>
          <w:rPr>
            <w:noProof/>
            <w:webHidden/>
          </w:rPr>
          <w:instrText xml:space="preserve"> PAGEREF _Toc489656190 \h </w:instrText>
        </w:r>
      </w:ins>
      <w:r>
        <w:rPr>
          <w:noProof/>
          <w:webHidden/>
        </w:rPr>
      </w:r>
      <w:r>
        <w:rPr>
          <w:noProof/>
          <w:webHidden/>
        </w:rPr>
        <w:fldChar w:fldCharType="separate"/>
      </w:r>
      <w:ins w:id="57" w:author="Jose Costa Teixeira" w:date="2017-08-05T00:27:00Z">
        <w:r>
          <w:rPr>
            <w:noProof/>
            <w:webHidden/>
          </w:rPr>
          <w:t>17</w:t>
        </w:r>
        <w:r>
          <w:rPr>
            <w:noProof/>
            <w:webHidden/>
          </w:rPr>
          <w:fldChar w:fldCharType="end"/>
        </w:r>
        <w:r w:rsidRPr="00516D58">
          <w:rPr>
            <w:rStyle w:val="Hyperlink"/>
            <w:noProof/>
          </w:rPr>
          <w:fldChar w:fldCharType="end"/>
        </w:r>
      </w:ins>
    </w:p>
    <w:p w14:paraId="71F8DD39" w14:textId="7C972AE0" w:rsidR="009C06DC" w:rsidRDefault="009C06DC">
      <w:pPr>
        <w:pStyle w:val="TOC3"/>
        <w:rPr>
          <w:ins w:id="58" w:author="Jose Costa Teixeira" w:date="2017-08-05T00:27:00Z"/>
          <w:rFonts w:asciiTheme="minorHAnsi" w:eastAsiaTheme="minorEastAsia" w:hAnsiTheme="minorHAnsi" w:cstheme="minorBidi"/>
          <w:noProof/>
          <w:sz w:val="22"/>
          <w:szCs w:val="22"/>
          <w:lang w:val="en-GB" w:eastAsia="en-GB"/>
        </w:rPr>
      </w:pPr>
      <w:ins w:id="59"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"_Toc489656191"</w:instrText>
        </w:r>
        <w:r w:rsidRPr="00516D58">
          <w:rPr>
            <w:rStyle w:val="Hyperlink"/>
            <w:noProof/>
          </w:rPr>
          <w:instrText xml:space="preserve"> </w:instrText>
        </w:r>
        <w:r w:rsidRPr="00516D58">
          <w:rPr>
            <w:rStyle w:val="Hyperlink"/>
            <w:noProof/>
          </w:rPr>
          <w:fldChar w:fldCharType="separate"/>
        </w:r>
        <w:r w:rsidRPr="00516D58">
          <w:rPr>
            <w:rStyle w:val="Hyperlink"/>
            <w:noProof/>
          </w:rPr>
          <w:t>X.4.2 Use Cases</w:t>
        </w:r>
        <w:r>
          <w:rPr>
            <w:noProof/>
            <w:webHidden/>
          </w:rPr>
          <w:tab/>
        </w:r>
        <w:r>
          <w:rPr>
            <w:noProof/>
            <w:webHidden/>
          </w:rPr>
          <w:fldChar w:fldCharType="begin"/>
        </w:r>
        <w:r>
          <w:rPr>
            <w:noProof/>
            <w:webHidden/>
          </w:rPr>
          <w:instrText xml:space="preserve"> PAGEREF _Toc489656191 \h </w:instrText>
        </w:r>
      </w:ins>
      <w:r>
        <w:rPr>
          <w:noProof/>
          <w:webHidden/>
        </w:rPr>
      </w:r>
      <w:r>
        <w:rPr>
          <w:noProof/>
          <w:webHidden/>
        </w:rPr>
        <w:fldChar w:fldCharType="separate"/>
      </w:r>
      <w:ins w:id="60" w:author="Jose Costa Teixeira" w:date="2017-08-05T00:27:00Z">
        <w:r>
          <w:rPr>
            <w:noProof/>
            <w:webHidden/>
          </w:rPr>
          <w:t>19</w:t>
        </w:r>
        <w:r>
          <w:rPr>
            <w:noProof/>
            <w:webHidden/>
          </w:rPr>
          <w:fldChar w:fldCharType="end"/>
        </w:r>
        <w:r w:rsidRPr="00516D58">
          <w:rPr>
            <w:rStyle w:val="Hyperlink"/>
            <w:noProof/>
          </w:rPr>
          <w:fldChar w:fldCharType="end"/>
        </w:r>
      </w:ins>
    </w:p>
    <w:p w14:paraId="734BD6FB" w14:textId="69220E9E" w:rsidR="009C06DC" w:rsidRDefault="009C06DC">
      <w:pPr>
        <w:pStyle w:val="TOC4"/>
        <w:rPr>
          <w:ins w:id="61" w:author="Jose Costa Teixeira" w:date="2017-08-05T00:27:00Z"/>
          <w:rFonts w:asciiTheme="minorHAnsi" w:eastAsiaTheme="minorEastAsia" w:hAnsiTheme="minorHAnsi" w:cstheme="minorBidi"/>
          <w:noProof/>
          <w:sz w:val="22"/>
          <w:szCs w:val="22"/>
          <w:lang w:val="en-GB" w:eastAsia="en-GB"/>
        </w:rPr>
      </w:pPr>
      <w:ins w:id="62"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"_Toc489656192"</w:instrText>
        </w:r>
        <w:r w:rsidRPr="00516D58">
          <w:rPr>
            <w:rStyle w:val="Hyperlink"/>
            <w:noProof/>
          </w:rPr>
          <w:instrText xml:space="preserve"> </w:instrText>
        </w:r>
        <w:r w:rsidRPr="00516D58">
          <w:rPr>
            <w:rStyle w:val="Hyperlink"/>
            <w:noProof/>
          </w:rPr>
          <w:fldChar w:fldCharType="separate"/>
        </w:r>
        <w:r w:rsidRPr="00516D58">
          <w:rPr>
            <w:rStyle w:val="Hyperlink"/>
            <w:noProof/>
          </w:rPr>
          <w:t>X.4.2.1 Use Case #1: Home Nursing Scenario</w:t>
        </w:r>
        <w:r>
          <w:rPr>
            <w:noProof/>
            <w:webHidden/>
          </w:rPr>
          <w:tab/>
        </w:r>
        <w:r>
          <w:rPr>
            <w:noProof/>
            <w:webHidden/>
          </w:rPr>
          <w:fldChar w:fldCharType="begin"/>
        </w:r>
        <w:r>
          <w:rPr>
            <w:noProof/>
            <w:webHidden/>
          </w:rPr>
          <w:instrText xml:space="preserve"> PAGEREF _Toc489656192 \h </w:instrText>
        </w:r>
      </w:ins>
      <w:r>
        <w:rPr>
          <w:noProof/>
          <w:webHidden/>
        </w:rPr>
      </w:r>
      <w:r>
        <w:rPr>
          <w:noProof/>
          <w:webHidden/>
        </w:rPr>
        <w:fldChar w:fldCharType="separate"/>
      </w:r>
      <w:ins w:id="63" w:author="Jose Costa Teixeira" w:date="2017-08-05T00:27:00Z">
        <w:r>
          <w:rPr>
            <w:noProof/>
            <w:webHidden/>
          </w:rPr>
          <w:t>19</w:t>
        </w:r>
        <w:r>
          <w:rPr>
            <w:noProof/>
            <w:webHidden/>
          </w:rPr>
          <w:fldChar w:fldCharType="end"/>
        </w:r>
        <w:r w:rsidRPr="00516D58">
          <w:rPr>
            <w:rStyle w:val="Hyperlink"/>
            <w:noProof/>
          </w:rPr>
          <w:fldChar w:fldCharType="end"/>
        </w:r>
      </w:ins>
    </w:p>
    <w:p w14:paraId="3F833E04" w14:textId="0E025627" w:rsidR="009C06DC" w:rsidRDefault="009C06DC">
      <w:pPr>
        <w:pStyle w:val="TOC5"/>
        <w:rPr>
          <w:ins w:id="64" w:author="Jose Costa Teixeira" w:date="2017-08-05T00:27:00Z"/>
          <w:rFonts w:asciiTheme="minorHAnsi" w:eastAsiaTheme="minorEastAsia" w:hAnsiTheme="minorHAnsi" w:cstheme="minorBidi"/>
          <w:noProof/>
          <w:sz w:val="22"/>
          <w:szCs w:val="22"/>
          <w:lang w:val="en-GB" w:eastAsia="en-GB"/>
        </w:rPr>
      </w:pPr>
      <w:ins w:id="65"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"_Toc489656193"</w:instrText>
        </w:r>
        <w:r w:rsidRPr="00516D58">
          <w:rPr>
            <w:rStyle w:val="Hyperlink"/>
            <w:noProof/>
          </w:rPr>
          <w:instrText xml:space="preserve"> </w:instrText>
        </w:r>
        <w:r w:rsidRPr="00516D58">
          <w:rPr>
            <w:rStyle w:val="Hyperlink"/>
            <w:noProof/>
          </w:rPr>
          <w:fldChar w:fldCharType="separate"/>
        </w:r>
        <w:r w:rsidRPr="00516D58">
          <w:rPr>
            <w:rStyle w:val="Hyperlink"/>
            <w:noProof/>
          </w:rPr>
          <w:t>X.4.2.1.1 Home Nursing Scenario Use Case Description</w:t>
        </w:r>
        <w:r>
          <w:rPr>
            <w:noProof/>
            <w:webHidden/>
          </w:rPr>
          <w:tab/>
        </w:r>
        <w:r>
          <w:rPr>
            <w:noProof/>
            <w:webHidden/>
          </w:rPr>
          <w:fldChar w:fldCharType="begin"/>
        </w:r>
        <w:r>
          <w:rPr>
            <w:noProof/>
            <w:webHidden/>
          </w:rPr>
          <w:instrText xml:space="preserve"> PAGEREF _Toc489656193 \h </w:instrText>
        </w:r>
      </w:ins>
      <w:r>
        <w:rPr>
          <w:noProof/>
          <w:webHidden/>
        </w:rPr>
      </w:r>
      <w:r>
        <w:rPr>
          <w:noProof/>
          <w:webHidden/>
        </w:rPr>
        <w:fldChar w:fldCharType="separate"/>
      </w:r>
      <w:ins w:id="66" w:author="Jose Costa Teixeira" w:date="2017-08-05T00:27:00Z">
        <w:r>
          <w:rPr>
            <w:noProof/>
            <w:webHidden/>
          </w:rPr>
          <w:t>20</w:t>
        </w:r>
        <w:r>
          <w:rPr>
            <w:noProof/>
            <w:webHidden/>
          </w:rPr>
          <w:fldChar w:fldCharType="end"/>
        </w:r>
        <w:r w:rsidRPr="00516D58">
          <w:rPr>
            <w:rStyle w:val="Hyperlink"/>
            <w:noProof/>
          </w:rPr>
          <w:fldChar w:fldCharType="end"/>
        </w:r>
      </w:ins>
    </w:p>
    <w:p w14:paraId="28EEE969" w14:textId="5EF42D41" w:rsidR="009C06DC" w:rsidRDefault="009C06DC">
      <w:pPr>
        <w:pStyle w:val="TOC5"/>
        <w:rPr>
          <w:ins w:id="67" w:author="Jose Costa Teixeira" w:date="2017-08-05T00:27:00Z"/>
          <w:rFonts w:asciiTheme="minorHAnsi" w:eastAsiaTheme="minorEastAsia" w:hAnsiTheme="minorHAnsi" w:cstheme="minorBidi"/>
          <w:noProof/>
          <w:sz w:val="22"/>
          <w:szCs w:val="22"/>
          <w:lang w:val="en-GB" w:eastAsia="en-GB"/>
        </w:rPr>
      </w:pPr>
      <w:ins w:id="68"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"_Toc489656194"</w:instrText>
        </w:r>
        <w:r w:rsidRPr="00516D58">
          <w:rPr>
            <w:rStyle w:val="Hyperlink"/>
            <w:noProof/>
          </w:rPr>
          <w:instrText xml:space="preserve"> </w:instrText>
        </w:r>
        <w:r w:rsidRPr="00516D58">
          <w:rPr>
            <w:rStyle w:val="Hyperlink"/>
            <w:noProof/>
          </w:rPr>
          <w:fldChar w:fldCharType="separate"/>
        </w:r>
        <w:r w:rsidRPr="00516D58">
          <w:rPr>
            <w:rStyle w:val="Hyperlink"/>
            <w:noProof/>
          </w:rPr>
          <w:t>X.4.2.1.2 Home Nursing Scenario Process Flow</w:t>
        </w:r>
        <w:r>
          <w:rPr>
            <w:noProof/>
            <w:webHidden/>
          </w:rPr>
          <w:tab/>
        </w:r>
        <w:r>
          <w:rPr>
            <w:noProof/>
            <w:webHidden/>
          </w:rPr>
          <w:fldChar w:fldCharType="begin"/>
        </w:r>
        <w:r>
          <w:rPr>
            <w:noProof/>
            <w:webHidden/>
          </w:rPr>
          <w:instrText xml:space="preserve"> PAGEREF _Toc489656194 \h </w:instrText>
        </w:r>
      </w:ins>
      <w:r>
        <w:rPr>
          <w:noProof/>
          <w:webHidden/>
        </w:rPr>
      </w:r>
      <w:r>
        <w:rPr>
          <w:noProof/>
          <w:webHidden/>
        </w:rPr>
        <w:fldChar w:fldCharType="separate"/>
      </w:r>
      <w:ins w:id="69" w:author="Jose Costa Teixeira" w:date="2017-08-05T00:27:00Z">
        <w:r>
          <w:rPr>
            <w:noProof/>
            <w:webHidden/>
          </w:rPr>
          <w:t>21</w:t>
        </w:r>
        <w:r>
          <w:rPr>
            <w:noProof/>
            <w:webHidden/>
          </w:rPr>
          <w:fldChar w:fldCharType="end"/>
        </w:r>
        <w:r w:rsidRPr="00516D58">
          <w:rPr>
            <w:rStyle w:val="Hyperlink"/>
            <w:noProof/>
          </w:rPr>
          <w:fldChar w:fldCharType="end"/>
        </w:r>
      </w:ins>
    </w:p>
    <w:p w14:paraId="707D1F55" w14:textId="093F0597" w:rsidR="009C06DC" w:rsidRDefault="009C06DC">
      <w:pPr>
        <w:pStyle w:val="TOC4"/>
        <w:rPr>
          <w:ins w:id="70" w:author="Jose Costa Teixeira" w:date="2017-08-05T00:27:00Z"/>
          <w:rFonts w:asciiTheme="minorHAnsi" w:eastAsiaTheme="minorEastAsia" w:hAnsiTheme="minorHAnsi" w:cstheme="minorBidi"/>
          <w:noProof/>
          <w:sz w:val="22"/>
          <w:szCs w:val="22"/>
          <w:lang w:val="en-GB" w:eastAsia="en-GB"/>
        </w:rPr>
      </w:pPr>
      <w:ins w:id="71"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"_Toc489656195"</w:instrText>
        </w:r>
        <w:r w:rsidRPr="00516D58">
          <w:rPr>
            <w:rStyle w:val="Hyperlink"/>
            <w:noProof/>
          </w:rPr>
          <w:instrText xml:space="preserve"> </w:instrText>
        </w:r>
        <w:r w:rsidRPr="00516D58">
          <w:rPr>
            <w:rStyle w:val="Hyperlink"/>
            <w:noProof/>
          </w:rPr>
          <w:fldChar w:fldCharType="separate"/>
        </w:r>
        <w:r w:rsidRPr="00516D58">
          <w:rPr>
            <w:rStyle w:val="Hyperlink"/>
            <w:noProof/>
          </w:rPr>
          <w:t>X.4.2.1 Use Case #2: Home Chemotherapy Administration</w:t>
        </w:r>
        <w:r>
          <w:rPr>
            <w:noProof/>
            <w:webHidden/>
          </w:rPr>
          <w:tab/>
        </w:r>
        <w:r>
          <w:rPr>
            <w:noProof/>
            <w:webHidden/>
          </w:rPr>
          <w:fldChar w:fldCharType="begin"/>
        </w:r>
        <w:r>
          <w:rPr>
            <w:noProof/>
            <w:webHidden/>
          </w:rPr>
          <w:instrText xml:space="preserve"> PAGEREF _Toc489656195 \h </w:instrText>
        </w:r>
      </w:ins>
      <w:r>
        <w:rPr>
          <w:noProof/>
          <w:webHidden/>
        </w:rPr>
      </w:r>
      <w:r>
        <w:rPr>
          <w:noProof/>
          <w:webHidden/>
        </w:rPr>
        <w:fldChar w:fldCharType="separate"/>
      </w:r>
      <w:ins w:id="72" w:author="Jose Costa Teixeira" w:date="2017-08-05T00:27:00Z">
        <w:r>
          <w:rPr>
            <w:noProof/>
            <w:webHidden/>
          </w:rPr>
          <w:t>23</w:t>
        </w:r>
        <w:r>
          <w:rPr>
            <w:noProof/>
            <w:webHidden/>
          </w:rPr>
          <w:fldChar w:fldCharType="end"/>
        </w:r>
        <w:r w:rsidRPr="00516D58">
          <w:rPr>
            <w:rStyle w:val="Hyperlink"/>
            <w:noProof/>
          </w:rPr>
          <w:fldChar w:fldCharType="end"/>
        </w:r>
      </w:ins>
    </w:p>
    <w:p w14:paraId="0B27F6F2" w14:textId="6E3F9B05" w:rsidR="009C06DC" w:rsidRDefault="009C06DC">
      <w:pPr>
        <w:pStyle w:val="TOC5"/>
        <w:rPr>
          <w:ins w:id="73" w:author="Jose Costa Teixeira" w:date="2017-08-05T00:27:00Z"/>
          <w:rFonts w:asciiTheme="minorHAnsi" w:eastAsiaTheme="minorEastAsia" w:hAnsiTheme="minorHAnsi" w:cstheme="minorBidi"/>
          <w:noProof/>
          <w:sz w:val="22"/>
          <w:szCs w:val="22"/>
          <w:lang w:val="en-GB" w:eastAsia="en-GB"/>
        </w:rPr>
      </w:pPr>
      <w:ins w:id="74"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"_Toc489656196"</w:instrText>
        </w:r>
        <w:r w:rsidRPr="00516D58">
          <w:rPr>
            <w:rStyle w:val="Hyperlink"/>
            <w:noProof/>
          </w:rPr>
          <w:instrText xml:space="preserve"> </w:instrText>
        </w:r>
        <w:r w:rsidRPr="00516D58">
          <w:rPr>
            <w:rStyle w:val="Hyperlink"/>
            <w:noProof/>
          </w:rPr>
          <w:fldChar w:fldCharType="separate"/>
        </w:r>
        <w:r w:rsidRPr="00516D58">
          <w:rPr>
            <w:rStyle w:val="Hyperlink"/>
            <w:noProof/>
          </w:rPr>
          <w:t>X.4.2.1.1 Home Chemotherapy Administration Use Case Description</w:t>
        </w:r>
        <w:r>
          <w:rPr>
            <w:noProof/>
            <w:webHidden/>
          </w:rPr>
          <w:tab/>
        </w:r>
        <w:r>
          <w:rPr>
            <w:noProof/>
            <w:webHidden/>
          </w:rPr>
          <w:fldChar w:fldCharType="begin"/>
        </w:r>
        <w:r>
          <w:rPr>
            <w:noProof/>
            <w:webHidden/>
          </w:rPr>
          <w:instrText xml:space="preserve"> PAGEREF _Toc489656196 \h </w:instrText>
        </w:r>
      </w:ins>
      <w:r>
        <w:rPr>
          <w:noProof/>
          <w:webHidden/>
        </w:rPr>
      </w:r>
      <w:r>
        <w:rPr>
          <w:noProof/>
          <w:webHidden/>
        </w:rPr>
        <w:fldChar w:fldCharType="separate"/>
      </w:r>
      <w:ins w:id="75" w:author="Jose Costa Teixeira" w:date="2017-08-05T00:27:00Z">
        <w:r>
          <w:rPr>
            <w:noProof/>
            <w:webHidden/>
          </w:rPr>
          <w:t>23</w:t>
        </w:r>
        <w:r>
          <w:rPr>
            <w:noProof/>
            <w:webHidden/>
          </w:rPr>
          <w:fldChar w:fldCharType="end"/>
        </w:r>
        <w:r w:rsidRPr="00516D58">
          <w:rPr>
            <w:rStyle w:val="Hyperlink"/>
            <w:noProof/>
          </w:rPr>
          <w:fldChar w:fldCharType="end"/>
        </w:r>
      </w:ins>
    </w:p>
    <w:p w14:paraId="17394728" w14:textId="512201A5" w:rsidR="009C06DC" w:rsidRDefault="009C06DC">
      <w:pPr>
        <w:pStyle w:val="TOC5"/>
        <w:rPr>
          <w:ins w:id="76" w:author="Jose Costa Teixeira" w:date="2017-08-05T00:27:00Z"/>
          <w:rFonts w:asciiTheme="minorHAnsi" w:eastAsiaTheme="minorEastAsia" w:hAnsiTheme="minorHAnsi" w:cstheme="minorBidi"/>
          <w:noProof/>
          <w:sz w:val="22"/>
          <w:szCs w:val="22"/>
          <w:lang w:val="en-GB" w:eastAsia="en-GB"/>
        </w:rPr>
      </w:pPr>
      <w:ins w:id="77"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"_Toc489656197"</w:instrText>
        </w:r>
        <w:r w:rsidRPr="00516D58">
          <w:rPr>
            <w:rStyle w:val="Hyperlink"/>
            <w:noProof/>
          </w:rPr>
          <w:instrText xml:space="preserve"> </w:instrText>
        </w:r>
        <w:r w:rsidRPr="00516D58">
          <w:rPr>
            <w:rStyle w:val="Hyperlink"/>
            <w:noProof/>
          </w:rPr>
          <w:fldChar w:fldCharType="separate"/>
        </w:r>
        <w:r w:rsidRPr="00516D58">
          <w:rPr>
            <w:rStyle w:val="Hyperlink"/>
            <w:noProof/>
          </w:rPr>
          <w:t>X.4.2.1.2 Home Chemotherapy Administration Process Flow</w:t>
        </w:r>
        <w:r>
          <w:rPr>
            <w:noProof/>
            <w:webHidden/>
          </w:rPr>
          <w:tab/>
        </w:r>
        <w:r>
          <w:rPr>
            <w:noProof/>
            <w:webHidden/>
          </w:rPr>
          <w:fldChar w:fldCharType="begin"/>
        </w:r>
        <w:r>
          <w:rPr>
            <w:noProof/>
            <w:webHidden/>
          </w:rPr>
          <w:instrText xml:space="preserve"> PAGEREF _Toc489656197 \h </w:instrText>
        </w:r>
      </w:ins>
      <w:r>
        <w:rPr>
          <w:noProof/>
          <w:webHidden/>
        </w:rPr>
      </w:r>
      <w:r>
        <w:rPr>
          <w:noProof/>
          <w:webHidden/>
        </w:rPr>
        <w:fldChar w:fldCharType="separate"/>
      </w:r>
      <w:ins w:id="78" w:author="Jose Costa Teixeira" w:date="2017-08-05T00:27:00Z">
        <w:r>
          <w:rPr>
            <w:noProof/>
            <w:webHidden/>
          </w:rPr>
          <w:t>24</w:t>
        </w:r>
        <w:r>
          <w:rPr>
            <w:noProof/>
            <w:webHidden/>
          </w:rPr>
          <w:fldChar w:fldCharType="end"/>
        </w:r>
        <w:r w:rsidRPr="00516D58">
          <w:rPr>
            <w:rStyle w:val="Hyperlink"/>
            <w:noProof/>
          </w:rPr>
          <w:fldChar w:fldCharType="end"/>
        </w:r>
      </w:ins>
    </w:p>
    <w:p w14:paraId="0B6B8793" w14:textId="7F784289" w:rsidR="009C06DC" w:rsidRDefault="009C06DC">
      <w:pPr>
        <w:pStyle w:val="TOC2"/>
        <w:rPr>
          <w:ins w:id="79" w:author="Jose Costa Teixeira" w:date="2017-08-05T00:27:00Z"/>
          <w:rFonts w:asciiTheme="minorHAnsi" w:eastAsiaTheme="minorEastAsia" w:hAnsiTheme="minorHAnsi" w:cstheme="minorBidi"/>
          <w:noProof/>
          <w:sz w:val="22"/>
          <w:szCs w:val="22"/>
          <w:lang w:val="en-GB" w:eastAsia="en-GB"/>
        </w:rPr>
      </w:pPr>
      <w:ins w:id="80"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"_Toc489656198"</w:instrText>
        </w:r>
        <w:r w:rsidRPr="00516D58">
          <w:rPr>
            <w:rStyle w:val="Hyperlink"/>
            <w:noProof/>
          </w:rPr>
          <w:instrText xml:space="preserve"> </w:instrText>
        </w:r>
        <w:r w:rsidRPr="00516D58">
          <w:rPr>
            <w:rStyle w:val="Hyperlink"/>
            <w:noProof/>
          </w:rPr>
          <w:fldChar w:fldCharType="separate"/>
        </w:r>
        <w:r w:rsidRPr="00516D58">
          <w:rPr>
            <w:rStyle w:val="Hyperlink"/>
            <w:noProof/>
          </w:rPr>
          <w:t>X.5 MMA Security Considerations</w:t>
        </w:r>
        <w:r>
          <w:rPr>
            <w:noProof/>
            <w:webHidden/>
          </w:rPr>
          <w:tab/>
        </w:r>
        <w:r>
          <w:rPr>
            <w:noProof/>
            <w:webHidden/>
          </w:rPr>
          <w:fldChar w:fldCharType="begin"/>
        </w:r>
        <w:r>
          <w:rPr>
            <w:noProof/>
            <w:webHidden/>
          </w:rPr>
          <w:instrText xml:space="preserve"> PAGEREF _Toc489656198 \h </w:instrText>
        </w:r>
      </w:ins>
      <w:r>
        <w:rPr>
          <w:noProof/>
          <w:webHidden/>
        </w:rPr>
      </w:r>
      <w:r>
        <w:rPr>
          <w:noProof/>
          <w:webHidden/>
        </w:rPr>
        <w:fldChar w:fldCharType="separate"/>
      </w:r>
      <w:ins w:id="81" w:author="Jose Costa Teixeira" w:date="2017-08-05T00:27:00Z">
        <w:r>
          <w:rPr>
            <w:noProof/>
            <w:webHidden/>
          </w:rPr>
          <w:t>25</w:t>
        </w:r>
        <w:r>
          <w:rPr>
            <w:noProof/>
            <w:webHidden/>
          </w:rPr>
          <w:fldChar w:fldCharType="end"/>
        </w:r>
        <w:r w:rsidRPr="00516D58">
          <w:rPr>
            <w:rStyle w:val="Hyperlink"/>
            <w:noProof/>
          </w:rPr>
          <w:fldChar w:fldCharType="end"/>
        </w:r>
      </w:ins>
    </w:p>
    <w:p w14:paraId="373CD52A" w14:textId="415BF8D6" w:rsidR="009C06DC" w:rsidRDefault="009C06DC">
      <w:pPr>
        <w:pStyle w:val="TOC2"/>
        <w:rPr>
          <w:ins w:id="82" w:author="Jose Costa Teixeira" w:date="2017-08-05T00:27:00Z"/>
          <w:rFonts w:asciiTheme="minorHAnsi" w:eastAsiaTheme="minorEastAsia" w:hAnsiTheme="minorHAnsi" w:cstheme="minorBidi"/>
          <w:noProof/>
          <w:sz w:val="22"/>
          <w:szCs w:val="22"/>
          <w:lang w:val="en-GB" w:eastAsia="en-GB"/>
        </w:rPr>
      </w:pPr>
      <w:ins w:id="83"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"_Toc489656199"</w:instrText>
        </w:r>
        <w:r w:rsidRPr="00516D58">
          <w:rPr>
            <w:rStyle w:val="Hyperlink"/>
            <w:noProof/>
          </w:rPr>
          <w:instrText xml:space="preserve"> </w:instrText>
        </w:r>
        <w:r w:rsidRPr="00516D58">
          <w:rPr>
            <w:rStyle w:val="Hyperlink"/>
            <w:noProof/>
          </w:rPr>
          <w:fldChar w:fldCharType="separate"/>
        </w:r>
        <w:r w:rsidRPr="00516D58">
          <w:rPr>
            <w:rStyle w:val="Hyperlink"/>
            <w:noProof/>
          </w:rPr>
          <w:t>X.6 MMA Cross Profile Considerations</w:t>
        </w:r>
        <w:r>
          <w:rPr>
            <w:noProof/>
            <w:webHidden/>
          </w:rPr>
          <w:tab/>
        </w:r>
        <w:r>
          <w:rPr>
            <w:noProof/>
            <w:webHidden/>
          </w:rPr>
          <w:fldChar w:fldCharType="begin"/>
        </w:r>
        <w:r>
          <w:rPr>
            <w:noProof/>
            <w:webHidden/>
          </w:rPr>
          <w:instrText xml:space="preserve"> PAGEREF _Toc489656199 \h </w:instrText>
        </w:r>
      </w:ins>
      <w:r>
        <w:rPr>
          <w:noProof/>
          <w:webHidden/>
        </w:rPr>
      </w:r>
      <w:r>
        <w:rPr>
          <w:noProof/>
          <w:webHidden/>
        </w:rPr>
        <w:fldChar w:fldCharType="separate"/>
      </w:r>
      <w:ins w:id="84" w:author="Jose Costa Teixeira" w:date="2017-08-05T00:27:00Z">
        <w:r>
          <w:rPr>
            <w:noProof/>
            <w:webHidden/>
          </w:rPr>
          <w:t>25</w:t>
        </w:r>
        <w:r>
          <w:rPr>
            <w:noProof/>
            <w:webHidden/>
          </w:rPr>
          <w:fldChar w:fldCharType="end"/>
        </w:r>
        <w:r w:rsidRPr="00516D58">
          <w:rPr>
            <w:rStyle w:val="Hyperlink"/>
            <w:noProof/>
          </w:rPr>
          <w:fldChar w:fldCharType="end"/>
        </w:r>
      </w:ins>
    </w:p>
    <w:p w14:paraId="33CA8007" w14:textId="3AE6E8E4" w:rsidR="009C06DC" w:rsidRDefault="009C06DC">
      <w:pPr>
        <w:pStyle w:val="TOC2"/>
        <w:rPr>
          <w:ins w:id="85" w:author="Jose Costa Teixeira" w:date="2017-08-05T00:27:00Z"/>
          <w:rFonts w:asciiTheme="minorHAnsi" w:eastAsiaTheme="minorEastAsia" w:hAnsiTheme="minorHAnsi" w:cstheme="minorBidi"/>
          <w:noProof/>
          <w:sz w:val="22"/>
          <w:szCs w:val="22"/>
          <w:lang w:val="en-GB" w:eastAsia="en-GB"/>
        </w:rPr>
      </w:pPr>
      <w:ins w:id="86"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"_Toc489656200"</w:instrText>
        </w:r>
        <w:r w:rsidRPr="00516D58">
          <w:rPr>
            <w:rStyle w:val="Hyperlink"/>
            <w:noProof/>
          </w:rPr>
          <w:instrText xml:space="preserve"> </w:instrText>
        </w:r>
        <w:r w:rsidRPr="00516D58">
          <w:rPr>
            <w:rStyle w:val="Hyperlink"/>
            <w:noProof/>
          </w:rPr>
          <w:fldChar w:fldCharType="separate"/>
        </w:r>
        <w:r w:rsidRPr="00516D58">
          <w:rPr>
            <w:rStyle w:val="Hyperlink"/>
            <w:noProof/>
          </w:rPr>
          <w:t>3.Y Medication Administration Request Query</w:t>
        </w:r>
        <w:r>
          <w:rPr>
            <w:noProof/>
            <w:webHidden/>
          </w:rPr>
          <w:tab/>
        </w:r>
        <w:r>
          <w:rPr>
            <w:noProof/>
            <w:webHidden/>
          </w:rPr>
          <w:fldChar w:fldCharType="begin"/>
        </w:r>
        <w:r>
          <w:rPr>
            <w:noProof/>
            <w:webHidden/>
          </w:rPr>
          <w:instrText xml:space="preserve"> PAGEREF _Toc489656200 \h </w:instrText>
        </w:r>
      </w:ins>
      <w:r>
        <w:rPr>
          <w:noProof/>
          <w:webHidden/>
        </w:rPr>
      </w:r>
      <w:r>
        <w:rPr>
          <w:noProof/>
          <w:webHidden/>
        </w:rPr>
        <w:fldChar w:fldCharType="separate"/>
      </w:r>
      <w:ins w:id="87" w:author="Jose Costa Teixeira" w:date="2017-08-05T00:27:00Z">
        <w:r>
          <w:rPr>
            <w:noProof/>
            <w:webHidden/>
          </w:rPr>
          <w:t>28</w:t>
        </w:r>
        <w:r>
          <w:rPr>
            <w:noProof/>
            <w:webHidden/>
          </w:rPr>
          <w:fldChar w:fldCharType="end"/>
        </w:r>
        <w:r w:rsidRPr="00516D58">
          <w:rPr>
            <w:rStyle w:val="Hyperlink"/>
            <w:noProof/>
          </w:rPr>
          <w:fldChar w:fldCharType="end"/>
        </w:r>
      </w:ins>
    </w:p>
    <w:p w14:paraId="7A9E693A" w14:textId="12F1A399" w:rsidR="009C06DC" w:rsidRDefault="009C06DC">
      <w:pPr>
        <w:pStyle w:val="TOC3"/>
        <w:rPr>
          <w:ins w:id="88" w:author="Jose Costa Teixeira" w:date="2017-08-05T00:27:00Z"/>
          <w:rFonts w:asciiTheme="minorHAnsi" w:eastAsiaTheme="minorEastAsia" w:hAnsiTheme="minorHAnsi" w:cstheme="minorBidi"/>
          <w:noProof/>
          <w:sz w:val="22"/>
          <w:szCs w:val="22"/>
          <w:lang w:val="en-GB" w:eastAsia="en-GB"/>
        </w:rPr>
      </w:pPr>
      <w:ins w:id="89"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"_Toc489656201"</w:instrText>
        </w:r>
        <w:r w:rsidRPr="00516D58">
          <w:rPr>
            <w:rStyle w:val="Hyperlink"/>
            <w:noProof/>
          </w:rPr>
          <w:instrText xml:space="preserve"> </w:instrText>
        </w:r>
        <w:r w:rsidRPr="00516D58">
          <w:rPr>
            <w:rStyle w:val="Hyperlink"/>
            <w:noProof/>
          </w:rPr>
          <w:fldChar w:fldCharType="separate"/>
        </w:r>
        <w:r w:rsidRPr="00516D58">
          <w:rPr>
            <w:rStyle w:val="Hyperlink"/>
            <w:noProof/>
          </w:rPr>
          <w:t>3.Y.1 Scope</w:t>
        </w:r>
        <w:r>
          <w:rPr>
            <w:noProof/>
            <w:webHidden/>
          </w:rPr>
          <w:tab/>
        </w:r>
        <w:r>
          <w:rPr>
            <w:noProof/>
            <w:webHidden/>
          </w:rPr>
          <w:fldChar w:fldCharType="begin"/>
        </w:r>
        <w:r>
          <w:rPr>
            <w:noProof/>
            <w:webHidden/>
          </w:rPr>
          <w:instrText xml:space="preserve"> PAGEREF _Toc489656201 \h </w:instrText>
        </w:r>
      </w:ins>
      <w:r>
        <w:rPr>
          <w:noProof/>
          <w:webHidden/>
        </w:rPr>
      </w:r>
      <w:r>
        <w:rPr>
          <w:noProof/>
          <w:webHidden/>
        </w:rPr>
        <w:fldChar w:fldCharType="separate"/>
      </w:r>
      <w:ins w:id="90" w:author="Jose Costa Teixeira" w:date="2017-08-05T00:27:00Z">
        <w:r>
          <w:rPr>
            <w:noProof/>
            <w:webHidden/>
          </w:rPr>
          <w:t>28</w:t>
        </w:r>
        <w:r>
          <w:rPr>
            <w:noProof/>
            <w:webHidden/>
          </w:rPr>
          <w:fldChar w:fldCharType="end"/>
        </w:r>
        <w:r w:rsidRPr="00516D58">
          <w:rPr>
            <w:rStyle w:val="Hyperlink"/>
            <w:noProof/>
          </w:rPr>
          <w:fldChar w:fldCharType="end"/>
        </w:r>
      </w:ins>
    </w:p>
    <w:p w14:paraId="2A37CA5C" w14:textId="34B75241" w:rsidR="009C06DC" w:rsidRDefault="009C06DC">
      <w:pPr>
        <w:pStyle w:val="TOC3"/>
        <w:rPr>
          <w:ins w:id="91" w:author="Jose Costa Teixeira" w:date="2017-08-05T00:27:00Z"/>
          <w:rFonts w:asciiTheme="minorHAnsi" w:eastAsiaTheme="minorEastAsia" w:hAnsiTheme="minorHAnsi" w:cstheme="minorBidi"/>
          <w:noProof/>
          <w:sz w:val="22"/>
          <w:szCs w:val="22"/>
          <w:lang w:val="en-GB" w:eastAsia="en-GB"/>
        </w:rPr>
      </w:pPr>
      <w:ins w:id="92"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"_Toc489656202"</w:instrText>
        </w:r>
        <w:r w:rsidRPr="00516D58">
          <w:rPr>
            <w:rStyle w:val="Hyperlink"/>
            <w:noProof/>
          </w:rPr>
          <w:instrText xml:space="preserve"> </w:instrText>
        </w:r>
        <w:r w:rsidRPr="00516D58">
          <w:rPr>
            <w:rStyle w:val="Hyperlink"/>
            <w:noProof/>
          </w:rPr>
          <w:fldChar w:fldCharType="separate"/>
        </w:r>
        <w:r w:rsidRPr="00516D58">
          <w:rPr>
            <w:rStyle w:val="Hyperlink"/>
            <w:noProof/>
          </w:rPr>
          <w:t>3.Y.2 Actor Roles</w:t>
        </w:r>
        <w:r>
          <w:rPr>
            <w:noProof/>
            <w:webHidden/>
          </w:rPr>
          <w:tab/>
        </w:r>
        <w:r>
          <w:rPr>
            <w:noProof/>
            <w:webHidden/>
          </w:rPr>
          <w:fldChar w:fldCharType="begin"/>
        </w:r>
        <w:r>
          <w:rPr>
            <w:noProof/>
            <w:webHidden/>
          </w:rPr>
          <w:instrText xml:space="preserve"> PAGEREF _Toc489656202 \h </w:instrText>
        </w:r>
      </w:ins>
      <w:r>
        <w:rPr>
          <w:noProof/>
          <w:webHidden/>
        </w:rPr>
      </w:r>
      <w:r>
        <w:rPr>
          <w:noProof/>
          <w:webHidden/>
        </w:rPr>
        <w:fldChar w:fldCharType="separate"/>
      </w:r>
      <w:ins w:id="93" w:author="Jose Costa Teixeira" w:date="2017-08-05T00:27:00Z">
        <w:r>
          <w:rPr>
            <w:noProof/>
            <w:webHidden/>
          </w:rPr>
          <w:t>28</w:t>
        </w:r>
        <w:r>
          <w:rPr>
            <w:noProof/>
            <w:webHidden/>
          </w:rPr>
          <w:fldChar w:fldCharType="end"/>
        </w:r>
        <w:r w:rsidRPr="00516D58">
          <w:rPr>
            <w:rStyle w:val="Hyperlink"/>
            <w:noProof/>
          </w:rPr>
          <w:fldChar w:fldCharType="end"/>
        </w:r>
      </w:ins>
    </w:p>
    <w:p w14:paraId="395B01AA" w14:textId="168F2924" w:rsidR="009C06DC" w:rsidRDefault="009C06DC">
      <w:pPr>
        <w:pStyle w:val="TOC3"/>
        <w:rPr>
          <w:ins w:id="94" w:author="Jose Costa Teixeira" w:date="2017-08-05T00:27:00Z"/>
          <w:rFonts w:asciiTheme="minorHAnsi" w:eastAsiaTheme="minorEastAsia" w:hAnsiTheme="minorHAnsi" w:cstheme="minorBidi"/>
          <w:noProof/>
          <w:sz w:val="22"/>
          <w:szCs w:val="22"/>
          <w:lang w:val="en-GB" w:eastAsia="en-GB"/>
        </w:rPr>
      </w:pPr>
      <w:ins w:id="95"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"_Toc489656203"</w:instrText>
        </w:r>
        <w:r w:rsidRPr="00516D58">
          <w:rPr>
            <w:rStyle w:val="Hyperlink"/>
            <w:noProof/>
          </w:rPr>
          <w:instrText xml:space="preserve"> </w:instrText>
        </w:r>
        <w:r w:rsidRPr="00516D58">
          <w:rPr>
            <w:rStyle w:val="Hyperlink"/>
            <w:noProof/>
          </w:rPr>
          <w:fldChar w:fldCharType="separate"/>
        </w:r>
        <w:r w:rsidRPr="00516D58">
          <w:rPr>
            <w:rStyle w:val="Hyperlink"/>
            <w:noProof/>
          </w:rPr>
          <w:t>3.Y.3 Referenced Standards</w:t>
        </w:r>
        <w:r>
          <w:rPr>
            <w:noProof/>
            <w:webHidden/>
          </w:rPr>
          <w:tab/>
        </w:r>
        <w:r>
          <w:rPr>
            <w:noProof/>
            <w:webHidden/>
          </w:rPr>
          <w:fldChar w:fldCharType="begin"/>
        </w:r>
        <w:r>
          <w:rPr>
            <w:noProof/>
            <w:webHidden/>
          </w:rPr>
          <w:instrText xml:space="preserve"> PAGEREF _Toc489656203 \h </w:instrText>
        </w:r>
      </w:ins>
      <w:r>
        <w:rPr>
          <w:noProof/>
          <w:webHidden/>
        </w:rPr>
      </w:r>
      <w:r>
        <w:rPr>
          <w:noProof/>
          <w:webHidden/>
        </w:rPr>
        <w:fldChar w:fldCharType="separate"/>
      </w:r>
      <w:ins w:id="96" w:author="Jose Costa Teixeira" w:date="2017-08-05T00:27:00Z">
        <w:r>
          <w:rPr>
            <w:noProof/>
            <w:webHidden/>
          </w:rPr>
          <w:t>29</w:t>
        </w:r>
        <w:r>
          <w:rPr>
            <w:noProof/>
            <w:webHidden/>
          </w:rPr>
          <w:fldChar w:fldCharType="end"/>
        </w:r>
        <w:r w:rsidRPr="00516D58">
          <w:rPr>
            <w:rStyle w:val="Hyperlink"/>
            <w:noProof/>
          </w:rPr>
          <w:fldChar w:fldCharType="end"/>
        </w:r>
      </w:ins>
    </w:p>
    <w:p w14:paraId="735BB337" w14:textId="0F7075B2" w:rsidR="009C06DC" w:rsidRDefault="009C06DC">
      <w:pPr>
        <w:pStyle w:val="TOC3"/>
        <w:rPr>
          <w:ins w:id="97" w:author="Jose Costa Teixeira" w:date="2017-08-05T00:27:00Z"/>
          <w:rFonts w:asciiTheme="minorHAnsi" w:eastAsiaTheme="minorEastAsia" w:hAnsiTheme="minorHAnsi" w:cstheme="minorBidi"/>
          <w:noProof/>
          <w:sz w:val="22"/>
          <w:szCs w:val="22"/>
          <w:lang w:val="en-GB" w:eastAsia="en-GB"/>
        </w:rPr>
      </w:pPr>
      <w:ins w:id="98"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"_Toc489656204"</w:instrText>
        </w:r>
        <w:r w:rsidRPr="00516D58">
          <w:rPr>
            <w:rStyle w:val="Hyperlink"/>
            <w:noProof/>
          </w:rPr>
          <w:instrText xml:space="preserve"> </w:instrText>
        </w:r>
        <w:r w:rsidRPr="00516D58">
          <w:rPr>
            <w:rStyle w:val="Hyperlink"/>
            <w:noProof/>
          </w:rPr>
          <w:fldChar w:fldCharType="separate"/>
        </w:r>
        <w:r w:rsidRPr="00516D58">
          <w:rPr>
            <w:rStyle w:val="Hyperlink"/>
            <w:noProof/>
          </w:rPr>
          <w:t>3.Y.4 Interaction Diagram</w:t>
        </w:r>
        <w:r>
          <w:rPr>
            <w:noProof/>
            <w:webHidden/>
          </w:rPr>
          <w:tab/>
        </w:r>
        <w:r>
          <w:rPr>
            <w:noProof/>
            <w:webHidden/>
          </w:rPr>
          <w:fldChar w:fldCharType="begin"/>
        </w:r>
        <w:r>
          <w:rPr>
            <w:noProof/>
            <w:webHidden/>
          </w:rPr>
          <w:instrText xml:space="preserve"> PAGEREF _Toc489656204 \h </w:instrText>
        </w:r>
      </w:ins>
      <w:r>
        <w:rPr>
          <w:noProof/>
          <w:webHidden/>
        </w:rPr>
      </w:r>
      <w:r>
        <w:rPr>
          <w:noProof/>
          <w:webHidden/>
        </w:rPr>
        <w:fldChar w:fldCharType="separate"/>
      </w:r>
      <w:ins w:id="99" w:author="Jose Costa Teixeira" w:date="2017-08-05T00:27:00Z">
        <w:r>
          <w:rPr>
            <w:noProof/>
            <w:webHidden/>
          </w:rPr>
          <w:t>29</w:t>
        </w:r>
        <w:r>
          <w:rPr>
            <w:noProof/>
            <w:webHidden/>
          </w:rPr>
          <w:fldChar w:fldCharType="end"/>
        </w:r>
        <w:r w:rsidRPr="00516D58">
          <w:rPr>
            <w:rStyle w:val="Hyperlink"/>
            <w:noProof/>
          </w:rPr>
          <w:fldChar w:fldCharType="end"/>
        </w:r>
      </w:ins>
    </w:p>
    <w:p w14:paraId="1FF74ABB" w14:textId="56DB88E2" w:rsidR="009C06DC" w:rsidRDefault="009C06DC">
      <w:pPr>
        <w:pStyle w:val="TOC4"/>
        <w:rPr>
          <w:ins w:id="100" w:author="Jose Costa Teixeira" w:date="2017-08-05T00:27:00Z"/>
          <w:rFonts w:asciiTheme="minorHAnsi" w:eastAsiaTheme="minorEastAsia" w:hAnsiTheme="minorHAnsi" w:cstheme="minorBidi"/>
          <w:noProof/>
          <w:sz w:val="22"/>
          <w:szCs w:val="22"/>
          <w:lang w:val="en-GB" w:eastAsia="en-GB"/>
        </w:rPr>
      </w:pPr>
      <w:ins w:id="101"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"_Toc489656205"</w:instrText>
        </w:r>
        <w:r w:rsidRPr="00516D58">
          <w:rPr>
            <w:rStyle w:val="Hyperlink"/>
            <w:noProof/>
          </w:rPr>
          <w:instrText xml:space="preserve"> </w:instrText>
        </w:r>
        <w:r w:rsidRPr="00516D58">
          <w:rPr>
            <w:rStyle w:val="Hyperlink"/>
            <w:noProof/>
          </w:rPr>
          <w:fldChar w:fldCharType="separate"/>
        </w:r>
        <w:r w:rsidRPr="00516D58">
          <w:rPr>
            <w:rStyle w:val="Hyperlink"/>
            <w:noProof/>
          </w:rPr>
          <w:t>3.Y.4.1 Query Medication Administration Requests</w:t>
        </w:r>
        <w:r>
          <w:rPr>
            <w:noProof/>
            <w:webHidden/>
          </w:rPr>
          <w:tab/>
        </w:r>
        <w:r>
          <w:rPr>
            <w:noProof/>
            <w:webHidden/>
          </w:rPr>
          <w:fldChar w:fldCharType="begin"/>
        </w:r>
        <w:r>
          <w:rPr>
            <w:noProof/>
            <w:webHidden/>
          </w:rPr>
          <w:instrText xml:space="preserve"> PAGEREF _Toc489656205 \h </w:instrText>
        </w:r>
      </w:ins>
      <w:r>
        <w:rPr>
          <w:noProof/>
          <w:webHidden/>
        </w:rPr>
      </w:r>
      <w:r>
        <w:rPr>
          <w:noProof/>
          <w:webHidden/>
        </w:rPr>
        <w:fldChar w:fldCharType="separate"/>
      </w:r>
      <w:ins w:id="102" w:author="Jose Costa Teixeira" w:date="2017-08-05T00:27:00Z">
        <w:r>
          <w:rPr>
            <w:noProof/>
            <w:webHidden/>
          </w:rPr>
          <w:t>29</w:t>
        </w:r>
        <w:r>
          <w:rPr>
            <w:noProof/>
            <w:webHidden/>
          </w:rPr>
          <w:fldChar w:fldCharType="end"/>
        </w:r>
        <w:r w:rsidRPr="00516D58">
          <w:rPr>
            <w:rStyle w:val="Hyperlink"/>
            <w:noProof/>
          </w:rPr>
          <w:fldChar w:fldCharType="end"/>
        </w:r>
      </w:ins>
    </w:p>
    <w:p w14:paraId="6CFAA440" w14:textId="7052056F" w:rsidR="009C06DC" w:rsidRDefault="009C06DC">
      <w:pPr>
        <w:pStyle w:val="TOC5"/>
        <w:rPr>
          <w:ins w:id="103" w:author="Jose Costa Teixeira" w:date="2017-08-05T00:27:00Z"/>
          <w:rFonts w:asciiTheme="minorHAnsi" w:eastAsiaTheme="minorEastAsia" w:hAnsiTheme="minorHAnsi" w:cstheme="minorBidi"/>
          <w:noProof/>
          <w:sz w:val="22"/>
          <w:szCs w:val="22"/>
          <w:lang w:val="en-GB" w:eastAsia="en-GB"/>
        </w:rPr>
      </w:pPr>
      <w:ins w:id="104"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"_Toc489656206"</w:instrText>
        </w:r>
        <w:r w:rsidRPr="00516D58">
          <w:rPr>
            <w:rStyle w:val="Hyperlink"/>
            <w:noProof/>
          </w:rPr>
          <w:instrText xml:space="preserve"> </w:instrText>
        </w:r>
        <w:r w:rsidRPr="00516D58">
          <w:rPr>
            <w:rStyle w:val="Hyperlink"/>
            <w:noProof/>
          </w:rPr>
          <w:fldChar w:fldCharType="separate"/>
        </w:r>
        <w:r w:rsidRPr="00516D58">
          <w:rPr>
            <w:rStyle w:val="Hyperlink"/>
            <w:noProof/>
          </w:rPr>
          <w:t>3.Y.4.1.1 Trigger Events</w:t>
        </w:r>
        <w:r>
          <w:rPr>
            <w:noProof/>
            <w:webHidden/>
          </w:rPr>
          <w:tab/>
        </w:r>
        <w:r>
          <w:rPr>
            <w:noProof/>
            <w:webHidden/>
          </w:rPr>
          <w:fldChar w:fldCharType="begin"/>
        </w:r>
        <w:r>
          <w:rPr>
            <w:noProof/>
            <w:webHidden/>
          </w:rPr>
          <w:instrText xml:space="preserve"> PAGEREF _Toc489656206 \h </w:instrText>
        </w:r>
      </w:ins>
      <w:r>
        <w:rPr>
          <w:noProof/>
          <w:webHidden/>
        </w:rPr>
      </w:r>
      <w:r>
        <w:rPr>
          <w:noProof/>
          <w:webHidden/>
        </w:rPr>
        <w:fldChar w:fldCharType="separate"/>
      </w:r>
      <w:ins w:id="105" w:author="Jose Costa Teixeira" w:date="2017-08-05T00:27:00Z">
        <w:r>
          <w:rPr>
            <w:noProof/>
            <w:webHidden/>
          </w:rPr>
          <w:t>29</w:t>
        </w:r>
        <w:r>
          <w:rPr>
            <w:noProof/>
            <w:webHidden/>
          </w:rPr>
          <w:fldChar w:fldCharType="end"/>
        </w:r>
        <w:r w:rsidRPr="00516D58">
          <w:rPr>
            <w:rStyle w:val="Hyperlink"/>
            <w:noProof/>
          </w:rPr>
          <w:fldChar w:fldCharType="end"/>
        </w:r>
      </w:ins>
    </w:p>
    <w:p w14:paraId="667C0D8E" w14:textId="0F780580" w:rsidR="009C06DC" w:rsidRDefault="009C06DC">
      <w:pPr>
        <w:pStyle w:val="TOC5"/>
        <w:rPr>
          <w:ins w:id="106" w:author="Jose Costa Teixeira" w:date="2017-08-05T00:27:00Z"/>
          <w:rFonts w:asciiTheme="minorHAnsi" w:eastAsiaTheme="minorEastAsia" w:hAnsiTheme="minorHAnsi" w:cstheme="minorBidi"/>
          <w:noProof/>
          <w:sz w:val="22"/>
          <w:szCs w:val="22"/>
          <w:lang w:val="en-GB" w:eastAsia="en-GB"/>
        </w:rPr>
      </w:pPr>
      <w:ins w:id="107"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"_Toc489656207"</w:instrText>
        </w:r>
        <w:r w:rsidRPr="00516D58">
          <w:rPr>
            <w:rStyle w:val="Hyperlink"/>
            <w:noProof/>
          </w:rPr>
          <w:instrText xml:space="preserve"> </w:instrText>
        </w:r>
        <w:r w:rsidRPr="00516D58">
          <w:rPr>
            <w:rStyle w:val="Hyperlink"/>
            <w:noProof/>
          </w:rPr>
          <w:fldChar w:fldCharType="separate"/>
        </w:r>
        <w:r w:rsidRPr="00516D58">
          <w:rPr>
            <w:rStyle w:val="Hyperlink"/>
            <w:noProof/>
          </w:rPr>
          <w:t>3.Y.4.1.2 Message Semantics</w:t>
        </w:r>
        <w:r>
          <w:rPr>
            <w:noProof/>
            <w:webHidden/>
          </w:rPr>
          <w:tab/>
        </w:r>
        <w:r>
          <w:rPr>
            <w:noProof/>
            <w:webHidden/>
          </w:rPr>
          <w:fldChar w:fldCharType="begin"/>
        </w:r>
        <w:r>
          <w:rPr>
            <w:noProof/>
            <w:webHidden/>
          </w:rPr>
          <w:instrText xml:space="preserve"> PAGEREF _Toc489656207 \h </w:instrText>
        </w:r>
      </w:ins>
      <w:r>
        <w:rPr>
          <w:noProof/>
          <w:webHidden/>
        </w:rPr>
      </w:r>
      <w:r>
        <w:rPr>
          <w:noProof/>
          <w:webHidden/>
        </w:rPr>
        <w:fldChar w:fldCharType="separate"/>
      </w:r>
      <w:ins w:id="108" w:author="Jose Costa Teixeira" w:date="2017-08-05T00:27:00Z">
        <w:r>
          <w:rPr>
            <w:noProof/>
            <w:webHidden/>
          </w:rPr>
          <w:t>29</w:t>
        </w:r>
        <w:r>
          <w:rPr>
            <w:noProof/>
            <w:webHidden/>
          </w:rPr>
          <w:fldChar w:fldCharType="end"/>
        </w:r>
        <w:r w:rsidRPr="00516D58">
          <w:rPr>
            <w:rStyle w:val="Hyperlink"/>
            <w:noProof/>
          </w:rPr>
          <w:fldChar w:fldCharType="end"/>
        </w:r>
      </w:ins>
    </w:p>
    <w:p w14:paraId="4020E66A" w14:textId="015A3B25" w:rsidR="009C06DC" w:rsidRDefault="009C06DC">
      <w:pPr>
        <w:pStyle w:val="TOC6"/>
        <w:rPr>
          <w:ins w:id="109" w:author="Jose Costa Teixeira" w:date="2017-08-05T00:27:00Z"/>
          <w:rFonts w:asciiTheme="minorHAnsi" w:eastAsiaTheme="minorEastAsia" w:hAnsiTheme="minorHAnsi" w:cstheme="minorBidi"/>
          <w:noProof/>
          <w:sz w:val="22"/>
          <w:szCs w:val="22"/>
          <w:lang w:val="en-GB" w:eastAsia="en-GB"/>
        </w:rPr>
      </w:pPr>
      <w:ins w:id="110"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"_Toc489656208"</w:instrText>
        </w:r>
        <w:r w:rsidRPr="00516D58">
          <w:rPr>
            <w:rStyle w:val="Hyperlink"/>
            <w:noProof/>
          </w:rPr>
          <w:instrText xml:space="preserve"> </w:instrText>
        </w:r>
        <w:r w:rsidRPr="00516D58">
          <w:rPr>
            <w:rStyle w:val="Hyperlink"/>
            <w:noProof/>
          </w:rPr>
          <w:fldChar w:fldCharType="separate"/>
        </w:r>
        <w:r w:rsidRPr="00516D58">
          <w:rPr>
            <w:rStyle w:val="Hyperlink"/>
            <w:noProof/>
          </w:rPr>
          <w:t>3.Y.4.1.2.1 Query Search Parameters</w:t>
        </w:r>
        <w:r>
          <w:rPr>
            <w:noProof/>
            <w:webHidden/>
          </w:rPr>
          <w:tab/>
        </w:r>
        <w:r>
          <w:rPr>
            <w:noProof/>
            <w:webHidden/>
          </w:rPr>
          <w:fldChar w:fldCharType="begin"/>
        </w:r>
        <w:r>
          <w:rPr>
            <w:noProof/>
            <w:webHidden/>
          </w:rPr>
          <w:instrText xml:space="preserve"> PAGEREF _Toc489656208 \h </w:instrText>
        </w:r>
      </w:ins>
      <w:r>
        <w:rPr>
          <w:noProof/>
          <w:webHidden/>
        </w:rPr>
      </w:r>
      <w:r>
        <w:rPr>
          <w:noProof/>
          <w:webHidden/>
        </w:rPr>
        <w:fldChar w:fldCharType="separate"/>
      </w:r>
      <w:ins w:id="111" w:author="Jose Costa Teixeira" w:date="2017-08-05T00:27:00Z">
        <w:r>
          <w:rPr>
            <w:noProof/>
            <w:webHidden/>
          </w:rPr>
          <w:t>30</w:t>
        </w:r>
        <w:r>
          <w:rPr>
            <w:noProof/>
            <w:webHidden/>
          </w:rPr>
          <w:fldChar w:fldCharType="end"/>
        </w:r>
        <w:r w:rsidRPr="00516D58">
          <w:rPr>
            <w:rStyle w:val="Hyperlink"/>
            <w:noProof/>
          </w:rPr>
          <w:fldChar w:fldCharType="end"/>
        </w:r>
      </w:ins>
    </w:p>
    <w:p w14:paraId="49344494" w14:textId="33DBE0B9" w:rsidR="009C06DC" w:rsidRDefault="009C06DC">
      <w:pPr>
        <w:pStyle w:val="TOC6"/>
        <w:rPr>
          <w:ins w:id="112" w:author="Jose Costa Teixeira" w:date="2017-08-05T00:27:00Z"/>
          <w:rFonts w:asciiTheme="minorHAnsi" w:eastAsiaTheme="minorEastAsia" w:hAnsiTheme="minorHAnsi" w:cstheme="minorBidi"/>
          <w:noProof/>
          <w:sz w:val="22"/>
          <w:szCs w:val="22"/>
          <w:lang w:val="en-GB" w:eastAsia="en-GB"/>
        </w:rPr>
      </w:pPr>
      <w:ins w:id="113"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"_Toc489656209"</w:instrText>
        </w:r>
        <w:r w:rsidRPr="00516D58">
          <w:rPr>
            <w:rStyle w:val="Hyperlink"/>
            <w:noProof/>
          </w:rPr>
          <w:instrText xml:space="preserve"> </w:instrText>
        </w:r>
        <w:r w:rsidRPr="00516D58">
          <w:rPr>
            <w:rStyle w:val="Hyperlink"/>
            <w:noProof/>
          </w:rPr>
          <w:fldChar w:fldCharType="separate"/>
        </w:r>
        <w:r w:rsidRPr="00516D58">
          <w:rPr>
            <w:rStyle w:val="Hyperlink"/>
            <w:noProof/>
          </w:rPr>
          <w:t>3.Y.4.1.2.5 Populating Expected Response Format</w:t>
        </w:r>
        <w:r>
          <w:rPr>
            <w:noProof/>
            <w:webHidden/>
          </w:rPr>
          <w:tab/>
        </w:r>
        <w:r>
          <w:rPr>
            <w:noProof/>
            <w:webHidden/>
          </w:rPr>
          <w:fldChar w:fldCharType="begin"/>
        </w:r>
        <w:r>
          <w:rPr>
            <w:noProof/>
            <w:webHidden/>
          </w:rPr>
          <w:instrText xml:space="preserve"> PAGEREF _Toc489656209 \h </w:instrText>
        </w:r>
      </w:ins>
      <w:r>
        <w:rPr>
          <w:noProof/>
          <w:webHidden/>
        </w:rPr>
      </w:r>
      <w:r>
        <w:rPr>
          <w:noProof/>
          <w:webHidden/>
        </w:rPr>
        <w:fldChar w:fldCharType="separate"/>
      </w:r>
      <w:ins w:id="114" w:author="Jose Costa Teixeira" w:date="2017-08-05T00:27:00Z">
        <w:r>
          <w:rPr>
            <w:noProof/>
            <w:webHidden/>
          </w:rPr>
          <w:t>32</w:t>
        </w:r>
        <w:r>
          <w:rPr>
            <w:noProof/>
            <w:webHidden/>
          </w:rPr>
          <w:fldChar w:fldCharType="end"/>
        </w:r>
        <w:r w:rsidRPr="00516D58">
          <w:rPr>
            <w:rStyle w:val="Hyperlink"/>
            <w:noProof/>
          </w:rPr>
          <w:fldChar w:fldCharType="end"/>
        </w:r>
      </w:ins>
    </w:p>
    <w:p w14:paraId="7537B3F6" w14:textId="120DB6A6" w:rsidR="009C06DC" w:rsidRDefault="009C06DC">
      <w:pPr>
        <w:pStyle w:val="TOC5"/>
        <w:rPr>
          <w:ins w:id="115" w:author="Jose Costa Teixeira" w:date="2017-08-05T00:27:00Z"/>
          <w:rFonts w:asciiTheme="minorHAnsi" w:eastAsiaTheme="minorEastAsia" w:hAnsiTheme="minorHAnsi" w:cstheme="minorBidi"/>
          <w:noProof/>
          <w:sz w:val="22"/>
          <w:szCs w:val="22"/>
          <w:lang w:val="en-GB" w:eastAsia="en-GB"/>
        </w:rPr>
      </w:pPr>
      <w:ins w:id="116"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"_Toc489656210"</w:instrText>
        </w:r>
        <w:r w:rsidRPr="00516D58">
          <w:rPr>
            <w:rStyle w:val="Hyperlink"/>
            <w:noProof/>
          </w:rPr>
          <w:instrText xml:space="preserve"> </w:instrText>
        </w:r>
        <w:r w:rsidRPr="00516D58">
          <w:rPr>
            <w:rStyle w:val="Hyperlink"/>
            <w:noProof/>
          </w:rPr>
          <w:fldChar w:fldCharType="separate"/>
        </w:r>
        <w:r w:rsidRPr="00516D58">
          <w:rPr>
            <w:rStyle w:val="Hyperlink"/>
            <w:noProof/>
          </w:rPr>
          <w:t>3.Y.4.1.3 Expected Actions</w:t>
        </w:r>
        <w:r>
          <w:rPr>
            <w:noProof/>
            <w:webHidden/>
          </w:rPr>
          <w:tab/>
        </w:r>
        <w:r>
          <w:rPr>
            <w:noProof/>
            <w:webHidden/>
          </w:rPr>
          <w:fldChar w:fldCharType="begin"/>
        </w:r>
        <w:r>
          <w:rPr>
            <w:noProof/>
            <w:webHidden/>
          </w:rPr>
          <w:instrText xml:space="preserve"> PAGEREF _Toc489656210 \h </w:instrText>
        </w:r>
      </w:ins>
      <w:r>
        <w:rPr>
          <w:noProof/>
          <w:webHidden/>
        </w:rPr>
      </w:r>
      <w:r>
        <w:rPr>
          <w:noProof/>
          <w:webHidden/>
        </w:rPr>
        <w:fldChar w:fldCharType="separate"/>
      </w:r>
      <w:ins w:id="117" w:author="Jose Costa Teixeira" w:date="2017-08-05T00:27:00Z">
        <w:r>
          <w:rPr>
            <w:noProof/>
            <w:webHidden/>
          </w:rPr>
          <w:t>32</w:t>
        </w:r>
        <w:r>
          <w:rPr>
            <w:noProof/>
            <w:webHidden/>
          </w:rPr>
          <w:fldChar w:fldCharType="end"/>
        </w:r>
        <w:r w:rsidRPr="00516D58">
          <w:rPr>
            <w:rStyle w:val="Hyperlink"/>
            <w:noProof/>
          </w:rPr>
          <w:fldChar w:fldCharType="end"/>
        </w:r>
      </w:ins>
    </w:p>
    <w:p w14:paraId="74FFC82B" w14:textId="3328695B" w:rsidR="009C06DC" w:rsidRDefault="009C06DC">
      <w:pPr>
        <w:pStyle w:val="TOC4"/>
        <w:rPr>
          <w:ins w:id="118" w:author="Jose Costa Teixeira" w:date="2017-08-05T00:27:00Z"/>
          <w:rFonts w:asciiTheme="minorHAnsi" w:eastAsiaTheme="minorEastAsia" w:hAnsiTheme="minorHAnsi" w:cstheme="minorBidi"/>
          <w:noProof/>
          <w:sz w:val="22"/>
          <w:szCs w:val="22"/>
          <w:lang w:val="en-GB" w:eastAsia="en-GB"/>
        </w:rPr>
      </w:pPr>
      <w:ins w:id="119"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"_Toc489656211"</w:instrText>
        </w:r>
        <w:r w:rsidRPr="00516D58">
          <w:rPr>
            <w:rStyle w:val="Hyperlink"/>
            <w:noProof/>
          </w:rPr>
          <w:instrText xml:space="preserve"> </w:instrText>
        </w:r>
        <w:r w:rsidRPr="00516D58">
          <w:rPr>
            <w:rStyle w:val="Hyperlink"/>
            <w:noProof/>
          </w:rPr>
          <w:fldChar w:fldCharType="separate"/>
        </w:r>
        <w:r w:rsidRPr="00516D58">
          <w:rPr>
            <w:rStyle w:val="Hyperlink"/>
            <w:noProof/>
          </w:rPr>
          <w:t>3.Y.4.2 Query Patient Resource Response message</w:t>
        </w:r>
        <w:r>
          <w:rPr>
            <w:noProof/>
            <w:webHidden/>
          </w:rPr>
          <w:tab/>
        </w:r>
        <w:r>
          <w:rPr>
            <w:noProof/>
            <w:webHidden/>
          </w:rPr>
          <w:fldChar w:fldCharType="begin"/>
        </w:r>
        <w:r>
          <w:rPr>
            <w:noProof/>
            <w:webHidden/>
          </w:rPr>
          <w:instrText xml:space="preserve"> PAGEREF _Toc489656211 \h </w:instrText>
        </w:r>
      </w:ins>
      <w:r>
        <w:rPr>
          <w:noProof/>
          <w:webHidden/>
        </w:rPr>
      </w:r>
      <w:r>
        <w:rPr>
          <w:noProof/>
          <w:webHidden/>
        </w:rPr>
        <w:fldChar w:fldCharType="separate"/>
      </w:r>
      <w:ins w:id="120" w:author="Jose Costa Teixeira" w:date="2017-08-05T00:27:00Z">
        <w:r>
          <w:rPr>
            <w:noProof/>
            <w:webHidden/>
          </w:rPr>
          <w:t>34</w:t>
        </w:r>
        <w:r>
          <w:rPr>
            <w:noProof/>
            <w:webHidden/>
          </w:rPr>
          <w:fldChar w:fldCharType="end"/>
        </w:r>
        <w:r w:rsidRPr="00516D58">
          <w:rPr>
            <w:rStyle w:val="Hyperlink"/>
            <w:noProof/>
          </w:rPr>
          <w:fldChar w:fldCharType="end"/>
        </w:r>
      </w:ins>
    </w:p>
    <w:p w14:paraId="13AF17BA" w14:textId="037AF4C7" w:rsidR="009C06DC" w:rsidRDefault="009C06DC">
      <w:pPr>
        <w:pStyle w:val="TOC5"/>
        <w:rPr>
          <w:ins w:id="121" w:author="Jose Costa Teixeira" w:date="2017-08-05T00:27:00Z"/>
          <w:rFonts w:asciiTheme="minorHAnsi" w:eastAsiaTheme="minorEastAsia" w:hAnsiTheme="minorHAnsi" w:cstheme="minorBidi"/>
          <w:noProof/>
          <w:sz w:val="22"/>
          <w:szCs w:val="22"/>
          <w:lang w:val="en-GB" w:eastAsia="en-GB"/>
        </w:rPr>
      </w:pPr>
      <w:ins w:id="122"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"_Toc489656212"</w:instrText>
        </w:r>
        <w:r w:rsidRPr="00516D58">
          <w:rPr>
            <w:rStyle w:val="Hyperlink"/>
            <w:noProof/>
          </w:rPr>
          <w:instrText xml:space="preserve"> </w:instrText>
        </w:r>
        <w:r w:rsidRPr="00516D58">
          <w:rPr>
            <w:rStyle w:val="Hyperlink"/>
            <w:noProof/>
          </w:rPr>
          <w:fldChar w:fldCharType="separate"/>
        </w:r>
        <w:r w:rsidRPr="00516D58">
          <w:rPr>
            <w:rStyle w:val="Hyperlink"/>
            <w:noProof/>
          </w:rPr>
          <w:t>3.Y.4.2.1 Trigger Events</w:t>
        </w:r>
        <w:r>
          <w:rPr>
            <w:noProof/>
            <w:webHidden/>
          </w:rPr>
          <w:tab/>
        </w:r>
        <w:r>
          <w:rPr>
            <w:noProof/>
            <w:webHidden/>
          </w:rPr>
          <w:fldChar w:fldCharType="begin"/>
        </w:r>
        <w:r>
          <w:rPr>
            <w:noProof/>
            <w:webHidden/>
          </w:rPr>
          <w:instrText xml:space="preserve"> PAGEREF _Toc489656212 \h </w:instrText>
        </w:r>
      </w:ins>
      <w:r>
        <w:rPr>
          <w:noProof/>
          <w:webHidden/>
        </w:rPr>
      </w:r>
      <w:r>
        <w:rPr>
          <w:noProof/>
          <w:webHidden/>
        </w:rPr>
        <w:fldChar w:fldCharType="separate"/>
      </w:r>
      <w:ins w:id="123" w:author="Jose Costa Teixeira" w:date="2017-08-05T00:27:00Z">
        <w:r>
          <w:rPr>
            <w:noProof/>
            <w:webHidden/>
          </w:rPr>
          <w:t>34</w:t>
        </w:r>
        <w:r>
          <w:rPr>
            <w:noProof/>
            <w:webHidden/>
          </w:rPr>
          <w:fldChar w:fldCharType="end"/>
        </w:r>
        <w:r w:rsidRPr="00516D58">
          <w:rPr>
            <w:rStyle w:val="Hyperlink"/>
            <w:noProof/>
          </w:rPr>
          <w:fldChar w:fldCharType="end"/>
        </w:r>
      </w:ins>
    </w:p>
    <w:p w14:paraId="3F2E0905" w14:textId="4D125EFF" w:rsidR="009C06DC" w:rsidRDefault="009C06DC">
      <w:pPr>
        <w:pStyle w:val="TOC5"/>
        <w:rPr>
          <w:ins w:id="124" w:author="Jose Costa Teixeira" w:date="2017-08-05T00:27:00Z"/>
          <w:rFonts w:asciiTheme="minorHAnsi" w:eastAsiaTheme="minorEastAsia" w:hAnsiTheme="minorHAnsi" w:cstheme="minorBidi"/>
          <w:noProof/>
          <w:sz w:val="22"/>
          <w:szCs w:val="22"/>
          <w:lang w:val="en-GB" w:eastAsia="en-GB"/>
        </w:rPr>
      </w:pPr>
      <w:ins w:id="125" w:author="Jose Costa Teixeira" w:date="2017-08-05T00:27:00Z">
        <w:r w:rsidRPr="00516D58">
          <w:rPr>
            <w:rStyle w:val="Hyperlink"/>
            <w:noProof/>
          </w:rPr>
          <w:lastRenderedPageBreak/>
          <w:fldChar w:fldCharType="begin"/>
        </w:r>
        <w:r w:rsidRPr="00516D58">
          <w:rPr>
            <w:rStyle w:val="Hyperlink"/>
            <w:noProof/>
          </w:rPr>
          <w:instrText xml:space="preserve"> </w:instrText>
        </w:r>
        <w:r>
          <w:rPr>
            <w:noProof/>
          </w:rPr>
          <w:instrText>HYPERLINK \l "_Toc489656213"</w:instrText>
        </w:r>
        <w:r w:rsidRPr="00516D58">
          <w:rPr>
            <w:rStyle w:val="Hyperlink"/>
            <w:noProof/>
          </w:rPr>
          <w:instrText xml:space="preserve"> </w:instrText>
        </w:r>
        <w:r w:rsidRPr="00516D58">
          <w:rPr>
            <w:rStyle w:val="Hyperlink"/>
            <w:noProof/>
          </w:rPr>
          <w:fldChar w:fldCharType="separate"/>
        </w:r>
        <w:r w:rsidRPr="00516D58">
          <w:rPr>
            <w:rStyle w:val="Hyperlink"/>
            <w:noProof/>
          </w:rPr>
          <w:t>3.Y.4.2.2 Message Semantics</w:t>
        </w:r>
        <w:r>
          <w:rPr>
            <w:noProof/>
            <w:webHidden/>
          </w:rPr>
          <w:tab/>
        </w:r>
        <w:r>
          <w:rPr>
            <w:noProof/>
            <w:webHidden/>
          </w:rPr>
          <w:fldChar w:fldCharType="begin"/>
        </w:r>
        <w:r>
          <w:rPr>
            <w:noProof/>
            <w:webHidden/>
          </w:rPr>
          <w:instrText xml:space="preserve"> PAGEREF _Toc489656213 \h </w:instrText>
        </w:r>
      </w:ins>
      <w:r>
        <w:rPr>
          <w:noProof/>
          <w:webHidden/>
        </w:rPr>
      </w:r>
      <w:r>
        <w:rPr>
          <w:noProof/>
          <w:webHidden/>
        </w:rPr>
        <w:fldChar w:fldCharType="separate"/>
      </w:r>
      <w:ins w:id="126" w:author="Jose Costa Teixeira" w:date="2017-08-05T00:27:00Z">
        <w:r>
          <w:rPr>
            <w:noProof/>
            <w:webHidden/>
          </w:rPr>
          <w:t>34</w:t>
        </w:r>
        <w:r>
          <w:rPr>
            <w:noProof/>
            <w:webHidden/>
          </w:rPr>
          <w:fldChar w:fldCharType="end"/>
        </w:r>
        <w:r w:rsidRPr="00516D58">
          <w:rPr>
            <w:rStyle w:val="Hyperlink"/>
            <w:noProof/>
          </w:rPr>
          <w:fldChar w:fldCharType="end"/>
        </w:r>
      </w:ins>
    </w:p>
    <w:p w14:paraId="641CE579" w14:textId="3C3D13A3" w:rsidR="009C06DC" w:rsidRDefault="009C06DC">
      <w:pPr>
        <w:pStyle w:val="TOC6"/>
        <w:rPr>
          <w:ins w:id="127" w:author="Jose Costa Teixeira" w:date="2017-08-05T00:27:00Z"/>
          <w:rFonts w:asciiTheme="minorHAnsi" w:eastAsiaTheme="minorEastAsia" w:hAnsiTheme="minorHAnsi" w:cstheme="minorBidi"/>
          <w:noProof/>
          <w:sz w:val="22"/>
          <w:szCs w:val="22"/>
          <w:lang w:val="en-GB" w:eastAsia="en-GB"/>
        </w:rPr>
      </w:pPr>
      <w:ins w:id="128"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"_Toc489656214"</w:instrText>
        </w:r>
        <w:r w:rsidRPr="00516D58">
          <w:rPr>
            <w:rStyle w:val="Hyperlink"/>
            <w:noProof/>
          </w:rPr>
          <w:instrText xml:space="preserve"> </w:instrText>
        </w:r>
        <w:r w:rsidRPr="00516D58">
          <w:rPr>
            <w:rStyle w:val="Hyperlink"/>
            <w:noProof/>
          </w:rPr>
          <w:fldChar w:fldCharType="separate"/>
        </w:r>
        <w:r w:rsidRPr="00516D58">
          <w:rPr>
            <w:rStyle w:val="Hyperlink"/>
            <w:noProof/>
          </w:rPr>
          <w:t>3.Y.4.2.2.1 MedicationRequest Resource Definition in the Context of Query Medication Request</w:t>
        </w:r>
        <w:r>
          <w:rPr>
            <w:noProof/>
            <w:webHidden/>
          </w:rPr>
          <w:tab/>
        </w:r>
        <w:r>
          <w:rPr>
            <w:noProof/>
            <w:webHidden/>
          </w:rPr>
          <w:fldChar w:fldCharType="begin"/>
        </w:r>
        <w:r>
          <w:rPr>
            <w:noProof/>
            <w:webHidden/>
          </w:rPr>
          <w:instrText xml:space="preserve"> PAGEREF _Toc489656214 \h </w:instrText>
        </w:r>
      </w:ins>
      <w:r>
        <w:rPr>
          <w:noProof/>
          <w:webHidden/>
        </w:rPr>
      </w:r>
      <w:r>
        <w:rPr>
          <w:noProof/>
          <w:webHidden/>
        </w:rPr>
        <w:fldChar w:fldCharType="separate"/>
      </w:r>
      <w:ins w:id="129" w:author="Jose Costa Teixeira" w:date="2017-08-05T00:27:00Z">
        <w:r>
          <w:rPr>
            <w:noProof/>
            <w:webHidden/>
          </w:rPr>
          <w:t>34</w:t>
        </w:r>
        <w:r>
          <w:rPr>
            <w:noProof/>
            <w:webHidden/>
          </w:rPr>
          <w:fldChar w:fldCharType="end"/>
        </w:r>
        <w:r w:rsidRPr="00516D58">
          <w:rPr>
            <w:rStyle w:val="Hyperlink"/>
            <w:noProof/>
          </w:rPr>
          <w:fldChar w:fldCharType="end"/>
        </w:r>
      </w:ins>
    </w:p>
    <w:p w14:paraId="439C38EF" w14:textId="37D00087" w:rsidR="009C06DC" w:rsidRDefault="009C06DC">
      <w:pPr>
        <w:pStyle w:val="TOC6"/>
        <w:rPr>
          <w:ins w:id="130" w:author="Jose Costa Teixeira" w:date="2017-08-05T00:27:00Z"/>
          <w:rFonts w:asciiTheme="minorHAnsi" w:eastAsiaTheme="minorEastAsia" w:hAnsiTheme="minorHAnsi" w:cstheme="minorBidi"/>
          <w:noProof/>
          <w:sz w:val="22"/>
          <w:szCs w:val="22"/>
          <w:lang w:val="en-GB" w:eastAsia="en-GB"/>
        </w:rPr>
      </w:pPr>
      <w:ins w:id="131"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"_Toc489656215"</w:instrText>
        </w:r>
        <w:r w:rsidRPr="00516D58">
          <w:rPr>
            <w:rStyle w:val="Hyperlink"/>
            <w:noProof/>
          </w:rPr>
          <w:instrText xml:space="preserve"> </w:instrText>
        </w:r>
        <w:r w:rsidRPr="00516D58">
          <w:rPr>
            <w:rStyle w:val="Hyperlink"/>
            <w:noProof/>
          </w:rPr>
          <w:fldChar w:fldCharType="separate"/>
        </w:r>
        <w:r w:rsidRPr="00516D58">
          <w:rPr>
            <w:rStyle w:val="Hyperlink"/>
            <w:noProof/>
          </w:rPr>
          <w:t>3.Y.4.2.2.2 medicationRequest content and constraints</w:t>
        </w:r>
        <w:r>
          <w:rPr>
            <w:noProof/>
            <w:webHidden/>
          </w:rPr>
          <w:tab/>
        </w:r>
        <w:r>
          <w:rPr>
            <w:noProof/>
            <w:webHidden/>
          </w:rPr>
          <w:fldChar w:fldCharType="begin"/>
        </w:r>
        <w:r>
          <w:rPr>
            <w:noProof/>
            <w:webHidden/>
          </w:rPr>
          <w:instrText xml:space="preserve"> PAGEREF _Toc489656215 \h </w:instrText>
        </w:r>
      </w:ins>
      <w:r>
        <w:rPr>
          <w:noProof/>
          <w:webHidden/>
        </w:rPr>
      </w:r>
      <w:r>
        <w:rPr>
          <w:noProof/>
          <w:webHidden/>
        </w:rPr>
        <w:fldChar w:fldCharType="separate"/>
      </w:r>
      <w:ins w:id="132" w:author="Jose Costa Teixeira" w:date="2017-08-05T00:27:00Z">
        <w:r>
          <w:rPr>
            <w:noProof/>
            <w:webHidden/>
          </w:rPr>
          <w:t>34</w:t>
        </w:r>
        <w:r>
          <w:rPr>
            <w:noProof/>
            <w:webHidden/>
          </w:rPr>
          <w:fldChar w:fldCharType="end"/>
        </w:r>
        <w:r w:rsidRPr="00516D58">
          <w:rPr>
            <w:rStyle w:val="Hyperlink"/>
            <w:noProof/>
          </w:rPr>
          <w:fldChar w:fldCharType="end"/>
        </w:r>
      </w:ins>
    </w:p>
    <w:p w14:paraId="5B410AD4" w14:textId="619D8D05" w:rsidR="009C06DC" w:rsidRDefault="009C06DC">
      <w:pPr>
        <w:pStyle w:val="TOC6"/>
        <w:rPr>
          <w:ins w:id="133" w:author="Jose Costa Teixeira" w:date="2017-08-05T00:27:00Z"/>
          <w:rFonts w:asciiTheme="minorHAnsi" w:eastAsiaTheme="minorEastAsia" w:hAnsiTheme="minorHAnsi" w:cstheme="minorBidi"/>
          <w:noProof/>
          <w:sz w:val="22"/>
          <w:szCs w:val="22"/>
          <w:lang w:val="en-GB" w:eastAsia="en-GB"/>
        </w:rPr>
      </w:pPr>
      <w:ins w:id="134"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"_Toc489656216"</w:instrText>
        </w:r>
        <w:r w:rsidRPr="00516D58">
          <w:rPr>
            <w:rStyle w:val="Hyperlink"/>
            <w:noProof/>
          </w:rPr>
          <w:instrText xml:space="preserve"> </w:instrText>
        </w:r>
        <w:r w:rsidRPr="00516D58">
          <w:rPr>
            <w:rStyle w:val="Hyperlink"/>
            <w:noProof/>
          </w:rPr>
          <w:fldChar w:fldCharType="separate"/>
        </w:r>
        <w:r w:rsidRPr="00516D58">
          <w:rPr>
            <w:rStyle w:val="Hyperlink"/>
            <w:noProof/>
          </w:rPr>
          <w:t>3.Y.4.2.2.3 Logic</w:t>
        </w:r>
        <w:r>
          <w:rPr>
            <w:noProof/>
            <w:webHidden/>
          </w:rPr>
          <w:tab/>
        </w:r>
        <w:r>
          <w:rPr>
            <w:noProof/>
            <w:webHidden/>
          </w:rPr>
          <w:fldChar w:fldCharType="begin"/>
        </w:r>
        <w:r>
          <w:rPr>
            <w:noProof/>
            <w:webHidden/>
          </w:rPr>
          <w:instrText xml:space="preserve"> PAGEREF _Toc489656216 \h </w:instrText>
        </w:r>
      </w:ins>
      <w:r>
        <w:rPr>
          <w:noProof/>
          <w:webHidden/>
        </w:rPr>
      </w:r>
      <w:r>
        <w:rPr>
          <w:noProof/>
          <w:webHidden/>
        </w:rPr>
        <w:fldChar w:fldCharType="separate"/>
      </w:r>
      <w:ins w:id="135" w:author="Jose Costa Teixeira" w:date="2017-08-05T00:27:00Z">
        <w:r>
          <w:rPr>
            <w:noProof/>
            <w:webHidden/>
          </w:rPr>
          <w:t>35</w:t>
        </w:r>
        <w:r>
          <w:rPr>
            <w:noProof/>
            <w:webHidden/>
          </w:rPr>
          <w:fldChar w:fldCharType="end"/>
        </w:r>
        <w:r w:rsidRPr="00516D58">
          <w:rPr>
            <w:rStyle w:val="Hyperlink"/>
            <w:noProof/>
          </w:rPr>
          <w:fldChar w:fldCharType="end"/>
        </w:r>
      </w:ins>
    </w:p>
    <w:p w14:paraId="69495755" w14:textId="6A0769A4" w:rsidR="009C06DC" w:rsidRDefault="009C06DC">
      <w:pPr>
        <w:pStyle w:val="TOC6"/>
        <w:rPr>
          <w:ins w:id="136" w:author="Jose Costa Teixeira" w:date="2017-08-05T00:27:00Z"/>
          <w:rFonts w:asciiTheme="minorHAnsi" w:eastAsiaTheme="minorEastAsia" w:hAnsiTheme="minorHAnsi" w:cstheme="minorBidi"/>
          <w:noProof/>
          <w:sz w:val="22"/>
          <w:szCs w:val="22"/>
          <w:lang w:val="en-GB" w:eastAsia="en-GB"/>
        </w:rPr>
      </w:pPr>
      <w:ins w:id="137"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"_Toc489656217"</w:instrText>
        </w:r>
        <w:r w:rsidRPr="00516D58">
          <w:rPr>
            <w:rStyle w:val="Hyperlink"/>
            <w:noProof/>
          </w:rPr>
          <w:instrText xml:space="preserve"> </w:instrText>
        </w:r>
        <w:r w:rsidRPr="00516D58">
          <w:rPr>
            <w:rStyle w:val="Hyperlink"/>
            <w:noProof/>
          </w:rPr>
          <w:fldChar w:fldCharType="separate"/>
        </w:r>
        <w:r w:rsidRPr="00516D58">
          <w:rPr>
            <w:rStyle w:val="Hyperlink"/>
            <w:noProof/>
          </w:rPr>
          <w:t>3.Y.4.2.2.4 Resource Bundling</w:t>
        </w:r>
        <w:r>
          <w:rPr>
            <w:noProof/>
            <w:webHidden/>
          </w:rPr>
          <w:tab/>
        </w:r>
        <w:r>
          <w:rPr>
            <w:noProof/>
            <w:webHidden/>
          </w:rPr>
          <w:fldChar w:fldCharType="begin"/>
        </w:r>
        <w:r>
          <w:rPr>
            <w:noProof/>
            <w:webHidden/>
          </w:rPr>
          <w:instrText xml:space="preserve"> PAGEREF _Toc489656217 \h </w:instrText>
        </w:r>
      </w:ins>
      <w:r>
        <w:rPr>
          <w:noProof/>
          <w:webHidden/>
        </w:rPr>
      </w:r>
      <w:r>
        <w:rPr>
          <w:noProof/>
          <w:webHidden/>
        </w:rPr>
        <w:fldChar w:fldCharType="separate"/>
      </w:r>
      <w:ins w:id="138" w:author="Jose Costa Teixeira" w:date="2017-08-05T00:27:00Z">
        <w:r>
          <w:rPr>
            <w:noProof/>
            <w:webHidden/>
          </w:rPr>
          <w:t>35</w:t>
        </w:r>
        <w:r>
          <w:rPr>
            <w:noProof/>
            <w:webHidden/>
          </w:rPr>
          <w:fldChar w:fldCharType="end"/>
        </w:r>
        <w:r w:rsidRPr="00516D58">
          <w:rPr>
            <w:rStyle w:val="Hyperlink"/>
            <w:noProof/>
          </w:rPr>
          <w:fldChar w:fldCharType="end"/>
        </w:r>
      </w:ins>
    </w:p>
    <w:p w14:paraId="3DA83C6F" w14:textId="4EE5C960" w:rsidR="009C06DC" w:rsidRDefault="009C06DC">
      <w:pPr>
        <w:pStyle w:val="TOC6"/>
        <w:rPr>
          <w:ins w:id="139" w:author="Jose Costa Teixeira" w:date="2017-08-05T00:27:00Z"/>
          <w:rFonts w:asciiTheme="minorHAnsi" w:eastAsiaTheme="minorEastAsia" w:hAnsiTheme="minorHAnsi" w:cstheme="minorBidi"/>
          <w:noProof/>
          <w:sz w:val="22"/>
          <w:szCs w:val="22"/>
          <w:lang w:val="en-GB" w:eastAsia="en-GB"/>
        </w:rPr>
      </w:pPr>
      <w:ins w:id="140"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"_Toc489656218"</w:instrText>
        </w:r>
        <w:r w:rsidRPr="00516D58">
          <w:rPr>
            <w:rStyle w:val="Hyperlink"/>
            <w:noProof/>
          </w:rPr>
          <w:instrText xml:space="preserve"> </w:instrText>
        </w:r>
        <w:r w:rsidRPr="00516D58">
          <w:rPr>
            <w:rStyle w:val="Hyperlink"/>
            <w:noProof/>
          </w:rPr>
          <w:fldChar w:fldCharType="separate"/>
        </w:r>
        <w:r w:rsidRPr="00516D58">
          <w:rPr>
            <w:rStyle w:val="Hyperlink"/>
            <w:noProof/>
          </w:rPr>
          <w:t>3.Y.4.2.2.5 Incremental Response Processing - Paging of Resource Bundle</w:t>
        </w:r>
        <w:r>
          <w:rPr>
            <w:noProof/>
            <w:webHidden/>
          </w:rPr>
          <w:tab/>
        </w:r>
        <w:r>
          <w:rPr>
            <w:noProof/>
            <w:webHidden/>
          </w:rPr>
          <w:fldChar w:fldCharType="begin"/>
        </w:r>
        <w:r>
          <w:rPr>
            <w:noProof/>
            <w:webHidden/>
          </w:rPr>
          <w:instrText xml:space="preserve"> PAGEREF _Toc489656218 \h </w:instrText>
        </w:r>
      </w:ins>
      <w:r>
        <w:rPr>
          <w:noProof/>
          <w:webHidden/>
        </w:rPr>
      </w:r>
      <w:r>
        <w:rPr>
          <w:noProof/>
          <w:webHidden/>
        </w:rPr>
        <w:fldChar w:fldCharType="separate"/>
      </w:r>
      <w:ins w:id="141" w:author="Jose Costa Teixeira" w:date="2017-08-05T00:27:00Z">
        <w:r>
          <w:rPr>
            <w:noProof/>
            <w:webHidden/>
          </w:rPr>
          <w:t>35</w:t>
        </w:r>
        <w:r>
          <w:rPr>
            <w:noProof/>
            <w:webHidden/>
          </w:rPr>
          <w:fldChar w:fldCharType="end"/>
        </w:r>
        <w:r w:rsidRPr="00516D58">
          <w:rPr>
            <w:rStyle w:val="Hyperlink"/>
            <w:noProof/>
          </w:rPr>
          <w:fldChar w:fldCharType="end"/>
        </w:r>
      </w:ins>
    </w:p>
    <w:p w14:paraId="7A233F05" w14:textId="0A6F0F09" w:rsidR="009C06DC" w:rsidRDefault="009C06DC">
      <w:pPr>
        <w:pStyle w:val="TOC5"/>
        <w:rPr>
          <w:ins w:id="142" w:author="Jose Costa Teixeira" w:date="2017-08-05T00:27:00Z"/>
          <w:rFonts w:asciiTheme="minorHAnsi" w:eastAsiaTheme="minorEastAsia" w:hAnsiTheme="minorHAnsi" w:cstheme="minorBidi"/>
          <w:noProof/>
          <w:sz w:val="22"/>
          <w:szCs w:val="22"/>
          <w:lang w:val="en-GB" w:eastAsia="en-GB"/>
        </w:rPr>
      </w:pPr>
      <w:ins w:id="143"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"_Toc489656219"</w:instrText>
        </w:r>
        <w:r w:rsidRPr="00516D58">
          <w:rPr>
            <w:rStyle w:val="Hyperlink"/>
            <w:noProof/>
          </w:rPr>
          <w:instrText xml:space="preserve"> </w:instrText>
        </w:r>
        <w:r w:rsidRPr="00516D58">
          <w:rPr>
            <w:rStyle w:val="Hyperlink"/>
            <w:noProof/>
          </w:rPr>
          <w:fldChar w:fldCharType="separate"/>
        </w:r>
        <w:r w:rsidRPr="00516D58">
          <w:rPr>
            <w:rStyle w:val="Hyperlink"/>
            <w:noProof/>
            <w:highlight w:val="yellow"/>
          </w:rPr>
          <w:t>3.Y.4.2.3 Expected Actions</w:t>
        </w:r>
        <w:r>
          <w:rPr>
            <w:noProof/>
            <w:webHidden/>
          </w:rPr>
          <w:tab/>
        </w:r>
        <w:r>
          <w:rPr>
            <w:noProof/>
            <w:webHidden/>
          </w:rPr>
          <w:fldChar w:fldCharType="begin"/>
        </w:r>
        <w:r>
          <w:rPr>
            <w:noProof/>
            <w:webHidden/>
          </w:rPr>
          <w:instrText xml:space="preserve"> PAGEREF _Toc489656219 \h </w:instrText>
        </w:r>
      </w:ins>
      <w:r>
        <w:rPr>
          <w:noProof/>
          <w:webHidden/>
        </w:rPr>
      </w:r>
      <w:r>
        <w:rPr>
          <w:noProof/>
          <w:webHidden/>
        </w:rPr>
        <w:fldChar w:fldCharType="separate"/>
      </w:r>
      <w:ins w:id="144" w:author="Jose Costa Teixeira" w:date="2017-08-05T00:27:00Z">
        <w:r>
          <w:rPr>
            <w:noProof/>
            <w:webHidden/>
          </w:rPr>
          <w:t>35</w:t>
        </w:r>
        <w:r>
          <w:rPr>
            <w:noProof/>
            <w:webHidden/>
          </w:rPr>
          <w:fldChar w:fldCharType="end"/>
        </w:r>
        <w:r w:rsidRPr="00516D58">
          <w:rPr>
            <w:rStyle w:val="Hyperlink"/>
            <w:noProof/>
          </w:rPr>
          <w:fldChar w:fldCharType="end"/>
        </w:r>
      </w:ins>
    </w:p>
    <w:p w14:paraId="353594B5" w14:textId="43D9C91E" w:rsidR="009C06DC" w:rsidRDefault="009C06DC">
      <w:pPr>
        <w:pStyle w:val="TOC5"/>
        <w:rPr>
          <w:ins w:id="145" w:author="Jose Costa Teixeira" w:date="2017-08-05T00:27:00Z"/>
          <w:rFonts w:asciiTheme="minorHAnsi" w:eastAsiaTheme="minorEastAsia" w:hAnsiTheme="minorHAnsi" w:cstheme="minorBidi"/>
          <w:noProof/>
          <w:sz w:val="22"/>
          <w:szCs w:val="22"/>
          <w:lang w:val="en-GB" w:eastAsia="en-GB"/>
        </w:rPr>
      </w:pPr>
      <w:ins w:id="146"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"_Toc489656220"</w:instrText>
        </w:r>
        <w:r w:rsidRPr="00516D58">
          <w:rPr>
            <w:rStyle w:val="Hyperlink"/>
            <w:noProof/>
          </w:rPr>
          <w:instrText xml:space="preserve"> </w:instrText>
        </w:r>
        <w:r w:rsidRPr="00516D58">
          <w:rPr>
            <w:rStyle w:val="Hyperlink"/>
            <w:noProof/>
          </w:rPr>
          <w:fldChar w:fldCharType="separate"/>
        </w:r>
        <w:r w:rsidRPr="00516D58">
          <w:rPr>
            <w:rStyle w:val="Hyperlink"/>
            <w:noProof/>
          </w:rPr>
          <w:t>3.Y.4.2.5 Conformance Resource</w:t>
        </w:r>
        <w:r>
          <w:rPr>
            <w:noProof/>
            <w:webHidden/>
          </w:rPr>
          <w:tab/>
        </w:r>
        <w:r>
          <w:rPr>
            <w:noProof/>
            <w:webHidden/>
          </w:rPr>
          <w:fldChar w:fldCharType="begin"/>
        </w:r>
        <w:r>
          <w:rPr>
            <w:noProof/>
            <w:webHidden/>
          </w:rPr>
          <w:instrText xml:space="preserve"> PAGEREF _Toc489656220 \h </w:instrText>
        </w:r>
      </w:ins>
      <w:r>
        <w:rPr>
          <w:noProof/>
          <w:webHidden/>
        </w:rPr>
      </w:r>
      <w:r>
        <w:rPr>
          <w:noProof/>
          <w:webHidden/>
        </w:rPr>
        <w:fldChar w:fldCharType="separate"/>
      </w:r>
      <w:ins w:id="147" w:author="Jose Costa Teixeira" w:date="2017-08-05T00:27:00Z">
        <w:r>
          <w:rPr>
            <w:noProof/>
            <w:webHidden/>
          </w:rPr>
          <w:t>36</w:t>
        </w:r>
        <w:r>
          <w:rPr>
            <w:noProof/>
            <w:webHidden/>
          </w:rPr>
          <w:fldChar w:fldCharType="end"/>
        </w:r>
        <w:r w:rsidRPr="00516D58">
          <w:rPr>
            <w:rStyle w:val="Hyperlink"/>
            <w:noProof/>
          </w:rPr>
          <w:fldChar w:fldCharType="end"/>
        </w:r>
      </w:ins>
    </w:p>
    <w:p w14:paraId="6396C130" w14:textId="2737F0B6" w:rsidR="009C06DC" w:rsidRDefault="009C06DC">
      <w:pPr>
        <w:pStyle w:val="TOC2"/>
        <w:rPr>
          <w:ins w:id="148" w:author="Jose Costa Teixeira" w:date="2017-08-05T00:27:00Z"/>
          <w:rFonts w:asciiTheme="minorHAnsi" w:eastAsiaTheme="minorEastAsia" w:hAnsiTheme="minorHAnsi" w:cstheme="minorBidi"/>
          <w:noProof/>
          <w:sz w:val="22"/>
          <w:szCs w:val="22"/>
          <w:lang w:val="en-GB" w:eastAsia="en-GB"/>
        </w:rPr>
      </w:pPr>
      <w:ins w:id="149"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"_Toc489656221"</w:instrText>
        </w:r>
        <w:r w:rsidRPr="00516D58">
          <w:rPr>
            <w:rStyle w:val="Hyperlink"/>
            <w:noProof/>
          </w:rPr>
          <w:instrText xml:space="preserve"> </w:instrText>
        </w:r>
        <w:r w:rsidRPr="00516D58">
          <w:rPr>
            <w:rStyle w:val="Hyperlink"/>
            <w:noProof/>
          </w:rPr>
          <w:fldChar w:fldCharType="separate"/>
        </w:r>
        <w:r w:rsidRPr="00516D58">
          <w:rPr>
            <w:rStyle w:val="Hyperlink"/>
            <w:noProof/>
          </w:rPr>
          <w:t>3.Z Medication Administration Report</w:t>
        </w:r>
        <w:r>
          <w:rPr>
            <w:noProof/>
            <w:webHidden/>
          </w:rPr>
          <w:tab/>
        </w:r>
        <w:r>
          <w:rPr>
            <w:noProof/>
            <w:webHidden/>
          </w:rPr>
          <w:fldChar w:fldCharType="begin"/>
        </w:r>
        <w:r>
          <w:rPr>
            <w:noProof/>
            <w:webHidden/>
          </w:rPr>
          <w:instrText xml:space="preserve"> PAGEREF _Toc489656221 \h </w:instrText>
        </w:r>
      </w:ins>
      <w:r>
        <w:rPr>
          <w:noProof/>
          <w:webHidden/>
        </w:rPr>
      </w:r>
      <w:r>
        <w:rPr>
          <w:noProof/>
          <w:webHidden/>
        </w:rPr>
        <w:fldChar w:fldCharType="separate"/>
      </w:r>
      <w:ins w:id="150" w:author="Jose Costa Teixeira" w:date="2017-08-05T00:27:00Z">
        <w:r>
          <w:rPr>
            <w:noProof/>
            <w:webHidden/>
          </w:rPr>
          <w:t>37</w:t>
        </w:r>
        <w:r>
          <w:rPr>
            <w:noProof/>
            <w:webHidden/>
          </w:rPr>
          <w:fldChar w:fldCharType="end"/>
        </w:r>
        <w:r w:rsidRPr="00516D58">
          <w:rPr>
            <w:rStyle w:val="Hyperlink"/>
            <w:noProof/>
          </w:rPr>
          <w:fldChar w:fldCharType="end"/>
        </w:r>
      </w:ins>
    </w:p>
    <w:p w14:paraId="297E3BAF" w14:textId="12EC4BE2" w:rsidR="009C06DC" w:rsidRDefault="009C06DC">
      <w:pPr>
        <w:pStyle w:val="TOC3"/>
        <w:rPr>
          <w:ins w:id="151" w:author="Jose Costa Teixeira" w:date="2017-08-05T00:27:00Z"/>
          <w:rFonts w:asciiTheme="minorHAnsi" w:eastAsiaTheme="minorEastAsia" w:hAnsiTheme="minorHAnsi" w:cstheme="minorBidi"/>
          <w:noProof/>
          <w:sz w:val="22"/>
          <w:szCs w:val="22"/>
          <w:lang w:val="en-GB" w:eastAsia="en-GB"/>
        </w:rPr>
      </w:pPr>
      <w:ins w:id="152"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"_Toc489656222"</w:instrText>
        </w:r>
        <w:r w:rsidRPr="00516D58">
          <w:rPr>
            <w:rStyle w:val="Hyperlink"/>
            <w:noProof/>
          </w:rPr>
          <w:instrText xml:space="preserve"> </w:instrText>
        </w:r>
        <w:r w:rsidRPr="00516D58">
          <w:rPr>
            <w:rStyle w:val="Hyperlink"/>
            <w:noProof/>
          </w:rPr>
          <w:fldChar w:fldCharType="separate"/>
        </w:r>
        <w:r w:rsidRPr="00516D58">
          <w:rPr>
            <w:rStyle w:val="Hyperlink"/>
            <w:noProof/>
          </w:rPr>
          <w:t>3.Z.1 Scope</w:t>
        </w:r>
        <w:r>
          <w:rPr>
            <w:noProof/>
            <w:webHidden/>
          </w:rPr>
          <w:tab/>
        </w:r>
        <w:r>
          <w:rPr>
            <w:noProof/>
            <w:webHidden/>
          </w:rPr>
          <w:fldChar w:fldCharType="begin"/>
        </w:r>
        <w:r>
          <w:rPr>
            <w:noProof/>
            <w:webHidden/>
          </w:rPr>
          <w:instrText xml:space="preserve"> PAGEREF _Toc489656222 \h </w:instrText>
        </w:r>
      </w:ins>
      <w:r>
        <w:rPr>
          <w:noProof/>
          <w:webHidden/>
        </w:rPr>
      </w:r>
      <w:r>
        <w:rPr>
          <w:noProof/>
          <w:webHidden/>
        </w:rPr>
        <w:fldChar w:fldCharType="separate"/>
      </w:r>
      <w:ins w:id="153" w:author="Jose Costa Teixeira" w:date="2017-08-05T00:27:00Z">
        <w:r>
          <w:rPr>
            <w:noProof/>
            <w:webHidden/>
          </w:rPr>
          <w:t>37</w:t>
        </w:r>
        <w:r>
          <w:rPr>
            <w:noProof/>
            <w:webHidden/>
          </w:rPr>
          <w:fldChar w:fldCharType="end"/>
        </w:r>
        <w:r w:rsidRPr="00516D58">
          <w:rPr>
            <w:rStyle w:val="Hyperlink"/>
            <w:noProof/>
          </w:rPr>
          <w:fldChar w:fldCharType="end"/>
        </w:r>
      </w:ins>
    </w:p>
    <w:p w14:paraId="6AC47BF8" w14:textId="70412386" w:rsidR="009C06DC" w:rsidRDefault="009C06DC">
      <w:pPr>
        <w:pStyle w:val="TOC3"/>
        <w:rPr>
          <w:ins w:id="154" w:author="Jose Costa Teixeira" w:date="2017-08-05T00:27:00Z"/>
          <w:rFonts w:asciiTheme="minorHAnsi" w:eastAsiaTheme="minorEastAsia" w:hAnsiTheme="minorHAnsi" w:cstheme="minorBidi"/>
          <w:noProof/>
          <w:sz w:val="22"/>
          <w:szCs w:val="22"/>
          <w:lang w:val="en-GB" w:eastAsia="en-GB"/>
        </w:rPr>
      </w:pPr>
      <w:ins w:id="155"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"_Toc489656223"</w:instrText>
        </w:r>
        <w:r w:rsidRPr="00516D58">
          <w:rPr>
            <w:rStyle w:val="Hyperlink"/>
            <w:noProof/>
          </w:rPr>
          <w:instrText xml:space="preserve"> </w:instrText>
        </w:r>
        <w:r w:rsidRPr="00516D58">
          <w:rPr>
            <w:rStyle w:val="Hyperlink"/>
            <w:noProof/>
          </w:rPr>
          <w:fldChar w:fldCharType="separate"/>
        </w:r>
        <w:r w:rsidRPr="00516D58">
          <w:rPr>
            <w:rStyle w:val="Hyperlink"/>
            <w:noProof/>
          </w:rPr>
          <w:t>3.Z.2 Actor Roles</w:t>
        </w:r>
        <w:r>
          <w:rPr>
            <w:noProof/>
            <w:webHidden/>
          </w:rPr>
          <w:tab/>
        </w:r>
        <w:r>
          <w:rPr>
            <w:noProof/>
            <w:webHidden/>
          </w:rPr>
          <w:fldChar w:fldCharType="begin"/>
        </w:r>
        <w:r>
          <w:rPr>
            <w:noProof/>
            <w:webHidden/>
          </w:rPr>
          <w:instrText xml:space="preserve"> PAGEREF _Toc489656223 \h </w:instrText>
        </w:r>
      </w:ins>
      <w:r>
        <w:rPr>
          <w:noProof/>
          <w:webHidden/>
        </w:rPr>
      </w:r>
      <w:r>
        <w:rPr>
          <w:noProof/>
          <w:webHidden/>
        </w:rPr>
        <w:fldChar w:fldCharType="separate"/>
      </w:r>
      <w:ins w:id="156" w:author="Jose Costa Teixeira" w:date="2017-08-05T00:27:00Z">
        <w:r>
          <w:rPr>
            <w:noProof/>
            <w:webHidden/>
          </w:rPr>
          <w:t>37</w:t>
        </w:r>
        <w:r>
          <w:rPr>
            <w:noProof/>
            <w:webHidden/>
          </w:rPr>
          <w:fldChar w:fldCharType="end"/>
        </w:r>
        <w:r w:rsidRPr="00516D58">
          <w:rPr>
            <w:rStyle w:val="Hyperlink"/>
            <w:noProof/>
          </w:rPr>
          <w:fldChar w:fldCharType="end"/>
        </w:r>
      </w:ins>
    </w:p>
    <w:p w14:paraId="0ED4B94E" w14:textId="1B5BAD59" w:rsidR="009C06DC" w:rsidRDefault="009C06DC">
      <w:pPr>
        <w:pStyle w:val="TOC3"/>
        <w:rPr>
          <w:ins w:id="157" w:author="Jose Costa Teixeira" w:date="2017-08-05T00:27:00Z"/>
          <w:rFonts w:asciiTheme="minorHAnsi" w:eastAsiaTheme="minorEastAsia" w:hAnsiTheme="minorHAnsi" w:cstheme="minorBidi"/>
          <w:noProof/>
          <w:sz w:val="22"/>
          <w:szCs w:val="22"/>
          <w:lang w:val="en-GB" w:eastAsia="en-GB"/>
        </w:rPr>
      </w:pPr>
      <w:ins w:id="158"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"_Toc489656224"</w:instrText>
        </w:r>
        <w:r w:rsidRPr="00516D58">
          <w:rPr>
            <w:rStyle w:val="Hyperlink"/>
            <w:noProof/>
          </w:rPr>
          <w:instrText xml:space="preserve"> </w:instrText>
        </w:r>
        <w:r w:rsidRPr="00516D58">
          <w:rPr>
            <w:rStyle w:val="Hyperlink"/>
            <w:noProof/>
          </w:rPr>
          <w:fldChar w:fldCharType="separate"/>
        </w:r>
        <w:r w:rsidRPr="00516D58">
          <w:rPr>
            <w:rStyle w:val="Hyperlink"/>
            <w:noProof/>
          </w:rPr>
          <w:t>3.Z.3 Referenced Standards</w:t>
        </w:r>
        <w:r>
          <w:rPr>
            <w:noProof/>
            <w:webHidden/>
          </w:rPr>
          <w:tab/>
        </w:r>
        <w:r>
          <w:rPr>
            <w:noProof/>
            <w:webHidden/>
          </w:rPr>
          <w:fldChar w:fldCharType="begin"/>
        </w:r>
        <w:r>
          <w:rPr>
            <w:noProof/>
            <w:webHidden/>
          </w:rPr>
          <w:instrText xml:space="preserve"> PAGEREF _Toc489656224 \h </w:instrText>
        </w:r>
      </w:ins>
      <w:r>
        <w:rPr>
          <w:noProof/>
          <w:webHidden/>
        </w:rPr>
      </w:r>
      <w:r>
        <w:rPr>
          <w:noProof/>
          <w:webHidden/>
        </w:rPr>
        <w:fldChar w:fldCharType="separate"/>
      </w:r>
      <w:ins w:id="159" w:author="Jose Costa Teixeira" w:date="2017-08-05T00:27:00Z">
        <w:r>
          <w:rPr>
            <w:noProof/>
            <w:webHidden/>
          </w:rPr>
          <w:t>37</w:t>
        </w:r>
        <w:r>
          <w:rPr>
            <w:noProof/>
            <w:webHidden/>
          </w:rPr>
          <w:fldChar w:fldCharType="end"/>
        </w:r>
        <w:r w:rsidRPr="00516D58">
          <w:rPr>
            <w:rStyle w:val="Hyperlink"/>
            <w:noProof/>
          </w:rPr>
          <w:fldChar w:fldCharType="end"/>
        </w:r>
      </w:ins>
    </w:p>
    <w:p w14:paraId="11D5A182" w14:textId="60B519AC" w:rsidR="009C06DC" w:rsidRDefault="009C06DC">
      <w:pPr>
        <w:pStyle w:val="TOC3"/>
        <w:rPr>
          <w:ins w:id="160" w:author="Jose Costa Teixeira" w:date="2017-08-05T00:27:00Z"/>
          <w:rFonts w:asciiTheme="minorHAnsi" w:eastAsiaTheme="minorEastAsia" w:hAnsiTheme="minorHAnsi" w:cstheme="minorBidi"/>
          <w:noProof/>
          <w:sz w:val="22"/>
          <w:szCs w:val="22"/>
          <w:lang w:val="en-GB" w:eastAsia="en-GB"/>
        </w:rPr>
      </w:pPr>
      <w:ins w:id="161"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"_Toc489656225"</w:instrText>
        </w:r>
        <w:r w:rsidRPr="00516D58">
          <w:rPr>
            <w:rStyle w:val="Hyperlink"/>
            <w:noProof/>
          </w:rPr>
          <w:instrText xml:space="preserve"> </w:instrText>
        </w:r>
        <w:r w:rsidRPr="00516D58">
          <w:rPr>
            <w:rStyle w:val="Hyperlink"/>
            <w:noProof/>
          </w:rPr>
          <w:fldChar w:fldCharType="separate"/>
        </w:r>
        <w:r w:rsidRPr="00516D58">
          <w:rPr>
            <w:rStyle w:val="Hyperlink"/>
            <w:noProof/>
          </w:rPr>
          <w:t>3.Z.4 Interaction Diagram</w:t>
        </w:r>
        <w:r>
          <w:rPr>
            <w:noProof/>
            <w:webHidden/>
          </w:rPr>
          <w:tab/>
        </w:r>
        <w:r>
          <w:rPr>
            <w:noProof/>
            <w:webHidden/>
          </w:rPr>
          <w:fldChar w:fldCharType="begin"/>
        </w:r>
        <w:r>
          <w:rPr>
            <w:noProof/>
            <w:webHidden/>
          </w:rPr>
          <w:instrText xml:space="preserve"> PAGEREF _Toc489656225 \h </w:instrText>
        </w:r>
      </w:ins>
      <w:r>
        <w:rPr>
          <w:noProof/>
          <w:webHidden/>
        </w:rPr>
      </w:r>
      <w:r>
        <w:rPr>
          <w:noProof/>
          <w:webHidden/>
        </w:rPr>
        <w:fldChar w:fldCharType="separate"/>
      </w:r>
      <w:ins w:id="162" w:author="Jose Costa Teixeira" w:date="2017-08-05T00:27:00Z">
        <w:r>
          <w:rPr>
            <w:noProof/>
            <w:webHidden/>
          </w:rPr>
          <w:t>38</w:t>
        </w:r>
        <w:r>
          <w:rPr>
            <w:noProof/>
            <w:webHidden/>
          </w:rPr>
          <w:fldChar w:fldCharType="end"/>
        </w:r>
        <w:r w:rsidRPr="00516D58">
          <w:rPr>
            <w:rStyle w:val="Hyperlink"/>
            <w:noProof/>
          </w:rPr>
          <w:fldChar w:fldCharType="end"/>
        </w:r>
      </w:ins>
    </w:p>
    <w:p w14:paraId="4BA1A63B" w14:textId="0839736D" w:rsidR="009C06DC" w:rsidRDefault="009C06DC">
      <w:pPr>
        <w:pStyle w:val="TOC4"/>
        <w:rPr>
          <w:ins w:id="163" w:author="Jose Costa Teixeira" w:date="2017-08-05T00:27:00Z"/>
          <w:rFonts w:asciiTheme="minorHAnsi" w:eastAsiaTheme="minorEastAsia" w:hAnsiTheme="minorHAnsi" w:cstheme="minorBidi"/>
          <w:noProof/>
          <w:sz w:val="22"/>
          <w:szCs w:val="22"/>
          <w:lang w:val="en-GB" w:eastAsia="en-GB"/>
        </w:rPr>
      </w:pPr>
      <w:ins w:id="164"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"_Toc489656226"</w:instrText>
        </w:r>
        <w:r w:rsidRPr="00516D58">
          <w:rPr>
            <w:rStyle w:val="Hyperlink"/>
            <w:noProof/>
          </w:rPr>
          <w:instrText xml:space="preserve"> </w:instrText>
        </w:r>
        <w:r w:rsidRPr="00516D58">
          <w:rPr>
            <w:rStyle w:val="Hyperlink"/>
            <w:noProof/>
          </w:rPr>
          <w:fldChar w:fldCharType="separate"/>
        </w:r>
        <w:r w:rsidRPr="00516D58">
          <w:rPr>
            <w:rStyle w:val="Hyperlink"/>
            <w:noProof/>
          </w:rPr>
          <w:t>3.Z.4.1 Medication Administration Reports</w:t>
        </w:r>
        <w:r>
          <w:rPr>
            <w:noProof/>
            <w:webHidden/>
          </w:rPr>
          <w:tab/>
        </w:r>
        <w:r>
          <w:rPr>
            <w:noProof/>
            <w:webHidden/>
          </w:rPr>
          <w:fldChar w:fldCharType="begin"/>
        </w:r>
        <w:r>
          <w:rPr>
            <w:noProof/>
            <w:webHidden/>
          </w:rPr>
          <w:instrText xml:space="preserve"> PAGEREF _Toc489656226 \h </w:instrText>
        </w:r>
      </w:ins>
      <w:r>
        <w:rPr>
          <w:noProof/>
          <w:webHidden/>
        </w:rPr>
      </w:r>
      <w:r>
        <w:rPr>
          <w:noProof/>
          <w:webHidden/>
        </w:rPr>
        <w:fldChar w:fldCharType="separate"/>
      </w:r>
      <w:ins w:id="165" w:author="Jose Costa Teixeira" w:date="2017-08-05T00:27:00Z">
        <w:r>
          <w:rPr>
            <w:noProof/>
            <w:webHidden/>
          </w:rPr>
          <w:t>38</w:t>
        </w:r>
        <w:r>
          <w:rPr>
            <w:noProof/>
            <w:webHidden/>
          </w:rPr>
          <w:fldChar w:fldCharType="end"/>
        </w:r>
        <w:r w:rsidRPr="00516D58">
          <w:rPr>
            <w:rStyle w:val="Hyperlink"/>
            <w:noProof/>
          </w:rPr>
          <w:fldChar w:fldCharType="end"/>
        </w:r>
      </w:ins>
    </w:p>
    <w:p w14:paraId="13731382" w14:textId="2D3096E9" w:rsidR="009C06DC" w:rsidRDefault="009C06DC">
      <w:pPr>
        <w:pStyle w:val="TOC5"/>
        <w:rPr>
          <w:ins w:id="166" w:author="Jose Costa Teixeira" w:date="2017-08-05T00:27:00Z"/>
          <w:rFonts w:asciiTheme="minorHAnsi" w:eastAsiaTheme="minorEastAsia" w:hAnsiTheme="minorHAnsi" w:cstheme="minorBidi"/>
          <w:noProof/>
          <w:sz w:val="22"/>
          <w:szCs w:val="22"/>
          <w:lang w:val="en-GB" w:eastAsia="en-GB"/>
        </w:rPr>
      </w:pPr>
      <w:ins w:id="167"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"_Toc489656227"</w:instrText>
        </w:r>
        <w:r w:rsidRPr="00516D58">
          <w:rPr>
            <w:rStyle w:val="Hyperlink"/>
            <w:noProof/>
          </w:rPr>
          <w:instrText xml:space="preserve"> </w:instrText>
        </w:r>
        <w:r w:rsidRPr="00516D58">
          <w:rPr>
            <w:rStyle w:val="Hyperlink"/>
            <w:noProof/>
          </w:rPr>
          <w:fldChar w:fldCharType="separate"/>
        </w:r>
        <w:r w:rsidRPr="00516D58">
          <w:rPr>
            <w:rStyle w:val="Hyperlink"/>
            <w:noProof/>
          </w:rPr>
          <w:t>3.Z.4.1.1 Trigger Events</w:t>
        </w:r>
        <w:r>
          <w:rPr>
            <w:noProof/>
            <w:webHidden/>
          </w:rPr>
          <w:tab/>
        </w:r>
        <w:r>
          <w:rPr>
            <w:noProof/>
            <w:webHidden/>
          </w:rPr>
          <w:fldChar w:fldCharType="begin"/>
        </w:r>
        <w:r>
          <w:rPr>
            <w:noProof/>
            <w:webHidden/>
          </w:rPr>
          <w:instrText xml:space="preserve"> PAGEREF _Toc489656227 \h </w:instrText>
        </w:r>
      </w:ins>
      <w:r>
        <w:rPr>
          <w:noProof/>
          <w:webHidden/>
        </w:rPr>
      </w:r>
      <w:r>
        <w:rPr>
          <w:noProof/>
          <w:webHidden/>
        </w:rPr>
        <w:fldChar w:fldCharType="separate"/>
      </w:r>
      <w:ins w:id="168" w:author="Jose Costa Teixeira" w:date="2017-08-05T00:27:00Z">
        <w:r>
          <w:rPr>
            <w:noProof/>
            <w:webHidden/>
          </w:rPr>
          <w:t>38</w:t>
        </w:r>
        <w:r>
          <w:rPr>
            <w:noProof/>
            <w:webHidden/>
          </w:rPr>
          <w:fldChar w:fldCharType="end"/>
        </w:r>
        <w:r w:rsidRPr="00516D58">
          <w:rPr>
            <w:rStyle w:val="Hyperlink"/>
            <w:noProof/>
          </w:rPr>
          <w:fldChar w:fldCharType="end"/>
        </w:r>
      </w:ins>
    </w:p>
    <w:p w14:paraId="40C00F2F" w14:textId="0EA7DF64" w:rsidR="009C06DC" w:rsidRDefault="009C06DC">
      <w:pPr>
        <w:pStyle w:val="TOC5"/>
        <w:rPr>
          <w:ins w:id="169" w:author="Jose Costa Teixeira" w:date="2017-08-05T00:27:00Z"/>
          <w:rFonts w:asciiTheme="minorHAnsi" w:eastAsiaTheme="minorEastAsia" w:hAnsiTheme="minorHAnsi" w:cstheme="minorBidi"/>
          <w:noProof/>
          <w:sz w:val="22"/>
          <w:szCs w:val="22"/>
          <w:lang w:val="en-GB" w:eastAsia="en-GB"/>
        </w:rPr>
      </w:pPr>
      <w:ins w:id="170"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"_Toc489656228"</w:instrText>
        </w:r>
        <w:r w:rsidRPr="00516D58">
          <w:rPr>
            <w:rStyle w:val="Hyperlink"/>
            <w:noProof/>
          </w:rPr>
          <w:instrText xml:space="preserve"> </w:instrText>
        </w:r>
        <w:r w:rsidRPr="00516D58">
          <w:rPr>
            <w:rStyle w:val="Hyperlink"/>
            <w:noProof/>
          </w:rPr>
          <w:fldChar w:fldCharType="separate"/>
        </w:r>
        <w:r w:rsidRPr="00516D58">
          <w:rPr>
            <w:rStyle w:val="Hyperlink"/>
            <w:noProof/>
          </w:rPr>
          <w:t>3.Z.4.1.2 Message Semantics</w:t>
        </w:r>
        <w:r>
          <w:rPr>
            <w:noProof/>
            <w:webHidden/>
          </w:rPr>
          <w:tab/>
        </w:r>
        <w:r>
          <w:rPr>
            <w:noProof/>
            <w:webHidden/>
          </w:rPr>
          <w:fldChar w:fldCharType="begin"/>
        </w:r>
        <w:r>
          <w:rPr>
            <w:noProof/>
            <w:webHidden/>
          </w:rPr>
          <w:instrText xml:space="preserve"> PAGEREF _Toc489656228 \h </w:instrText>
        </w:r>
      </w:ins>
      <w:r>
        <w:rPr>
          <w:noProof/>
          <w:webHidden/>
        </w:rPr>
      </w:r>
      <w:r>
        <w:rPr>
          <w:noProof/>
          <w:webHidden/>
        </w:rPr>
        <w:fldChar w:fldCharType="separate"/>
      </w:r>
      <w:ins w:id="171" w:author="Jose Costa Teixeira" w:date="2017-08-05T00:27:00Z">
        <w:r>
          <w:rPr>
            <w:noProof/>
            <w:webHidden/>
          </w:rPr>
          <w:t>39</w:t>
        </w:r>
        <w:r>
          <w:rPr>
            <w:noProof/>
            <w:webHidden/>
          </w:rPr>
          <w:fldChar w:fldCharType="end"/>
        </w:r>
        <w:r w:rsidRPr="00516D58">
          <w:rPr>
            <w:rStyle w:val="Hyperlink"/>
            <w:noProof/>
          </w:rPr>
          <w:fldChar w:fldCharType="end"/>
        </w:r>
      </w:ins>
    </w:p>
    <w:p w14:paraId="23135751" w14:textId="2F8D430F" w:rsidR="009C06DC" w:rsidRDefault="009C06DC">
      <w:pPr>
        <w:pStyle w:val="TOC5"/>
        <w:rPr>
          <w:ins w:id="172" w:author="Jose Costa Teixeira" w:date="2017-08-05T00:27:00Z"/>
          <w:rFonts w:asciiTheme="minorHAnsi" w:eastAsiaTheme="minorEastAsia" w:hAnsiTheme="minorHAnsi" w:cstheme="minorBidi"/>
          <w:noProof/>
          <w:sz w:val="22"/>
          <w:szCs w:val="22"/>
          <w:lang w:val="en-GB" w:eastAsia="en-GB"/>
        </w:rPr>
      </w:pPr>
      <w:ins w:id="173"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"_Toc489656229"</w:instrText>
        </w:r>
        <w:r w:rsidRPr="00516D58">
          <w:rPr>
            <w:rStyle w:val="Hyperlink"/>
            <w:noProof/>
          </w:rPr>
          <w:instrText xml:space="preserve"> </w:instrText>
        </w:r>
        <w:r w:rsidRPr="00516D58">
          <w:rPr>
            <w:rStyle w:val="Hyperlink"/>
            <w:noProof/>
          </w:rPr>
          <w:fldChar w:fldCharType="separate"/>
        </w:r>
        <w:r w:rsidRPr="00516D58">
          <w:rPr>
            <w:rStyle w:val="Hyperlink"/>
            <w:noProof/>
          </w:rPr>
          <w:t>3.Y.4.1.3 Response</w:t>
        </w:r>
        <w:r>
          <w:rPr>
            <w:noProof/>
            <w:webHidden/>
          </w:rPr>
          <w:tab/>
        </w:r>
        <w:r>
          <w:rPr>
            <w:noProof/>
            <w:webHidden/>
          </w:rPr>
          <w:fldChar w:fldCharType="begin"/>
        </w:r>
        <w:r>
          <w:rPr>
            <w:noProof/>
            <w:webHidden/>
          </w:rPr>
          <w:instrText xml:space="preserve"> PAGEREF _Toc489656229 \h </w:instrText>
        </w:r>
      </w:ins>
      <w:r>
        <w:rPr>
          <w:noProof/>
          <w:webHidden/>
        </w:rPr>
      </w:r>
      <w:r>
        <w:rPr>
          <w:noProof/>
          <w:webHidden/>
        </w:rPr>
        <w:fldChar w:fldCharType="separate"/>
      </w:r>
      <w:ins w:id="174" w:author="Jose Costa Teixeira" w:date="2017-08-05T00:27:00Z">
        <w:r>
          <w:rPr>
            <w:noProof/>
            <w:webHidden/>
          </w:rPr>
          <w:t>42</w:t>
        </w:r>
        <w:r>
          <w:rPr>
            <w:noProof/>
            <w:webHidden/>
          </w:rPr>
          <w:fldChar w:fldCharType="end"/>
        </w:r>
        <w:r w:rsidRPr="00516D58">
          <w:rPr>
            <w:rStyle w:val="Hyperlink"/>
            <w:noProof/>
          </w:rPr>
          <w:fldChar w:fldCharType="end"/>
        </w:r>
      </w:ins>
    </w:p>
    <w:p w14:paraId="38097EB7" w14:textId="401D3704" w:rsidR="009C06DC" w:rsidRDefault="009C06DC">
      <w:pPr>
        <w:pStyle w:val="TOC5"/>
        <w:rPr>
          <w:ins w:id="175" w:author="Jose Costa Teixeira" w:date="2017-08-05T00:27:00Z"/>
          <w:rFonts w:asciiTheme="minorHAnsi" w:eastAsiaTheme="minorEastAsia" w:hAnsiTheme="minorHAnsi" w:cstheme="minorBidi"/>
          <w:noProof/>
          <w:sz w:val="22"/>
          <w:szCs w:val="22"/>
          <w:lang w:val="en-GB" w:eastAsia="en-GB"/>
        </w:rPr>
      </w:pPr>
      <w:ins w:id="176"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"_Toc489656230"</w:instrText>
        </w:r>
        <w:r w:rsidRPr="00516D58">
          <w:rPr>
            <w:rStyle w:val="Hyperlink"/>
            <w:noProof/>
          </w:rPr>
          <w:instrText xml:space="preserve"> </w:instrText>
        </w:r>
        <w:r w:rsidRPr="00516D58">
          <w:rPr>
            <w:rStyle w:val="Hyperlink"/>
            <w:noProof/>
          </w:rPr>
          <w:fldChar w:fldCharType="separate"/>
        </w:r>
        <w:r w:rsidRPr="00516D58">
          <w:rPr>
            <w:rStyle w:val="Hyperlink"/>
            <w:noProof/>
          </w:rPr>
          <w:t>3.Y.4.2.3 Expected Actions</w:t>
        </w:r>
        <w:r>
          <w:rPr>
            <w:noProof/>
            <w:webHidden/>
          </w:rPr>
          <w:tab/>
        </w:r>
        <w:r>
          <w:rPr>
            <w:noProof/>
            <w:webHidden/>
          </w:rPr>
          <w:fldChar w:fldCharType="begin"/>
        </w:r>
        <w:r>
          <w:rPr>
            <w:noProof/>
            <w:webHidden/>
          </w:rPr>
          <w:instrText xml:space="preserve"> PAGEREF _Toc489656230 \h </w:instrText>
        </w:r>
      </w:ins>
      <w:r>
        <w:rPr>
          <w:noProof/>
          <w:webHidden/>
        </w:rPr>
      </w:r>
      <w:r>
        <w:rPr>
          <w:noProof/>
          <w:webHidden/>
        </w:rPr>
        <w:fldChar w:fldCharType="separate"/>
      </w:r>
      <w:ins w:id="177" w:author="Jose Costa Teixeira" w:date="2017-08-05T00:27:00Z">
        <w:r>
          <w:rPr>
            <w:noProof/>
            <w:webHidden/>
          </w:rPr>
          <w:t>47</w:t>
        </w:r>
        <w:r>
          <w:rPr>
            <w:noProof/>
            <w:webHidden/>
          </w:rPr>
          <w:fldChar w:fldCharType="end"/>
        </w:r>
        <w:r w:rsidRPr="00516D58">
          <w:rPr>
            <w:rStyle w:val="Hyperlink"/>
            <w:noProof/>
          </w:rPr>
          <w:fldChar w:fldCharType="end"/>
        </w:r>
      </w:ins>
    </w:p>
    <w:p w14:paraId="5F4F0679" w14:textId="0075E06B" w:rsidR="009C06DC" w:rsidRDefault="009C06DC">
      <w:pPr>
        <w:pStyle w:val="TOC3"/>
        <w:rPr>
          <w:ins w:id="178" w:author="Jose Costa Teixeira" w:date="2017-08-05T00:27:00Z"/>
          <w:rFonts w:asciiTheme="minorHAnsi" w:eastAsiaTheme="minorEastAsia" w:hAnsiTheme="minorHAnsi" w:cstheme="minorBidi"/>
          <w:noProof/>
          <w:sz w:val="22"/>
          <w:szCs w:val="22"/>
          <w:lang w:val="en-GB" w:eastAsia="en-GB"/>
        </w:rPr>
      </w:pPr>
      <w:ins w:id="179"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"_Toc489656231"</w:instrText>
        </w:r>
        <w:r w:rsidRPr="00516D58">
          <w:rPr>
            <w:rStyle w:val="Hyperlink"/>
            <w:noProof/>
          </w:rPr>
          <w:instrText xml:space="preserve"> </w:instrText>
        </w:r>
        <w:r w:rsidRPr="00516D58">
          <w:rPr>
            <w:rStyle w:val="Hyperlink"/>
            <w:noProof/>
          </w:rPr>
          <w:fldChar w:fldCharType="separate"/>
        </w:r>
        <w:r w:rsidRPr="00516D58">
          <w:rPr>
            <w:rStyle w:val="Hyperlink"/>
            <w:noProof/>
          </w:rPr>
          <w:t>3.Y.5 Security Considerations</w:t>
        </w:r>
        <w:r>
          <w:rPr>
            <w:noProof/>
            <w:webHidden/>
          </w:rPr>
          <w:tab/>
        </w:r>
        <w:r>
          <w:rPr>
            <w:noProof/>
            <w:webHidden/>
          </w:rPr>
          <w:fldChar w:fldCharType="begin"/>
        </w:r>
        <w:r>
          <w:rPr>
            <w:noProof/>
            <w:webHidden/>
          </w:rPr>
          <w:instrText xml:space="preserve"> PAGEREF _Toc489656231 \h </w:instrText>
        </w:r>
      </w:ins>
      <w:r>
        <w:rPr>
          <w:noProof/>
          <w:webHidden/>
        </w:rPr>
      </w:r>
      <w:r>
        <w:rPr>
          <w:noProof/>
          <w:webHidden/>
        </w:rPr>
        <w:fldChar w:fldCharType="separate"/>
      </w:r>
      <w:ins w:id="180" w:author="Jose Costa Teixeira" w:date="2017-08-05T00:27:00Z">
        <w:r>
          <w:rPr>
            <w:noProof/>
            <w:webHidden/>
          </w:rPr>
          <w:t>48</w:t>
        </w:r>
        <w:r>
          <w:rPr>
            <w:noProof/>
            <w:webHidden/>
          </w:rPr>
          <w:fldChar w:fldCharType="end"/>
        </w:r>
        <w:r w:rsidRPr="00516D58">
          <w:rPr>
            <w:rStyle w:val="Hyperlink"/>
            <w:noProof/>
          </w:rPr>
          <w:fldChar w:fldCharType="end"/>
        </w:r>
      </w:ins>
    </w:p>
    <w:p w14:paraId="75B8418C" w14:textId="4FA25F81" w:rsidR="009C06DC" w:rsidRDefault="009C06DC">
      <w:pPr>
        <w:pStyle w:val="TOC4"/>
        <w:rPr>
          <w:ins w:id="181" w:author="Jose Costa Teixeira" w:date="2017-08-05T00:27:00Z"/>
          <w:rFonts w:asciiTheme="minorHAnsi" w:eastAsiaTheme="minorEastAsia" w:hAnsiTheme="minorHAnsi" w:cstheme="minorBidi"/>
          <w:noProof/>
          <w:sz w:val="22"/>
          <w:szCs w:val="22"/>
          <w:lang w:val="en-GB" w:eastAsia="en-GB"/>
        </w:rPr>
      </w:pPr>
      <w:ins w:id="182"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"_Toc489656232"</w:instrText>
        </w:r>
        <w:r w:rsidRPr="00516D58">
          <w:rPr>
            <w:rStyle w:val="Hyperlink"/>
            <w:noProof/>
          </w:rPr>
          <w:instrText xml:space="preserve"> </w:instrText>
        </w:r>
        <w:r w:rsidRPr="00516D58">
          <w:rPr>
            <w:rStyle w:val="Hyperlink"/>
            <w:noProof/>
          </w:rPr>
          <w:fldChar w:fldCharType="separate"/>
        </w:r>
        <w:r w:rsidRPr="00516D58">
          <w:rPr>
            <w:rStyle w:val="Hyperlink"/>
            <w:noProof/>
          </w:rPr>
          <w:t>3.Y.5.1 Security Audit Considerations</w:t>
        </w:r>
        <w:r>
          <w:rPr>
            <w:noProof/>
            <w:webHidden/>
          </w:rPr>
          <w:tab/>
        </w:r>
        <w:r>
          <w:rPr>
            <w:noProof/>
            <w:webHidden/>
          </w:rPr>
          <w:fldChar w:fldCharType="begin"/>
        </w:r>
        <w:r>
          <w:rPr>
            <w:noProof/>
            <w:webHidden/>
          </w:rPr>
          <w:instrText xml:space="preserve"> PAGEREF _Toc489656232 \h </w:instrText>
        </w:r>
      </w:ins>
      <w:r>
        <w:rPr>
          <w:noProof/>
          <w:webHidden/>
        </w:rPr>
      </w:r>
      <w:r>
        <w:rPr>
          <w:noProof/>
          <w:webHidden/>
        </w:rPr>
        <w:fldChar w:fldCharType="separate"/>
      </w:r>
      <w:ins w:id="183" w:author="Jose Costa Teixeira" w:date="2017-08-05T00:27:00Z">
        <w:r>
          <w:rPr>
            <w:noProof/>
            <w:webHidden/>
          </w:rPr>
          <w:t>48</w:t>
        </w:r>
        <w:r>
          <w:rPr>
            <w:noProof/>
            <w:webHidden/>
          </w:rPr>
          <w:fldChar w:fldCharType="end"/>
        </w:r>
        <w:r w:rsidRPr="00516D58">
          <w:rPr>
            <w:rStyle w:val="Hyperlink"/>
            <w:noProof/>
          </w:rPr>
          <w:fldChar w:fldCharType="end"/>
        </w:r>
      </w:ins>
    </w:p>
    <w:p w14:paraId="38B77FC9" w14:textId="1781C099" w:rsidR="009C06DC" w:rsidRDefault="009C06DC">
      <w:pPr>
        <w:pStyle w:val="TOC5"/>
        <w:rPr>
          <w:ins w:id="184" w:author="Jose Costa Teixeira" w:date="2017-08-05T00:27:00Z"/>
          <w:rFonts w:asciiTheme="minorHAnsi" w:eastAsiaTheme="minorEastAsia" w:hAnsiTheme="minorHAnsi" w:cstheme="minorBidi"/>
          <w:noProof/>
          <w:sz w:val="22"/>
          <w:szCs w:val="22"/>
          <w:lang w:val="en-GB" w:eastAsia="en-GB"/>
        </w:rPr>
      </w:pPr>
      <w:ins w:id="185"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"_Toc489656233"</w:instrText>
        </w:r>
        <w:r w:rsidRPr="00516D58">
          <w:rPr>
            <w:rStyle w:val="Hyperlink"/>
            <w:noProof/>
          </w:rPr>
          <w:instrText xml:space="preserve"> </w:instrText>
        </w:r>
        <w:r w:rsidRPr="00516D58">
          <w:rPr>
            <w:rStyle w:val="Hyperlink"/>
            <w:noProof/>
          </w:rPr>
          <w:fldChar w:fldCharType="separate"/>
        </w:r>
        <w:r w:rsidRPr="00516D58">
          <w:rPr>
            <w:rStyle w:val="Hyperlink"/>
            <w:noProof/>
          </w:rPr>
          <w:t>3.Y.5.1.(z) &lt;Actor&gt; Specific Security Considerations</w:t>
        </w:r>
        <w:r>
          <w:rPr>
            <w:noProof/>
            <w:webHidden/>
          </w:rPr>
          <w:tab/>
        </w:r>
        <w:r>
          <w:rPr>
            <w:noProof/>
            <w:webHidden/>
          </w:rPr>
          <w:fldChar w:fldCharType="begin"/>
        </w:r>
        <w:r>
          <w:rPr>
            <w:noProof/>
            <w:webHidden/>
          </w:rPr>
          <w:instrText xml:space="preserve"> PAGEREF _Toc489656233 \h </w:instrText>
        </w:r>
      </w:ins>
      <w:r>
        <w:rPr>
          <w:noProof/>
          <w:webHidden/>
        </w:rPr>
      </w:r>
      <w:r>
        <w:rPr>
          <w:noProof/>
          <w:webHidden/>
        </w:rPr>
        <w:fldChar w:fldCharType="separate"/>
      </w:r>
      <w:ins w:id="186" w:author="Jose Costa Teixeira" w:date="2017-08-05T00:27:00Z">
        <w:r>
          <w:rPr>
            <w:noProof/>
            <w:webHidden/>
          </w:rPr>
          <w:t>48</w:t>
        </w:r>
        <w:r>
          <w:rPr>
            <w:noProof/>
            <w:webHidden/>
          </w:rPr>
          <w:fldChar w:fldCharType="end"/>
        </w:r>
        <w:r w:rsidRPr="00516D58">
          <w:rPr>
            <w:rStyle w:val="Hyperlink"/>
            <w:noProof/>
          </w:rPr>
          <w:fldChar w:fldCharType="end"/>
        </w:r>
      </w:ins>
    </w:p>
    <w:p w14:paraId="72AE1975" w14:textId="4677744A" w:rsidR="009C06DC" w:rsidRDefault="009C06DC">
      <w:pPr>
        <w:pStyle w:val="TOC4"/>
        <w:rPr>
          <w:ins w:id="187" w:author="Jose Costa Teixeira" w:date="2017-08-05T00:27:00Z"/>
          <w:rFonts w:asciiTheme="minorHAnsi" w:eastAsiaTheme="minorEastAsia" w:hAnsiTheme="minorHAnsi" w:cstheme="minorBidi"/>
          <w:noProof/>
          <w:sz w:val="22"/>
          <w:szCs w:val="22"/>
          <w:lang w:val="en-GB" w:eastAsia="en-GB"/>
        </w:rPr>
      </w:pPr>
      <w:ins w:id="188"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"_Toc489656234"</w:instrText>
        </w:r>
        <w:r w:rsidRPr="00516D58">
          <w:rPr>
            <w:rStyle w:val="Hyperlink"/>
            <w:noProof/>
          </w:rPr>
          <w:instrText xml:space="preserve"> </w:instrText>
        </w:r>
        <w:r w:rsidRPr="00516D58">
          <w:rPr>
            <w:rStyle w:val="Hyperlink"/>
            <w:noProof/>
          </w:rPr>
          <w:fldChar w:fldCharType="separate"/>
        </w:r>
        <w:r w:rsidRPr="00516D58">
          <w:rPr>
            <w:rStyle w:val="Hyperlink"/>
            <w:noProof/>
          </w:rPr>
          <w:t>4.I.2.1&lt;Profile Acronym&gt; &lt;Type of Change&gt;</w:t>
        </w:r>
        <w:r>
          <w:rPr>
            <w:noProof/>
            <w:webHidden/>
          </w:rPr>
          <w:tab/>
        </w:r>
        <w:r>
          <w:rPr>
            <w:noProof/>
            <w:webHidden/>
          </w:rPr>
          <w:fldChar w:fldCharType="begin"/>
        </w:r>
        <w:r>
          <w:rPr>
            <w:noProof/>
            <w:webHidden/>
          </w:rPr>
          <w:instrText xml:space="preserve"> PAGEREF _Toc489656234 \h </w:instrText>
        </w:r>
      </w:ins>
      <w:r>
        <w:rPr>
          <w:noProof/>
          <w:webHidden/>
        </w:rPr>
      </w:r>
      <w:r>
        <w:rPr>
          <w:noProof/>
          <w:webHidden/>
        </w:rPr>
        <w:fldChar w:fldCharType="separate"/>
      </w:r>
      <w:ins w:id="189" w:author="Jose Costa Teixeira" w:date="2017-08-05T00:27:00Z">
        <w:r>
          <w:rPr>
            <w:noProof/>
            <w:webHidden/>
          </w:rPr>
          <w:t>51</w:t>
        </w:r>
        <w:r>
          <w:rPr>
            <w:noProof/>
            <w:webHidden/>
          </w:rPr>
          <w:fldChar w:fldCharType="end"/>
        </w:r>
        <w:r w:rsidRPr="00516D58">
          <w:rPr>
            <w:rStyle w:val="Hyperlink"/>
            <w:noProof/>
          </w:rPr>
          <w:fldChar w:fldCharType="end"/>
        </w:r>
      </w:ins>
    </w:p>
    <w:p w14:paraId="1C139CBC" w14:textId="42BD1369" w:rsidR="009C06DC" w:rsidRDefault="009C06DC">
      <w:pPr>
        <w:pStyle w:val="TOC4"/>
        <w:rPr>
          <w:ins w:id="190" w:author="Jose Costa Teixeira" w:date="2017-08-05T00:27:00Z"/>
          <w:rFonts w:asciiTheme="minorHAnsi" w:eastAsiaTheme="minorEastAsia" w:hAnsiTheme="minorHAnsi" w:cstheme="minorBidi"/>
          <w:noProof/>
          <w:sz w:val="22"/>
          <w:szCs w:val="22"/>
          <w:lang w:val="en-GB" w:eastAsia="en-GB"/>
        </w:rPr>
      </w:pPr>
      <w:ins w:id="191"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"_Toc489656235"</w:instrText>
        </w:r>
        <w:r w:rsidRPr="00516D58">
          <w:rPr>
            <w:rStyle w:val="Hyperlink"/>
            <w:noProof/>
          </w:rPr>
          <w:instrText xml:space="preserve"> </w:instrText>
        </w:r>
        <w:r w:rsidRPr="00516D58">
          <w:rPr>
            <w:rStyle w:val="Hyperlink"/>
            <w:noProof/>
          </w:rPr>
          <w:fldChar w:fldCharType="separate"/>
        </w:r>
        <w:r w:rsidRPr="00516D58">
          <w:rPr>
            <w:rStyle w:val="Hyperlink"/>
            <w:noProof/>
          </w:rPr>
          <w:t>4.I.2.2&lt;Profile Acronym&gt; &lt;Type of Change&gt;</w:t>
        </w:r>
        <w:r>
          <w:rPr>
            <w:noProof/>
            <w:webHidden/>
          </w:rPr>
          <w:tab/>
        </w:r>
        <w:r>
          <w:rPr>
            <w:noProof/>
            <w:webHidden/>
          </w:rPr>
          <w:fldChar w:fldCharType="begin"/>
        </w:r>
        <w:r>
          <w:rPr>
            <w:noProof/>
            <w:webHidden/>
          </w:rPr>
          <w:instrText xml:space="preserve"> PAGEREF _Toc489656235 \h </w:instrText>
        </w:r>
      </w:ins>
      <w:r>
        <w:rPr>
          <w:noProof/>
          <w:webHidden/>
        </w:rPr>
      </w:r>
      <w:r>
        <w:rPr>
          <w:noProof/>
          <w:webHidden/>
        </w:rPr>
        <w:fldChar w:fldCharType="separate"/>
      </w:r>
      <w:ins w:id="192" w:author="Jose Costa Teixeira" w:date="2017-08-05T00:27:00Z">
        <w:r>
          <w:rPr>
            <w:noProof/>
            <w:webHidden/>
          </w:rPr>
          <w:t>51</w:t>
        </w:r>
        <w:r>
          <w:rPr>
            <w:noProof/>
            <w:webHidden/>
          </w:rPr>
          <w:fldChar w:fldCharType="end"/>
        </w:r>
        <w:r w:rsidRPr="00516D58">
          <w:rPr>
            <w:rStyle w:val="Hyperlink"/>
            <w:noProof/>
          </w:rPr>
          <w:fldChar w:fldCharType="end"/>
        </w:r>
      </w:ins>
    </w:p>
    <w:p w14:paraId="59BD5F61" w14:textId="560692BE" w:rsidR="00836497" w:rsidDel="009C06DC" w:rsidRDefault="00836497">
      <w:pPr>
        <w:pStyle w:val="TOC2"/>
        <w:rPr>
          <w:del w:id="193" w:author="Jose Costa Teixeira" w:date="2017-08-05T00:27:00Z"/>
          <w:rFonts w:asciiTheme="minorHAnsi" w:eastAsiaTheme="minorEastAsia" w:hAnsiTheme="minorHAnsi" w:cstheme="minorBidi"/>
          <w:noProof/>
          <w:sz w:val="22"/>
          <w:szCs w:val="22"/>
          <w:lang w:val="en-GB" w:eastAsia="en-GB"/>
        </w:rPr>
      </w:pPr>
      <w:del w:id="194" w:author="Jose Costa Teixeira" w:date="2017-08-05T00:27:00Z">
        <w:r w:rsidRPr="009C06DC" w:rsidDel="009C06DC">
          <w:rPr>
            <w:rStyle w:val="Hyperlink"/>
            <w:noProof/>
          </w:rPr>
          <w:delText>Open Issues and Questions</w:delText>
        </w:r>
        <w:r w:rsidDel="009C06DC">
          <w:rPr>
            <w:noProof/>
            <w:webHidden/>
          </w:rPr>
          <w:tab/>
          <w:delText>8</w:delText>
        </w:r>
      </w:del>
    </w:p>
    <w:p w14:paraId="5100FA9B" w14:textId="021A2E17" w:rsidR="00836497" w:rsidDel="009C06DC" w:rsidRDefault="00836497">
      <w:pPr>
        <w:pStyle w:val="TOC2"/>
        <w:rPr>
          <w:del w:id="195" w:author="Jose Costa Teixeira" w:date="2017-08-05T00:27:00Z"/>
          <w:rFonts w:asciiTheme="minorHAnsi" w:eastAsiaTheme="minorEastAsia" w:hAnsiTheme="minorHAnsi" w:cstheme="minorBidi"/>
          <w:noProof/>
          <w:sz w:val="22"/>
          <w:szCs w:val="22"/>
          <w:lang w:val="en-GB" w:eastAsia="en-GB"/>
        </w:rPr>
      </w:pPr>
      <w:del w:id="196" w:author="Jose Costa Teixeira" w:date="2017-08-05T00:27:00Z">
        <w:r w:rsidRPr="009C06DC" w:rsidDel="009C06DC">
          <w:rPr>
            <w:rStyle w:val="Hyperlink"/>
            <w:noProof/>
          </w:rPr>
          <w:delText>Closed Issues</w:delText>
        </w:r>
        <w:r w:rsidDel="009C06DC">
          <w:rPr>
            <w:noProof/>
            <w:webHidden/>
          </w:rPr>
          <w:tab/>
          <w:delText>9</w:delText>
        </w:r>
      </w:del>
    </w:p>
    <w:p w14:paraId="2D9AFB81" w14:textId="76919A36" w:rsidR="00836497" w:rsidDel="009C06DC" w:rsidRDefault="00836497">
      <w:pPr>
        <w:pStyle w:val="TOC1"/>
        <w:rPr>
          <w:del w:id="197" w:author="Jose Costa Teixeira" w:date="2017-08-05T00:27:00Z"/>
          <w:rFonts w:asciiTheme="minorHAnsi" w:eastAsiaTheme="minorEastAsia" w:hAnsiTheme="minorHAnsi" w:cstheme="minorBidi"/>
          <w:noProof/>
          <w:sz w:val="22"/>
          <w:szCs w:val="22"/>
          <w:lang w:val="en-GB" w:eastAsia="en-GB"/>
        </w:rPr>
      </w:pPr>
      <w:del w:id="198" w:author="Jose Costa Teixeira" w:date="2017-08-05T00:27:00Z">
        <w:r w:rsidRPr="009C06DC" w:rsidDel="009C06DC">
          <w:rPr>
            <w:rStyle w:val="Hyperlink"/>
            <w:noProof/>
          </w:rPr>
          <w:delText>Appendix A - Actor Summary Definitions</w:delText>
        </w:r>
        <w:r w:rsidDel="009C06DC">
          <w:rPr>
            <w:noProof/>
            <w:webHidden/>
          </w:rPr>
          <w:tab/>
          <w:delText>10</w:delText>
        </w:r>
      </w:del>
    </w:p>
    <w:p w14:paraId="2DAF4C9F" w14:textId="384F4FC6" w:rsidR="00836497" w:rsidDel="009C06DC" w:rsidRDefault="00836497">
      <w:pPr>
        <w:pStyle w:val="TOC1"/>
        <w:rPr>
          <w:del w:id="199" w:author="Jose Costa Teixeira" w:date="2017-08-05T00:27:00Z"/>
          <w:rFonts w:asciiTheme="minorHAnsi" w:eastAsiaTheme="minorEastAsia" w:hAnsiTheme="minorHAnsi" w:cstheme="minorBidi"/>
          <w:noProof/>
          <w:sz w:val="22"/>
          <w:szCs w:val="22"/>
          <w:lang w:val="en-GB" w:eastAsia="en-GB"/>
        </w:rPr>
      </w:pPr>
      <w:del w:id="200" w:author="Jose Costa Teixeira" w:date="2017-08-05T00:27:00Z">
        <w:r w:rsidRPr="009C06DC" w:rsidDel="009C06DC">
          <w:rPr>
            <w:rStyle w:val="Hyperlink"/>
            <w:noProof/>
          </w:rPr>
          <w:delText>Appendix B - Transaction Summary Definitions</w:delText>
        </w:r>
        <w:r w:rsidDel="009C06DC">
          <w:rPr>
            <w:noProof/>
            <w:webHidden/>
          </w:rPr>
          <w:tab/>
          <w:delText>10</w:delText>
        </w:r>
      </w:del>
    </w:p>
    <w:p w14:paraId="391B318D" w14:textId="051BB94C" w:rsidR="00836497" w:rsidDel="009C06DC" w:rsidRDefault="00836497">
      <w:pPr>
        <w:pStyle w:val="TOC1"/>
        <w:rPr>
          <w:del w:id="201" w:author="Jose Costa Teixeira" w:date="2017-08-05T00:27:00Z"/>
          <w:rFonts w:asciiTheme="minorHAnsi" w:eastAsiaTheme="minorEastAsia" w:hAnsiTheme="minorHAnsi" w:cstheme="minorBidi"/>
          <w:noProof/>
          <w:sz w:val="22"/>
          <w:szCs w:val="22"/>
          <w:lang w:val="en-GB" w:eastAsia="en-GB"/>
        </w:rPr>
      </w:pPr>
      <w:del w:id="202" w:author="Jose Costa Teixeira" w:date="2017-08-05T00:27:00Z">
        <w:r w:rsidRPr="009C06DC" w:rsidDel="009C06DC">
          <w:rPr>
            <w:rStyle w:val="Hyperlink"/>
            <w:noProof/>
          </w:rPr>
          <w:delText>Glossary</w:delText>
        </w:r>
        <w:r w:rsidDel="009C06DC">
          <w:rPr>
            <w:noProof/>
            <w:webHidden/>
          </w:rPr>
          <w:tab/>
          <w:delText>11</w:delText>
        </w:r>
      </w:del>
    </w:p>
    <w:p w14:paraId="6348B421" w14:textId="5CED73B1" w:rsidR="00836497" w:rsidDel="009C06DC" w:rsidRDefault="00836497">
      <w:pPr>
        <w:pStyle w:val="TOC1"/>
        <w:rPr>
          <w:del w:id="203" w:author="Jose Costa Teixeira" w:date="2017-08-05T00:27:00Z"/>
          <w:rFonts w:asciiTheme="minorHAnsi" w:eastAsiaTheme="minorEastAsia" w:hAnsiTheme="minorHAnsi" w:cstheme="minorBidi"/>
          <w:noProof/>
          <w:sz w:val="22"/>
          <w:szCs w:val="22"/>
          <w:lang w:val="en-GB" w:eastAsia="en-GB"/>
        </w:rPr>
      </w:pPr>
      <w:del w:id="204" w:author="Jose Costa Teixeira" w:date="2017-08-05T00:27:00Z">
        <w:r w:rsidRPr="009C06DC" w:rsidDel="009C06DC">
          <w:rPr>
            <w:rStyle w:val="Hyperlink"/>
            <w:noProof/>
          </w:rPr>
          <w:delText>Volume 1 – Profiles</w:delText>
        </w:r>
        <w:r w:rsidDel="009C06DC">
          <w:rPr>
            <w:noProof/>
            <w:webHidden/>
          </w:rPr>
          <w:tab/>
          <w:delText>12</w:delText>
        </w:r>
      </w:del>
    </w:p>
    <w:p w14:paraId="773341E2" w14:textId="6AA5E4E1" w:rsidR="00836497" w:rsidDel="009C06DC" w:rsidRDefault="00836497">
      <w:pPr>
        <w:pStyle w:val="TOC2"/>
        <w:rPr>
          <w:del w:id="205" w:author="Jose Costa Teixeira" w:date="2017-08-05T00:27:00Z"/>
          <w:rFonts w:asciiTheme="minorHAnsi" w:eastAsiaTheme="minorEastAsia" w:hAnsiTheme="minorHAnsi" w:cstheme="minorBidi"/>
          <w:noProof/>
          <w:sz w:val="22"/>
          <w:szCs w:val="22"/>
          <w:lang w:val="en-GB" w:eastAsia="en-GB"/>
        </w:rPr>
      </w:pPr>
      <w:del w:id="206" w:author="Jose Costa Teixeira" w:date="2017-08-05T00:27:00Z">
        <w:r w:rsidRPr="009C06DC" w:rsidDel="009C06DC">
          <w:rPr>
            <w:rStyle w:val="Hyperlink"/>
            <w:noProof/>
          </w:rPr>
          <w:delText>&lt;Domain-specific additions&gt;</w:delText>
        </w:r>
        <w:r w:rsidDel="009C06DC">
          <w:rPr>
            <w:noProof/>
            <w:webHidden/>
          </w:rPr>
          <w:tab/>
          <w:delText>12</w:delText>
        </w:r>
      </w:del>
    </w:p>
    <w:p w14:paraId="04736A86" w14:textId="6CE3758E" w:rsidR="00836497" w:rsidDel="009C06DC" w:rsidRDefault="00836497">
      <w:pPr>
        <w:pStyle w:val="TOC2"/>
        <w:rPr>
          <w:del w:id="207" w:author="Jose Costa Teixeira" w:date="2017-08-05T00:27:00Z"/>
          <w:rFonts w:asciiTheme="minorHAnsi" w:eastAsiaTheme="minorEastAsia" w:hAnsiTheme="minorHAnsi" w:cstheme="minorBidi"/>
          <w:noProof/>
          <w:sz w:val="22"/>
          <w:szCs w:val="22"/>
          <w:lang w:val="en-GB" w:eastAsia="en-GB"/>
        </w:rPr>
      </w:pPr>
      <w:del w:id="208" w:author="Jose Costa Teixeira" w:date="2017-08-05T00:27:00Z">
        <w:r w:rsidRPr="009C06DC" w:rsidDel="009C06DC">
          <w:rPr>
            <w:rStyle w:val="Hyperlink"/>
            <w:noProof/>
          </w:rPr>
          <w:delText>3.1 MMA Actors, Transactions, and Content Modules</w:delText>
        </w:r>
        <w:r w:rsidDel="009C06DC">
          <w:rPr>
            <w:noProof/>
            <w:webHidden/>
          </w:rPr>
          <w:tab/>
          <w:delText>13</w:delText>
        </w:r>
      </w:del>
    </w:p>
    <w:p w14:paraId="5ACA4E0D" w14:textId="5E8CD0B0" w:rsidR="00836497" w:rsidDel="009C06DC" w:rsidRDefault="00836497">
      <w:pPr>
        <w:pStyle w:val="TOC3"/>
        <w:rPr>
          <w:del w:id="209" w:author="Jose Costa Teixeira" w:date="2017-08-05T00:27:00Z"/>
          <w:rFonts w:asciiTheme="minorHAnsi" w:eastAsiaTheme="minorEastAsia" w:hAnsiTheme="minorHAnsi" w:cstheme="minorBidi"/>
          <w:noProof/>
          <w:sz w:val="22"/>
          <w:szCs w:val="22"/>
          <w:lang w:val="en-GB" w:eastAsia="en-GB"/>
        </w:rPr>
      </w:pPr>
      <w:del w:id="210" w:author="Jose Costa Teixeira" w:date="2017-08-05T00:27:00Z">
        <w:r w:rsidRPr="009C06DC" w:rsidDel="009C06DC">
          <w:rPr>
            <w:rStyle w:val="Hyperlink"/>
            <w:noProof/>
          </w:rPr>
          <w:delText>X.1.1 Actor Descriptions and Actor Profile Requirements</w:delText>
        </w:r>
        <w:r w:rsidDel="009C06DC">
          <w:rPr>
            <w:noProof/>
            <w:webHidden/>
          </w:rPr>
          <w:tab/>
          <w:delText>14</w:delText>
        </w:r>
      </w:del>
    </w:p>
    <w:p w14:paraId="1E212B7B" w14:textId="621CB48C" w:rsidR="00836497" w:rsidDel="009C06DC" w:rsidRDefault="00836497">
      <w:pPr>
        <w:pStyle w:val="TOC4"/>
        <w:rPr>
          <w:del w:id="211" w:author="Jose Costa Teixeira" w:date="2017-08-05T00:27:00Z"/>
          <w:rFonts w:asciiTheme="minorHAnsi" w:eastAsiaTheme="minorEastAsia" w:hAnsiTheme="minorHAnsi" w:cstheme="minorBidi"/>
          <w:noProof/>
          <w:sz w:val="22"/>
          <w:szCs w:val="22"/>
          <w:lang w:val="en-GB" w:eastAsia="en-GB"/>
        </w:rPr>
      </w:pPr>
      <w:del w:id="212" w:author="Jose Costa Teixeira" w:date="2017-08-05T00:27:00Z">
        <w:r w:rsidRPr="009C06DC" w:rsidDel="009C06DC">
          <w:rPr>
            <w:rStyle w:val="Hyperlink"/>
            <w:noProof/>
          </w:rPr>
          <w:delText>X.1.1.1 Medication Administration Order Placer</w:delText>
        </w:r>
        <w:r w:rsidDel="009C06DC">
          <w:rPr>
            <w:noProof/>
            <w:webHidden/>
          </w:rPr>
          <w:tab/>
          <w:delText>14</w:delText>
        </w:r>
      </w:del>
    </w:p>
    <w:p w14:paraId="798DD097" w14:textId="701039B2" w:rsidR="00836497" w:rsidDel="009C06DC" w:rsidRDefault="00836497">
      <w:pPr>
        <w:pStyle w:val="TOC4"/>
        <w:rPr>
          <w:del w:id="213" w:author="Jose Costa Teixeira" w:date="2017-08-05T00:27:00Z"/>
          <w:rFonts w:asciiTheme="minorHAnsi" w:eastAsiaTheme="minorEastAsia" w:hAnsiTheme="minorHAnsi" w:cstheme="minorBidi"/>
          <w:noProof/>
          <w:sz w:val="22"/>
          <w:szCs w:val="22"/>
          <w:lang w:val="en-GB" w:eastAsia="en-GB"/>
        </w:rPr>
      </w:pPr>
      <w:del w:id="214" w:author="Jose Costa Teixeira" w:date="2017-08-05T00:27:00Z">
        <w:r w:rsidRPr="009C06DC" w:rsidDel="009C06DC">
          <w:rPr>
            <w:rStyle w:val="Hyperlink"/>
            <w:noProof/>
          </w:rPr>
          <w:delText>X.1.1.2 Medication Administration Performer</w:delText>
        </w:r>
        <w:r w:rsidDel="009C06DC">
          <w:rPr>
            <w:noProof/>
            <w:webHidden/>
          </w:rPr>
          <w:tab/>
          <w:delText>15</w:delText>
        </w:r>
      </w:del>
    </w:p>
    <w:p w14:paraId="508838ED" w14:textId="04D7AD8D" w:rsidR="00836497" w:rsidDel="009C06DC" w:rsidRDefault="00836497">
      <w:pPr>
        <w:pStyle w:val="TOC4"/>
        <w:rPr>
          <w:del w:id="215" w:author="Jose Costa Teixeira" w:date="2017-08-05T00:27:00Z"/>
          <w:rFonts w:asciiTheme="minorHAnsi" w:eastAsiaTheme="minorEastAsia" w:hAnsiTheme="minorHAnsi" w:cstheme="minorBidi"/>
          <w:noProof/>
          <w:sz w:val="22"/>
          <w:szCs w:val="22"/>
          <w:lang w:val="en-GB" w:eastAsia="en-GB"/>
        </w:rPr>
      </w:pPr>
      <w:del w:id="216" w:author="Jose Costa Teixeira" w:date="2017-08-05T00:27:00Z">
        <w:r w:rsidRPr="009C06DC" w:rsidDel="009C06DC">
          <w:rPr>
            <w:rStyle w:val="Hyperlink"/>
            <w:noProof/>
          </w:rPr>
          <w:delText>X.1.1.3 Medication Administration Informer</w:delText>
        </w:r>
        <w:r w:rsidDel="009C06DC">
          <w:rPr>
            <w:noProof/>
            <w:webHidden/>
          </w:rPr>
          <w:tab/>
          <w:delText>15</w:delText>
        </w:r>
      </w:del>
    </w:p>
    <w:p w14:paraId="14FCB08B" w14:textId="16FE6CBB" w:rsidR="00836497" w:rsidDel="009C06DC" w:rsidRDefault="00836497">
      <w:pPr>
        <w:pStyle w:val="TOC4"/>
        <w:rPr>
          <w:del w:id="217" w:author="Jose Costa Teixeira" w:date="2017-08-05T00:27:00Z"/>
          <w:rFonts w:asciiTheme="minorHAnsi" w:eastAsiaTheme="minorEastAsia" w:hAnsiTheme="minorHAnsi" w:cstheme="minorBidi"/>
          <w:noProof/>
          <w:sz w:val="22"/>
          <w:szCs w:val="22"/>
          <w:lang w:val="en-GB" w:eastAsia="en-GB"/>
        </w:rPr>
      </w:pPr>
      <w:del w:id="218" w:author="Jose Costa Teixeira" w:date="2017-08-05T00:27:00Z">
        <w:r w:rsidRPr="009C06DC" w:rsidDel="009C06DC">
          <w:rPr>
            <w:rStyle w:val="Hyperlink"/>
            <w:noProof/>
          </w:rPr>
          <w:delText>X.1.1.4 Medication Administration Consumer</w:delText>
        </w:r>
        <w:r w:rsidDel="009C06DC">
          <w:rPr>
            <w:noProof/>
            <w:webHidden/>
          </w:rPr>
          <w:tab/>
          <w:delText>15</w:delText>
        </w:r>
      </w:del>
    </w:p>
    <w:p w14:paraId="3D0D932C" w14:textId="674EA1F6" w:rsidR="00836497" w:rsidDel="009C06DC" w:rsidRDefault="00836497">
      <w:pPr>
        <w:pStyle w:val="TOC4"/>
        <w:rPr>
          <w:del w:id="219" w:author="Jose Costa Teixeira" w:date="2017-08-05T00:27:00Z"/>
          <w:rFonts w:asciiTheme="minorHAnsi" w:eastAsiaTheme="minorEastAsia" w:hAnsiTheme="minorHAnsi" w:cstheme="minorBidi"/>
          <w:noProof/>
          <w:sz w:val="22"/>
          <w:szCs w:val="22"/>
          <w:lang w:val="en-GB" w:eastAsia="en-GB"/>
        </w:rPr>
      </w:pPr>
      <w:del w:id="220" w:author="Jose Costa Teixeira" w:date="2017-08-05T00:27:00Z">
        <w:r w:rsidRPr="009C06DC" w:rsidDel="009C06DC">
          <w:rPr>
            <w:rStyle w:val="Hyperlink"/>
            <w:noProof/>
          </w:rPr>
          <w:delText>X.2 MMA Actor Options</w:delText>
        </w:r>
        <w:r w:rsidDel="009C06DC">
          <w:rPr>
            <w:noProof/>
            <w:webHidden/>
          </w:rPr>
          <w:tab/>
          <w:delText>15</w:delText>
        </w:r>
      </w:del>
    </w:p>
    <w:p w14:paraId="4CD3CE2F" w14:textId="6142FCE3" w:rsidR="00836497" w:rsidDel="009C06DC" w:rsidRDefault="00836497">
      <w:pPr>
        <w:pStyle w:val="TOC3"/>
        <w:rPr>
          <w:del w:id="221" w:author="Jose Costa Teixeira" w:date="2017-08-05T00:27:00Z"/>
          <w:rFonts w:asciiTheme="minorHAnsi" w:eastAsiaTheme="minorEastAsia" w:hAnsiTheme="minorHAnsi" w:cstheme="minorBidi"/>
          <w:noProof/>
          <w:sz w:val="22"/>
          <w:szCs w:val="22"/>
          <w:lang w:val="en-GB" w:eastAsia="en-GB"/>
        </w:rPr>
      </w:pPr>
      <w:del w:id="222" w:author="Jose Costa Teixeira" w:date="2017-08-05T00:27:00Z">
        <w:r w:rsidRPr="009C06DC" w:rsidDel="009C06DC">
          <w:rPr>
            <w:rStyle w:val="Hyperlink"/>
            <w:noProof/>
          </w:rPr>
          <w:delText>X.2.1 PULL requests</w:delText>
        </w:r>
        <w:r w:rsidDel="009C06DC">
          <w:rPr>
            <w:noProof/>
            <w:webHidden/>
          </w:rPr>
          <w:tab/>
          <w:delText>16</w:delText>
        </w:r>
      </w:del>
    </w:p>
    <w:p w14:paraId="7499BAB0" w14:textId="0541513F" w:rsidR="00836497" w:rsidDel="009C06DC" w:rsidRDefault="00836497">
      <w:pPr>
        <w:pStyle w:val="TOC3"/>
        <w:rPr>
          <w:del w:id="223" w:author="Jose Costa Teixeira" w:date="2017-08-05T00:27:00Z"/>
          <w:rFonts w:asciiTheme="minorHAnsi" w:eastAsiaTheme="minorEastAsia" w:hAnsiTheme="minorHAnsi" w:cstheme="minorBidi"/>
          <w:noProof/>
          <w:sz w:val="22"/>
          <w:szCs w:val="22"/>
          <w:lang w:val="en-GB" w:eastAsia="en-GB"/>
        </w:rPr>
      </w:pPr>
      <w:del w:id="224" w:author="Jose Costa Teixeira" w:date="2017-08-05T00:27:00Z">
        <w:r w:rsidRPr="009C06DC" w:rsidDel="009C06DC">
          <w:rPr>
            <w:rStyle w:val="Hyperlink"/>
            <w:noProof/>
          </w:rPr>
          <w:delText>X.2.1 PUSH requests</w:delText>
        </w:r>
        <w:r w:rsidDel="009C06DC">
          <w:rPr>
            <w:noProof/>
            <w:webHidden/>
          </w:rPr>
          <w:tab/>
          <w:delText>16</w:delText>
        </w:r>
      </w:del>
    </w:p>
    <w:p w14:paraId="489BD511" w14:textId="3F9CB6F0" w:rsidR="00836497" w:rsidDel="009C06DC" w:rsidRDefault="00836497">
      <w:pPr>
        <w:pStyle w:val="TOC2"/>
        <w:rPr>
          <w:del w:id="225" w:author="Jose Costa Teixeira" w:date="2017-08-05T00:27:00Z"/>
          <w:rFonts w:asciiTheme="minorHAnsi" w:eastAsiaTheme="minorEastAsia" w:hAnsiTheme="minorHAnsi" w:cstheme="minorBidi"/>
          <w:noProof/>
          <w:sz w:val="22"/>
          <w:szCs w:val="22"/>
          <w:lang w:val="en-GB" w:eastAsia="en-GB"/>
        </w:rPr>
      </w:pPr>
      <w:del w:id="226" w:author="Jose Costa Teixeira" w:date="2017-08-05T00:27:00Z">
        <w:r w:rsidRPr="009C06DC" w:rsidDel="009C06DC">
          <w:rPr>
            <w:rStyle w:val="Hyperlink"/>
            <w:noProof/>
          </w:rPr>
          <w:delText>X.3 MMA Required Actor Groupings</w:delText>
        </w:r>
        <w:r w:rsidDel="009C06DC">
          <w:rPr>
            <w:noProof/>
            <w:webHidden/>
          </w:rPr>
          <w:tab/>
          <w:delText>17</w:delText>
        </w:r>
      </w:del>
    </w:p>
    <w:p w14:paraId="1D49D301" w14:textId="46F28913" w:rsidR="00836497" w:rsidDel="009C06DC" w:rsidRDefault="00836497">
      <w:pPr>
        <w:pStyle w:val="TOC2"/>
        <w:rPr>
          <w:del w:id="227" w:author="Jose Costa Teixeira" w:date="2017-08-05T00:27:00Z"/>
          <w:rFonts w:asciiTheme="minorHAnsi" w:eastAsiaTheme="minorEastAsia" w:hAnsiTheme="minorHAnsi" w:cstheme="minorBidi"/>
          <w:noProof/>
          <w:sz w:val="22"/>
          <w:szCs w:val="22"/>
          <w:lang w:val="en-GB" w:eastAsia="en-GB"/>
        </w:rPr>
      </w:pPr>
      <w:del w:id="228" w:author="Jose Costa Teixeira" w:date="2017-08-05T00:27:00Z">
        <w:r w:rsidRPr="009C06DC" w:rsidDel="009C06DC">
          <w:rPr>
            <w:rStyle w:val="Hyperlink"/>
            <w:noProof/>
          </w:rPr>
          <w:delText>X.4 MMA Overview</w:delText>
        </w:r>
        <w:r w:rsidDel="009C06DC">
          <w:rPr>
            <w:noProof/>
            <w:webHidden/>
          </w:rPr>
          <w:tab/>
          <w:delText>17</w:delText>
        </w:r>
      </w:del>
    </w:p>
    <w:p w14:paraId="3430A16F" w14:textId="6EA6FD6F" w:rsidR="00836497" w:rsidDel="009C06DC" w:rsidRDefault="00836497">
      <w:pPr>
        <w:pStyle w:val="TOC3"/>
        <w:rPr>
          <w:del w:id="229" w:author="Jose Costa Teixeira" w:date="2017-08-05T00:27:00Z"/>
          <w:rFonts w:asciiTheme="minorHAnsi" w:eastAsiaTheme="minorEastAsia" w:hAnsiTheme="minorHAnsi" w:cstheme="minorBidi"/>
          <w:noProof/>
          <w:sz w:val="22"/>
          <w:szCs w:val="22"/>
          <w:lang w:val="en-GB" w:eastAsia="en-GB"/>
        </w:rPr>
      </w:pPr>
      <w:del w:id="230" w:author="Jose Costa Teixeira" w:date="2017-08-05T00:27:00Z">
        <w:r w:rsidRPr="009C06DC" w:rsidDel="009C06DC">
          <w:rPr>
            <w:rStyle w:val="Hyperlink"/>
            <w:noProof/>
          </w:rPr>
          <w:delText>X.4.1 Concepts</w:delText>
        </w:r>
        <w:r w:rsidDel="009C06DC">
          <w:rPr>
            <w:noProof/>
            <w:webHidden/>
          </w:rPr>
          <w:tab/>
          <w:delText>17</w:delText>
        </w:r>
      </w:del>
    </w:p>
    <w:p w14:paraId="48ADF185" w14:textId="5C600A63" w:rsidR="00836497" w:rsidDel="009C06DC" w:rsidRDefault="00836497">
      <w:pPr>
        <w:pStyle w:val="TOC3"/>
        <w:rPr>
          <w:del w:id="231" w:author="Jose Costa Teixeira" w:date="2017-08-05T00:27:00Z"/>
          <w:rFonts w:asciiTheme="minorHAnsi" w:eastAsiaTheme="minorEastAsia" w:hAnsiTheme="minorHAnsi" w:cstheme="minorBidi"/>
          <w:noProof/>
          <w:sz w:val="22"/>
          <w:szCs w:val="22"/>
          <w:lang w:val="en-GB" w:eastAsia="en-GB"/>
        </w:rPr>
      </w:pPr>
      <w:del w:id="232" w:author="Jose Costa Teixeira" w:date="2017-08-05T00:27:00Z">
        <w:r w:rsidRPr="009C06DC" w:rsidDel="009C06DC">
          <w:rPr>
            <w:rStyle w:val="Hyperlink"/>
            <w:noProof/>
          </w:rPr>
          <w:delText>X.4.1.1 Types of medication administration</w:delText>
        </w:r>
        <w:r w:rsidDel="009C06DC">
          <w:rPr>
            <w:noProof/>
            <w:webHidden/>
          </w:rPr>
          <w:tab/>
          <w:delText>17</w:delText>
        </w:r>
      </w:del>
    </w:p>
    <w:p w14:paraId="54175F1F" w14:textId="7A3F9B79" w:rsidR="00836497" w:rsidDel="009C06DC" w:rsidRDefault="00836497">
      <w:pPr>
        <w:pStyle w:val="TOC3"/>
        <w:rPr>
          <w:del w:id="233" w:author="Jose Costa Teixeira" w:date="2017-08-05T00:27:00Z"/>
          <w:rFonts w:asciiTheme="minorHAnsi" w:eastAsiaTheme="minorEastAsia" w:hAnsiTheme="minorHAnsi" w:cstheme="minorBidi"/>
          <w:noProof/>
          <w:sz w:val="22"/>
          <w:szCs w:val="22"/>
          <w:lang w:val="en-GB" w:eastAsia="en-GB"/>
        </w:rPr>
      </w:pPr>
      <w:del w:id="234" w:author="Jose Costa Teixeira" w:date="2017-08-05T00:27:00Z">
        <w:r w:rsidRPr="009C06DC" w:rsidDel="009C06DC">
          <w:rPr>
            <w:rStyle w:val="Hyperlink"/>
            <w:noProof/>
          </w:rPr>
          <w:lastRenderedPageBreak/>
          <w:delText>X.4.1.2 Implementation Considerations</w:delText>
        </w:r>
        <w:r w:rsidDel="009C06DC">
          <w:rPr>
            <w:noProof/>
            <w:webHidden/>
          </w:rPr>
          <w:tab/>
          <w:delText>18</w:delText>
        </w:r>
      </w:del>
    </w:p>
    <w:p w14:paraId="1FA90001" w14:textId="12F98B87" w:rsidR="00836497" w:rsidDel="009C06DC" w:rsidRDefault="00836497">
      <w:pPr>
        <w:pStyle w:val="TOC3"/>
        <w:rPr>
          <w:del w:id="235" w:author="Jose Costa Teixeira" w:date="2017-08-05T00:27:00Z"/>
          <w:rFonts w:asciiTheme="minorHAnsi" w:eastAsiaTheme="minorEastAsia" w:hAnsiTheme="minorHAnsi" w:cstheme="minorBidi"/>
          <w:noProof/>
          <w:sz w:val="22"/>
          <w:szCs w:val="22"/>
          <w:lang w:val="en-GB" w:eastAsia="en-GB"/>
        </w:rPr>
      </w:pPr>
      <w:del w:id="236" w:author="Jose Costa Teixeira" w:date="2017-08-05T00:27:00Z">
        <w:r w:rsidRPr="009C06DC" w:rsidDel="009C06DC">
          <w:rPr>
            <w:rStyle w:val="Hyperlink"/>
            <w:noProof/>
          </w:rPr>
          <w:delText>X.4.2 Use Cases</w:delText>
        </w:r>
        <w:r w:rsidDel="009C06DC">
          <w:rPr>
            <w:noProof/>
            <w:webHidden/>
          </w:rPr>
          <w:tab/>
          <w:delText>19</w:delText>
        </w:r>
      </w:del>
    </w:p>
    <w:p w14:paraId="3171F4BD" w14:textId="0E68C015" w:rsidR="00836497" w:rsidDel="009C06DC" w:rsidRDefault="00836497">
      <w:pPr>
        <w:pStyle w:val="TOC4"/>
        <w:rPr>
          <w:del w:id="237" w:author="Jose Costa Teixeira" w:date="2017-08-05T00:27:00Z"/>
          <w:rFonts w:asciiTheme="minorHAnsi" w:eastAsiaTheme="minorEastAsia" w:hAnsiTheme="minorHAnsi" w:cstheme="minorBidi"/>
          <w:noProof/>
          <w:sz w:val="22"/>
          <w:szCs w:val="22"/>
          <w:lang w:val="en-GB" w:eastAsia="en-GB"/>
        </w:rPr>
      </w:pPr>
      <w:del w:id="238" w:author="Jose Costa Teixeira" w:date="2017-08-05T00:27:00Z">
        <w:r w:rsidRPr="009C06DC" w:rsidDel="009C06DC">
          <w:rPr>
            <w:rStyle w:val="Hyperlink"/>
            <w:noProof/>
          </w:rPr>
          <w:delText>X.4.2.1 Use Case #1: Home Nursing Scenario</w:delText>
        </w:r>
        <w:r w:rsidDel="009C06DC">
          <w:rPr>
            <w:noProof/>
            <w:webHidden/>
          </w:rPr>
          <w:tab/>
          <w:delText>19</w:delText>
        </w:r>
      </w:del>
    </w:p>
    <w:p w14:paraId="7BC6D059" w14:textId="385BF513" w:rsidR="00836497" w:rsidDel="009C06DC" w:rsidRDefault="00836497">
      <w:pPr>
        <w:pStyle w:val="TOC5"/>
        <w:rPr>
          <w:del w:id="239" w:author="Jose Costa Teixeira" w:date="2017-08-05T00:27:00Z"/>
          <w:rFonts w:asciiTheme="minorHAnsi" w:eastAsiaTheme="minorEastAsia" w:hAnsiTheme="minorHAnsi" w:cstheme="minorBidi"/>
          <w:noProof/>
          <w:sz w:val="22"/>
          <w:szCs w:val="22"/>
          <w:lang w:val="en-GB" w:eastAsia="en-GB"/>
        </w:rPr>
      </w:pPr>
      <w:del w:id="240" w:author="Jose Costa Teixeira" w:date="2017-08-05T00:27:00Z">
        <w:r w:rsidRPr="009C06DC" w:rsidDel="009C06DC">
          <w:rPr>
            <w:rStyle w:val="Hyperlink"/>
            <w:noProof/>
          </w:rPr>
          <w:delText>X.4.2.1.1 Home Nursing Scenario Use Case Description</w:delText>
        </w:r>
        <w:r w:rsidDel="009C06DC">
          <w:rPr>
            <w:noProof/>
            <w:webHidden/>
          </w:rPr>
          <w:tab/>
          <w:delText>20</w:delText>
        </w:r>
      </w:del>
    </w:p>
    <w:p w14:paraId="1533D06F" w14:textId="1EA5710F" w:rsidR="00836497" w:rsidDel="009C06DC" w:rsidRDefault="00836497">
      <w:pPr>
        <w:pStyle w:val="TOC5"/>
        <w:rPr>
          <w:del w:id="241" w:author="Jose Costa Teixeira" w:date="2017-08-05T00:27:00Z"/>
          <w:rFonts w:asciiTheme="minorHAnsi" w:eastAsiaTheme="minorEastAsia" w:hAnsiTheme="minorHAnsi" w:cstheme="minorBidi"/>
          <w:noProof/>
          <w:sz w:val="22"/>
          <w:szCs w:val="22"/>
          <w:lang w:val="en-GB" w:eastAsia="en-GB"/>
        </w:rPr>
      </w:pPr>
      <w:del w:id="242" w:author="Jose Costa Teixeira" w:date="2017-08-05T00:27:00Z">
        <w:r w:rsidRPr="009C06DC" w:rsidDel="009C06DC">
          <w:rPr>
            <w:rStyle w:val="Hyperlink"/>
            <w:noProof/>
          </w:rPr>
          <w:delText>X.4.2.1.2 Home Nursing Scenario Process Flow</w:delText>
        </w:r>
        <w:r w:rsidDel="009C06DC">
          <w:rPr>
            <w:noProof/>
            <w:webHidden/>
          </w:rPr>
          <w:tab/>
          <w:delText>21</w:delText>
        </w:r>
      </w:del>
    </w:p>
    <w:p w14:paraId="7FCFED97" w14:textId="5081A335" w:rsidR="00836497" w:rsidDel="009C06DC" w:rsidRDefault="00836497">
      <w:pPr>
        <w:pStyle w:val="TOC4"/>
        <w:rPr>
          <w:del w:id="243" w:author="Jose Costa Teixeira" w:date="2017-08-05T00:27:00Z"/>
          <w:rFonts w:asciiTheme="minorHAnsi" w:eastAsiaTheme="minorEastAsia" w:hAnsiTheme="minorHAnsi" w:cstheme="minorBidi"/>
          <w:noProof/>
          <w:sz w:val="22"/>
          <w:szCs w:val="22"/>
          <w:lang w:val="en-GB" w:eastAsia="en-GB"/>
        </w:rPr>
      </w:pPr>
      <w:del w:id="244" w:author="Jose Costa Teixeira" w:date="2017-08-05T00:27:00Z">
        <w:r w:rsidRPr="009C06DC" w:rsidDel="009C06DC">
          <w:rPr>
            <w:rStyle w:val="Hyperlink"/>
            <w:noProof/>
          </w:rPr>
          <w:delText>X.4.2.1 Use Case #2: Home Chemotherapy Administration</w:delText>
        </w:r>
        <w:r w:rsidDel="009C06DC">
          <w:rPr>
            <w:noProof/>
            <w:webHidden/>
          </w:rPr>
          <w:tab/>
          <w:delText>23</w:delText>
        </w:r>
      </w:del>
    </w:p>
    <w:p w14:paraId="66DAADB1" w14:textId="53396156" w:rsidR="00836497" w:rsidDel="009C06DC" w:rsidRDefault="00836497">
      <w:pPr>
        <w:pStyle w:val="TOC5"/>
        <w:rPr>
          <w:del w:id="245" w:author="Jose Costa Teixeira" w:date="2017-08-05T00:27:00Z"/>
          <w:rFonts w:asciiTheme="minorHAnsi" w:eastAsiaTheme="minorEastAsia" w:hAnsiTheme="minorHAnsi" w:cstheme="minorBidi"/>
          <w:noProof/>
          <w:sz w:val="22"/>
          <w:szCs w:val="22"/>
          <w:lang w:val="en-GB" w:eastAsia="en-GB"/>
        </w:rPr>
      </w:pPr>
      <w:del w:id="246" w:author="Jose Costa Teixeira" w:date="2017-08-05T00:27:00Z">
        <w:r w:rsidRPr="009C06DC" w:rsidDel="009C06DC">
          <w:rPr>
            <w:rStyle w:val="Hyperlink"/>
            <w:noProof/>
          </w:rPr>
          <w:delText>X.4.2.1.1 Home Chemotherapy Administration Use Case Description</w:delText>
        </w:r>
        <w:r w:rsidDel="009C06DC">
          <w:rPr>
            <w:noProof/>
            <w:webHidden/>
          </w:rPr>
          <w:tab/>
          <w:delText>23</w:delText>
        </w:r>
      </w:del>
    </w:p>
    <w:p w14:paraId="6E46589B" w14:textId="2BCCC28E" w:rsidR="00836497" w:rsidDel="009C06DC" w:rsidRDefault="00836497">
      <w:pPr>
        <w:pStyle w:val="TOC5"/>
        <w:rPr>
          <w:del w:id="247" w:author="Jose Costa Teixeira" w:date="2017-08-05T00:27:00Z"/>
          <w:rFonts w:asciiTheme="minorHAnsi" w:eastAsiaTheme="minorEastAsia" w:hAnsiTheme="minorHAnsi" w:cstheme="minorBidi"/>
          <w:noProof/>
          <w:sz w:val="22"/>
          <w:szCs w:val="22"/>
          <w:lang w:val="en-GB" w:eastAsia="en-GB"/>
        </w:rPr>
      </w:pPr>
      <w:del w:id="248" w:author="Jose Costa Teixeira" w:date="2017-08-05T00:27:00Z">
        <w:r w:rsidRPr="009C06DC" w:rsidDel="009C06DC">
          <w:rPr>
            <w:rStyle w:val="Hyperlink"/>
            <w:noProof/>
          </w:rPr>
          <w:delText>X.4.2.1.2 Home Chemotherapy Administration Process Flow</w:delText>
        </w:r>
        <w:r w:rsidDel="009C06DC">
          <w:rPr>
            <w:noProof/>
            <w:webHidden/>
          </w:rPr>
          <w:tab/>
          <w:delText>24</w:delText>
        </w:r>
      </w:del>
    </w:p>
    <w:p w14:paraId="1BC23570" w14:textId="72855CA4" w:rsidR="00836497" w:rsidDel="009C06DC" w:rsidRDefault="00836497">
      <w:pPr>
        <w:pStyle w:val="TOC2"/>
        <w:rPr>
          <w:del w:id="249" w:author="Jose Costa Teixeira" w:date="2017-08-05T00:27:00Z"/>
          <w:rFonts w:asciiTheme="minorHAnsi" w:eastAsiaTheme="minorEastAsia" w:hAnsiTheme="minorHAnsi" w:cstheme="minorBidi"/>
          <w:noProof/>
          <w:sz w:val="22"/>
          <w:szCs w:val="22"/>
          <w:lang w:val="en-GB" w:eastAsia="en-GB"/>
        </w:rPr>
      </w:pPr>
      <w:del w:id="250" w:author="Jose Costa Teixeira" w:date="2017-08-05T00:27:00Z">
        <w:r w:rsidRPr="009C06DC" w:rsidDel="009C06DC">
          <w:rPr>
            <w:rStyle w:val="Hyperlink"/>
            <w:noProof/>
          </w:rPr>
          <w:delText>X.5 MMA Security Considerations</w:delText>
        </w:r>
        <w:r w:rsidDel="009C06DC">
          <w:rPr>
            <w:noProof/>
            <w:webHidden/>
          </w:rPr>
          <w:tab/>
          <w:delText>25</w:delText>
        </w:r>
      </w:del>
    </w:p>
    <w:p w14:paraId="0488B85F" w14:textId="529D9795" w:rsidR="00836497" w:rsidDel="009C06DC" w:rsidRDefault="00836497">
      <w:pPr>
        <w:pStyle w:val="TOC2"/>
        <w:rPr>
          <w:del w:id="251" w:author="Jose Costa Teixeira" w:date="2017-08-05T00:27:00Z"/>
          <w:rFonts w:asciiTheme="minorHAnsi" w:eastAsiaTheme="minorEastAsia" w:hAnsiTheme="minorHAnsi" w:cstheme="minorBidi"/>
          <w:noProof/>
          <w:sz w:val="22"/>
          <w:szCs w:val="22"/>
          <w:lang w:val="en-GB" w:eastAsia="en-GB"/>
        </w:rPr>
      </w:pPr>
      <w:del w:id="252" w:author="Jose Costa Teixeira" w:date="2017-08-05T00:27:00Z">
        <w:r w:rsidRPr="009C06DC" w:rsidDel="009C06DC">
          <w:rPr>
            <w:rStyle w:val="Hyperlink"/>
            <w:noProof/>
          </w:rPr>
          <w:delText>X.6 MMA Cross Profile Considerations</w:delText>
        </w:r>
        <w:r w:rsidDel="009C06DC">
          <w:rPr>
            <w:noProof/>
            <w:webHidden/>
          </w:rPr>
          <w:tab/>
          <w:delText>25</w:delText>
        </w:r>
      </w:del>
    </w:p>
    <w:p w14:paraId="0C15CE36" w14:textId="0C7E8627" w:rsidR="00836497" w:rsidDel="009C06DC" w:rsidRDefault="00836497">
      <w:pPr>
        <w:pStyle w:val="TOC1"/>
        <w:rPr>
          <w:del w:id="253" w:author="Jose Costa Teixeira" w:date="2017-08-05T00:27:00Z"/>
          <w:rFonts w:asciiTheme="minorHAnsi" w:eastAsiaTheme="minorEastAsia" w:hAnsiTheme="minorHAnsi" w:cstheme="minorBidi"/>
          <w:noProof/>
          <w:sz w:val="22"/>
          <w:szCs w:val="22"/>
          <w:lang w:val="en-GB" w:eastAsia="en-GB"/>
        </w:rPr>
      </w:pPr>
      <w:del w:id="254" w:author="Jose Costa Teixeira" w:date="2017-08-05T00:27:00Z">
        <w:r w:rsidRPr="009C06DC" w:rsidDel="009C06DC">
          <w:rPr>
            <w:rStyle w:val="Hyperlink"/>
            <w:noProof/>
          </w:rPr>
          <w:delText>Appendices</w:delText>
        </w:r>
        <w:r w:rsidDel="009C06DC">
          <w:rPr>
            <w:noProof/>
            <w:webHidden/>
          </w:rPr>
          <w:tab/>
          <w:delText>27</w:delText>
        </w:r>
      </w:del>
    </w:p>
    <w:p w14:paraId="3B949BD9" w14:textId="16B0586B" w:rsidR="00836497" w:rsidDel="009C06DC" w:rsidRDefault="00836497">
      <w:pPr>
        <w:pStyle w:val="TOC1"/>
        <w:rPr>
          <w:del w:id="255" w:author="Jose Costa Teixeira" w:date="2017-08-05T00:27:00Z"/>
          <w:rFonts w:asciiTheme="minorHAnsi" w:eastAsiaTheme="minorEastAsia" w:hAnsiTheme="minorHAnsi" w:cstheme="minorBidi"/>
          <w:noProof/>
          <w:sz w:val="22"/>
          <w:szCs w:val="22"/>
          <w:lang w:val="en-GB" w:eastAsia="en-GB"/>
        </w:rPr>
      </w:pPr>
      <w:del w:id="256" w:author="Jose Costa Teixeira" w:date="2017-08-05T00:27:00Z">
        <w:r w:rsidRPr="009C06DC" w:rsidDel="009C06DC">
          <w:rPr>
            <w:rStyle w:val="Hyperlink"/>
            <w:noProof/>
          </w:rPr>
          <w:delText>Appendix A – &lt;Appendix A Title&gt;</w:delText>
        </w:r>
        <w:r w:rsidDel="009C06DC">
          <w:rPr>
            <w:noProof/>
            <w:webHidden/>
          </w:rPr>
          <w:tab/>
          <w:delText>27</w:delText>
        </w:r>
      </w:del>
    </w:p>
    <w:p w14:paraId="4F2BB071" w14:textId="2EA36469" w:rsidR="00836497" w:rsidDel="009C06DC" w:rsidRDefault="00836497">
      <w:pPr>
        <w:pStyle w:val="TOC2"/>
        <w:tabs>
          <w:tab w:val="left" w:pos="1152"/>
        </w:tabs>
        <w:rPr>
          <w:del w:id="257" w:author="Jose Costa Teixeira" w:date="2017-08-05T00:27:00Z"/>
          <w:rFonts w:asciiTheme="minorHAnsi" w:eastAsiaTheme="minorEastAsia" w:hAnsiTheme="minorHAnsi" w:cstheme="minorBidi"/>
          <w:noProof/>
          <w:sz w:val="22"/>
          <w:szCs w:val="22"/>
          <w:lang w:val="en-GB" w:eastAsia="en-GB"/>
        </w:rPr>
      </w:pPr>
      <w:del w:id="258" w:author="Jose Costa Teixeira" w:date="2017-08-05T00:27:00Z">
        <w:r w:rsidRPr="009C06DC" w:rsidDel="009C06DC">
          <w:rPr>
            <w:rStyle w:val="Hyperlink"/>
            <w:noProof/>
            <w14:scene3d>
              <w14:camera w14:prst="orthographicFront"/>
              <w14:lightRig w14:rig="threePt" w14:dir="t">
                <w14:rot w14:lat="0" w14:lon="0" w14:rev="0"/>
              </w14:lightRig>
            </w14:scene3d>
          </w:rPr>
          <w:delText>A.1</w:delText>
        </w:r>
        <w:r w:rsidDel="009C06DC">
          <w:rPr>
            <w:rFonts w:asciiTheme="minorHAnsi" w:eastAsiaTheme="minorEastAsia" w:hAnsiTheme="minorHAnsi" w:cstheme="minorBidi"/>
            <w:noProof/>
            <w:sz w:val="22"/>
            <w:szCs w:val="22"/>
            <w:lang w:val="en-GB" w:eastAsia="en-GB"/>
          </w:rPr>
          <w:tab/>
        </w:r>
        <w:r w:rsidRPr="009C06DC" w:rsidDel="009C06DC">
          <w:rPr>
            <w:rStyle w:val="Hyperlink"/>
            <w:noProof/>
          </w:rPr>
          <w:delText>&lt;Add Title&gt;</w:delText>
        </w:r>
        <w:r w:rsidDel="009C06DC">
          <w:rPr>
            <w:noProof/>
            <w:webHidden/>
          </w:rPr>
          <w:tab/>
          <w:delText>27</w:delText>
        </w:r>
      </w:del>
    </w:p>
    <w:p w14:paraId="5A1CCC5F" w14:textId="6FFAD037" w:rsidR="00836497" w:rsidDel="009C06DC" w:rsidRDefault="00836497">
      <w:pPr>
        <w:pStyle w:val="TOC1"/>
        <w:rPr>
          <w:del w:id="259" w:author="Jose Costa Teixeira" w:date="2017-08-05T00:27:00Z"/>
          <w:rFonts w:asciiTheme="minorHAnsi" w:eastAsiaTheme="minorEastAsia" w:hAnsiTheme="minorHAnsi" w:cstheme="minorBidi"/>
          <w:noProof/>
          <w:sz w:val="22"/>
          <w:szCs w:val="22"/>
          <w:lang w:val="en-GB" w:eastAsia="en-GB"/>
        </w:rPr>
      </w:pPr>
      <w:del w:id="260" w:author="Jose Costa Teixeira" w:date="2017-08-05T00:27:00Z">
        <w:r w:rsidRPr="009C06DC" w:rsidDel="009C06DC">
          <w:rPr>
            <w:rStyle w:val="Hyperlink"/>
            <w:noProof/>
          </w:rPr>
          <w:delText>Appendix B – &lt;Appendix B Title&gt;</w:delText>
        </w:r>
        <w:r w:rsidDel="009C06DC">
          <w:rPr>
            <w:noProof/>
            <w:webHidden/>
          </w:rPr>
          <w:tab/>
          <w:delText>27</w:delText>
        </w:r>
      </w:del>
    </w:p>
    <w:p w14:paraId="1DD932E1" w14:textId="47E304D5" w:rsidR="00836497" w:rsidDel="009C06DC" w:rsidRDefault="00836497">
      <w:pPr>
        <w:pStyle w:val="TOC2"/>
        <w:tabs>
          <w:tab w:val="left" w:pos="1152"/>
        </w:tabs>
        <w:rPr>
          <w:del w:id="261" w:author="Jose Costa Teixeira" w:date="2017-08-05T00:27:00Z"/>
          <w:rFonts w:asciiTheme="minorHAnsi" w:eastAsiaTheme="minorEastAsia" w:hAnsiTheme="minorHAnsi" w:cstheme="minorBidi"/>
          <w:noProof/>
          <w:sz w:val="22"/>
          <w:szCs w:val="22"/>
          <w:lang w:val="en-GB" w:eastAsia="en-GB"/>
        </w:rPr>
      </w:pPr>
      <w:del w:id="262" w:author="Jose Costa Teixeira" w:date="2017-08-05T00:27:00Z">
        <w:r w:rsidRPr="009C06DC" w:rsidDel="009C06DC">
          <w:rPr>
            <w:rStyle w:val="Hyperlink"/>
            <w:noProof/>
            <w14:scene3d>
              <w14:camera w14:prst="orthographicFront"/>
              <w14:lightRig w14:rig="threePt" w14:dir="t">
                <w14:rot w14:lat="0" w14:lon="0" w14:rev="0"/>
              </w14:lightRig>
            </w14:scene3d>
          </w:rPr>
          <w:delText>B.1</w:delText>
        </w:r>
        <w:r w:rsidDel="009C06DC">
          <w:rPr>
            <w:rFonts w:asciiTheme="minorHAnsi" w:eastAsiaTheme="minorEastAsia" w:hAnsiTheme="minorHAnsi" w:cstheme="minorBidi"/>
            <w:noProof/>
            <w:sz w:val="22"/>
            <w:szCs w:val="22"/>
            <w:lang w:val="en-GB" w:eastAsia="en-GB"/>
          </w:rPr>
          <w:tab/>
        </w:r>
        <w:r w:rsidRPr="009C06DC" w:rsidDel="009C06DC">
          <w:rPr>
            <w:rStyle w:val="Hyperlink"/>
            <w:noProof/>
          </w:rPr>
          <w:delText>&lt;Add Title&gt;</w:delText>
        </w:r>
        <w:r w:rsidDel="009C06DC">
          <w:rPr>
            <w:noProof/>
            <w:webHidden/>
          </w:rPr>
          <w:tab/>
          <w:delText>27</w:delText>
        </w:r>
      </w:del>
    </w:p>
    <w:p w14:paraId="30819777" w14:textId="7099C040" w:rsidR="00836497" w:rsidDel="009C06DC" w:rsidRDefault="00836497">
      <w:pPr>
        <w:pStyle w:val="TOC1"/>
        <w:rPr>
          <w:del w:id="263" w:author="Jose Costa Teixeira" w:date="2017-08-05T00:27:00Z"/>
          <w:rFonts w:asciiTheme="minorHAnsi" w:eastAsiaTheme="minorEastAsia" w:hAnsiTheme="minorHAnsi" w:cstheme="minorBidi"/>
          <w:noProof/>
          <w:sz w:val="22"/>
          <w:szCs w:val="22"/>
          <w:lang w:val="en-GB" w:eastAsia="en-GB"/>
        </w:rPr>
      </w:pPr>
      <w:del w:id="264" w:author="Jose Costa Teixeira" w:date="2017-08-05T00:27:00Z">
        <w:r w:rsidRPr="009C06DC" w:rsidDel="009C06DC">
          <w:rPr>
            <w:rStyle w:val="Hyperlink"/>
            <w:noProof/>
          </w:rPr>
          <w:delText>Volume 2 – Transactions</w:delText>
        </w:r>
        <w:r w:rsidDel="009C06DC">
          <w:rPr>
            <w:noProof/>
            <w:webHidden/>
          </w:rPr>
          <w:tab/>
          <w:delText>28</w:delText>
        </w:r>
      </w:del>
    </w:p>
    <w:p w14:paraId="769C6CC5" w14:textId="71A6149B" w:rsidR="00836497" w:rsidDel="009C06DC" w:rsidRDefault="00836497">
      <w:pPr>
        <w:pStyle w:val="TOC2"/>
        <w:rPr>
          <w:del w:id="265" w:author="Jose Costa Teixeira" w:date="2017-08-05T00:27:00Z"/>
          <w:rFonts w:asciiTheme="minorHAnsi" w:eastAsiaTheme="minorEastAsia" w:hAnsiTheme="minorHAnsi" w:cstheme="minorBidi"/>
          <w:noProof/>
          <w:sz w:val="22"/>
          <w:szCs w:val="22"/>
          <w:lang w:val="en-GB" w:eastAsia="en-GB"/>
        </w:rPr>
      </w:pPr>
      <w:del w:id="266" w:author="Jose Costa Teixeira" w:date="2017-08-05T00:27:00Z">
        <w:r w:rsidRPr="009C06DC" w:rsidDel="009C06DC">
          <w:rPr>
            <w:rStyle w:val="Hyperlink"/>
            <w:noProof/>
          </w:rPr>
          <w:delText>3.Y Medication Administration Request Query</w:delText>
        </w:r>
        <w:r w:rsidDel="009C06DC">
          <w:rPr>
            <w:noProof/>
            <w:webHidden/>
          </w:rPr>
          <w:tab/>
          <w:delText>28</w:delText>
        </w:r>
      </w:del>
    </w:p>
    <w:p w14:paraId="6A05B8C6" w14:textId="04A920BB" w:rsidR="00836497" w:rsidDel="009C06DC" w:rsidRDefault="00836497">
      <w:pPr>
        <w:pStyle w:val="TOC3"/>
        <w:rPr>
          <w:del w:id="267" w:author="Jose Costa Teixeira" w:date="2017-08-05T00:27:00Z"/>
          <w:rFonts w:asciiTheme="minorHAnsi" w:eastAsiaTheme="minorEastAsia" w:hAnsiTheme="minorHAnsi" w:cstheme="minorBidi"/>
          <w:noProof/>
          <w:sz w:val="22"/>
          <w:szCs w:val="22"/>
          <w:lang w:val="en-GB" w:eastAsia="en-GB"/>
        </w:rPr>
      </w:pPr>
      <w:del w:id="268" w:author="Jose Costa Teixeira" w:date="2017-08-05T00:27:00Z">
        <w:r w:rsidRPr="009C06DC" w:rsidDel="009C06DC">
          <w:rPr>
            <w:rStyle w:val="Hyperlink"/>
            <w:noProof/>
          </w:rPr>
          <w:delText>3.Y.1 Scope</w:delText>
        </w:r>
        <w:r w:rsidDel="009C06DC">
          <w:rPr>
            <w:noProof/>
            <w:webHidden/>
          </w:rPr>
          <w:tab/>
          <w:delText>28</w:delText>
        </w:r>
      </w:del>
    </w:p>
    <w:p w14:paraId="788E83D4" w14:textId="341FB530" w:rsidR="00836497" w:rsidDel="009C06DC" w:rsidRDefault="00836497">
      <w:pPr>
        <w:pStyle w:val="TOC3"/>
        <w:rPr>
          <w:del w:id="269" w:author="Jose Costa Teixeira" w:date="2017-08-05T00:27:00Z"/>
          <w:rFonts w:asciiTheme="minorHAnsi" w:eastAsiaTheme="minorEastAsia" w:hAnsiTheme="minorHAnsi" w:cstheme="minorBidi"/>
          <w:noProof/>
          <w:sz w:val="22"/>
          <w:szCs w:val="22"/>
          <w:lang w:val="en-GB" w:eastAsia="en-GB"/>
        </w:rPr>
      </w:pPr>
      <w:del w:id="270" w:author="Jose Costa Teixeira" w:date="2017-08-05T00:27:00Z">
        <w:r w:rsidRPr="009C06DC" w:rsidDel="009C06DC">
          <w:rPr>
            <w:rStyle w:val="Hyperlink"/>
            <w:noProof/>
          </w:rPr>
          <w:delText>3.Y.2 Actor Roles</w:delText>
        </w:r>
        <w:r w:rsidDel="009C06DC">
          <w:rPr>
            <w:noProof/>
            <w:webHidden/>
          </w:rPr>
          <w:tab/>
          <w:delText>28</w:delText>
        </w:r>
      </w:del>
    </w:p>
    <w:p w14:paraId="0E645E8B" w14:textId="46D4C58F" w:rsidR="00836497" w:rsidDel="009C06DC" w:rsidRDefault="00836497">
      <w:pPr>
        <w:pStyle w:val="TOC3"/>
        <w:rPr>
          <w:del w:id="271" w:author="Jose Costa Teixeira" w:date="2017-08-05T00:27:00Z"/>
          <w:rFonts w:asciiTheme="minorHAnsi" w:eastAsiaTheme="minorEastAsia" w:hAnsiTheme="minorHAnsi" w:cstheme="minorBidi"/>
          <w:noProof/>
          <w:sz w:val="22"/>
          <w:szCs w:val="22"/>
          <w:lang w:val="en-GB" w:eastAsia="en-GB"/>
        </w:rPr>
      </w:pPr>
      <w:del w:id="272" w:author="Jose Costa Teixeira" w:date="2017-08-05T00:27:00Z">
        <w:r w:rsidRPr="009C06DC" w:rsidDel="009C06DC">
          <w:rPr>
            <w:rStyle w:val="Hyperlink"/>
            <w:noProof/>
          </w:rPr>
          <w:delText>3.Y.3 Referenced Standards</w:delText>
        </w:r>
        <w:r w:rsidDel="009C06DC">
          <w:rPr>
            <w:noProof/>
            <w:webHidden/>
          </w:rPr>
          <w:tab/>
          <w:delText>29</w:delText>
        </w:r>
      </w:del>
    </w:p>
    <w:p w14:paraId="3B8BBE28" w14:textId="041E7CB4" w:rsidR="00836497" w:rsidDel="009C06DC" w:rsidRDefault="00836497">
      <w:pPr>
        <w:pStyle w:val="TOC3"/>
        <w:rPr>
          <w:del w:id="273" w:author="Jose Costa Teixeira" w:date="2017-08-05T00:27:00Z"/>
          <w:rFonts w:asciiTheme="minorHAnsi" w:eastAsiaTheme="minorEastAsia" w:hAnsiTheme="minorHAnsi" w:cstheme="minorBidi"/>
          <w:noProof/>
          <w:sz w:val="22"/>
          <w:szCs w:val="22"/>
          <w:lang w:val="en-GB" w:eastAsia="en-GB"/>
        </w:rPr>
      </w:pPr>
      <w:del w:id="274" w:author="Jose Costa Teixeira" w:date="2017-08-05T00:27:00Z">
        <w:r w:rsidRPr="009C06DC" w:rsidDel="009C06DC">
          <w:rPr>
            <w:rStyle w:val="Hyperlink"/>
            <w:noProof/>
          </w:rPr>
          <w:delText>3.Y.4 Interaction Diagram</w:delText>
        </w:r>
        <w:r w:rsidDel="009C06DC">
          <w:rPr>
            <w:noProof/>
            <w:webHidden/>
          </w:rPr>
          <w:tab/>
          <w:delText>29</w:delText>
        </w:r>
      </w:del>
    </w:p>
    <w:p w14:paraId="7B0ADF31" w14:textId="4BBEC7AB" w:rsidR="00836497" w:rsidDel="009C06DC" w:rsidRDefault="00836497">
      <w:pPr>
        <w:pStyle w:val="TOC4"/>
        <w:rPr>
          <w:del w:id="275" w:author="Jose Costa Teixeira" w:date="2017-08-05T00:27:00Z"/>
          <w:rFonts w:asciiTheme="minorHAnsi" w:eastAsiaTheme="minorEastAsia" w:hAnsiTheme="minorHAnsi" w:cstheme="minorBidi"/>
          <w:noProof/>
          <w:sz w:val="22"/>
          <w:szCs w:val="22"/>
          <w:lang w:val="en-GB" w:eastAsia="en-GB"/>
        </w:rPr>
      </w:pPr>
      <w:del w:id="276" w:author="Jose Costa Teixeira" w:date="2017-08-05T00:27:00Z">
        <w:r w:rsidRPr="009C06DC" w:rsidDel="009C06DC">
          <w:rPr>
            <w:rStyle w:val="Hyperlink"/>
            <w:noProof/>
          </w:rPr>
          <w:delText>3.Y.4.1 Query Medication Administration Requests</w:delText>
        </w:r>
        <w:r w:rsidDel="009C06DC">
          <w:rPr>
            <w:noProof/>
            <w:webHidden/>
          </w:rPr>
          <w:tab/>
          <w:delText>29</w:delText>
        </w:r>
      </w:del>
    </w:p>
    <w:p w14:paraId="6B2152C2" w14:textId="23521C5D" w:rsidR="00836497" w:rsidDel="009C06DC" w:rsidRDefault="00836497">
      <w:pPr>
        <w:pStyle w:val="TOC5"/>
        <w:rPr>
          <w:del w:id="277" w:author="Jose Costa Teixeira" w:date="2017-08-05T00:27:00Z"/>
          <w:rFonts w:asciiTheme="minorHAnsi" w:eastAsiaTheme="minorEastAsia" w:hAnsiTheme="minorHAnsi" w:cstheme="minorBidi"/>
          <w:noProof/>
          <w:sz w:val="22"/>
          <w:szCs w:val="22"/>
          <w:lang w:val="en-GB" w:eastAsia="en-GB"/>
        </w:rPr>
      </w:pPr>
      <w:del w:id="278" w:author="Jose Costa Teixeira" w:date="2017-08-05T00:27:00Z">
        <w:r w:rsidRPr="009C06DC" w:rsidDel="009C06DC">
          <w:rPr>
            <w:rStyle w:val="Hyperlink"/>
            <w:noProof/>
          </w:rPr>
          <w:delText>3.Y.4.1.1 Trigger Events</w:delText>
        </w:r>
        <w:r w:rsidDel="009C06DC">
          <w:rPr>
            <w:noProof/>
            <w:webHidden/>
          </w:rPr>
          <w:tab/>
          <w:delText>29</w:delText>
        </w:r>
      </w:del>
    </w:p>
    <w:p w14:paraId="7870D555" w14:textId="698AD14A" w:rsidR="00836497" w:rsidDel="009C06DC" w:rsidRDefault="00836497">
      <w:pPr>
        <w:pStyle w:val="TOC5"/>
        <w:rPr>
          <w:del w:id="279" w:author="Jose Costa Teixeira" w:date="2017-08-05T00:27:00Z"/>
          <w:rFonts w:asciiTheme="minorHAnsi" w:eastAsiaTheme="minorEastAsia" w:hAnsiTheme="minorHAnsi" w:cstheme="minorBidi"/>
          <w:noProof/>
          <w:sz w:val="22"/>
          <w:szCs w:val="22"/>
          <w:lang w:val="en-GB" w:eastAsia="en-GB"/>
        </w:rPr>
      </w:pPr>
      <w:del w:id="280" w:author="Jose Costa Teixeira" w:date="2017-08-05T00:27:00Z">
        <w:r w:rsidRPr="009C06DC" w:rsidDel="009C06DC">
          <w:rPr>
            <w:rStyle w:val="Hyperlink"/>
            <w:noProof/>
          </w:rPr>
          <w:delText>3.Y.4.1.2 Message Semantics</w:delText>
        </w:r>
        <w:r w:rsidDel="009C06DC">
          <w:rPr>
            <w:noProof/>
            <w:webHidden/>
          </w:rPr>
          <w:tab/>
          <w:delText>29</w:delText>
        </w:r>
      </w:del>
    </w:p>
    <w:p w14:paraId="1BB51DA2" w14:textId="2EB5A90D" w:rsidR="00836497" w:rsidDel="009C06DC" w:rsidRDefault="00836497">
      <w:pPr>
        <w:pStyle w:val="TOC6"/>
        <w:rPr>
          <w:del w:id="281" w:author="Jose Costa Teixeira" w:date="2017-08-05T00:27:00Z"/>
          <w:rFonts w:asciiTheme="minorHAnsi" w:eastAsiaTheme="minorEastAsia" w:hAnsiTheme="minorHAnsi" w:cstheme="minorBidi"/>
          <w:noProof/>
          <w:sz w:val="22"/>
          <w:szCs w:val="22"/>
          <w:lang w:val="en-GB" w:eastAsia="en-GB"/>
        </w:rPr>
      </w:pPr>
      <w:del w:id="282" w:author="Jose Costa Teixeira" w:date="2017-08-05T00:27:00Z">
        <w:r w:rsidRPr="009C06DC" w:rsidDel="009C06DC">
          <w:rPr>
            <w:rStyle w:val="Hyperlink"/>
            <w:noProof/>
          </w:rPr>
          <w:delText>3.Y.4.1.2.1 Query Search Parameters</w:delText>
        </w:r>
        <w:r w:rsidDel="009C06DC">
          <w:rPr>
            <w:noProof/>
            <w:webHidden/>
          </w:rPr>
          <w:tab/>
          <w:delText>30</w:delText>
        </w:r>
      </w:del>
    </w:p>
    <w:p w14:paraId="0E3E9E28" w14:textId="2285A9FF" w:rsidR="00836497" w:rsidDel="009C06DC" w:rsidRDefault="00836497">
      <w:pPr>
        <w:pStyle w:val="TOC6"/>
        <w:rPr>
          <w:del w:id="283" w:author="Jose Costa Teixeira" w:date="2017-08-05T00:27:00Z"/>
          <w:rFonts w:asciiTheme="minorHAnsi" w:eastAsiaTheme="minorEastAsia" w:hAnsiTheme="minorHAnsi" w:cstheme="minorBidi"/>
          <w:noProof/>
          <w:sz w:val="22"/>
          <w:szCs w:val="22"/>
          <w:lang w:val="en-GB" w:eastAsia="en-GB"/>
        </w:rPr>
      </w:pPr>
      <w:del w:id="284" w:author="Jose Costa Teixeira" w:date="2017-08-05T00:27:00Z">
        <w:r w:rsidRPr="009C06DC" w:rsidDel="009C06DC">
          <w:rPr>
            <w:rStyle w:val="Hyperlink"/>
            <w:noProof/>
          </w:rPr>
          <w:delText>3.Y.4.1.2.5 Populating Expected Response Format</w:delText>
        </w:r>
        <w:r w:rsidDel="009C06DC">
          <w:rPr>
            <w:noProof/>
            <w:webHidden/>
          </w:rPr>
          <w:tab/>
          <w:delText>32</w:delText>
        </w:r>
      </w:del>
    </w:p>
    <w:p w14:paraId="134610E4" w14:textId="13ACB877" w:rsidR="00836497" w:rsidDel="009C06DC" w:rsidRDefault="00836497">
      <w:pPr>
        <w:pStyle w:val="TOC5"/>
        <w:rPr>
          <w:del w:id="285" w:author="Jose Costa Teixeira" w:date="2017-08-05T00:27:00Z"/>
          <w:rFonts w:asciiTheme="minorHAnsi" w:eastAsiaTheme="minorEastAsia" w:hAnsiTheme="minorHAnsi" w:cstheme="minorBidi"/>
          <w:noProof/>
          <w:sz w:val="22"/>
          <w:szCs w:val="22"/>
          <w:lang w:val="en-GB" w:eastAsia="en-GB"/>
        </w:rPr>
      </w:pPr>
      <w:del w:id="286" w:author="Jose Costa Teixeira" w:date="2017-08-05T00:27:00Z">
        <w:r w:rsidRPr="009C06DC" w:rsidDel="009C06DC">
          <w:rPr>
            <w:rStyle w:val="Hyperlink"/>
            <w:noProof/>
          </w:rPr>
          <w:delText>3.Y.4.1.3 Expected Actions</w:delText>
        </w:r>
        <w:r w:rsidDel="009C06DC">
          <w:rPr>
            <w:noProof/>
            <w:webHidden/>
          </w:rPr>
          <w:tab/>
          <w:delText>32</w:delText>
        </w:r>
      </w:del>
    </w:p>
    <w:p w14:paraId="0202C2B0" w14:textId="6138BE68" w:rsidR="00836497" w:rsidDel="009C06DC" w:rsidRDefault="00836497">
      <w:pPr>
        <w:pStyle w:val="TOC4"/>
        <w:rPr>
          <w:del w:id="287" w:author="Jose Costa Teixeira" w:date="2017-08-05T00:27:00Z"/>
          <w:rFonts w:asciiTheme="minorHAnsi" w:eastAsiaTheme="minorEastAsia" w:hAnsiTheme="minorHAnsi" w:cstheme="minorBidi"/>
          <w:noProof/>
          <w:sz w:val="22"/>
          <w:szCs w:val="22"/>
          <w:lang w:val="en-GB" w:eastAsia="en-GB"/>
        </w:rPr>
      </w:pPr>
      <w:del w:id="288" w:author="Jose Costa Teixeira" w:date="2017-08-05T00:27:00Z">
        <w:r w:rsidRPr="009C06DC" w:rsidDel="009C06DC">
          <w:rPr>
            <w:rStyle w:val="Hyperlink"/>
            <w:noProof/>
          </w:rPr>
          <w:delText>3.Y.4.2 Query Patient Resource Response message</w:delText>
        </w:r>
        <w:r w:rsidDel="009C06DC">
          <w:rPr>
            <w:noProof/>
            <w:webHidden/>
          </w:rPr>
          <w:tab/>
          <w:delText>34</w:delText>
        </w:r>
      </w:del>
    </w:p>
    <w:p w14:paraId="3EF394D5" w14:textId="50F426DB" w:rsidR="00836497" w:rsidDel="009C06DC" w:rsidRDefault="00836497">
      <w:pPr>
        <w:pStyle w:val="TOC5"/>
        <w:rPr>
          <w:del w:id="289" w:author="Jose Costa Teixeira" w:date="2017-08-05T00:27:00Z"/>
          <w:rFonts w:asciiTheme="minorHAnsi" w:eastAsiaTheme="minorEastAsia" w:hAnsiTheme="minorHAnsi" w:cstheme="minorBidi"/>
          <w:noProof/>
          <w:sz w:val="22"/>
          <w:szCs w:val="22"/>
          <w:lang w:val="en-GB" w:eastAsia="en-GB"/>
        </w:rPr>
      </w:pPr>
      <w:del w:id="290" w:author="Jose Costa Teixeira" w:date="2017-08-05T00:27:00Z">
        <w:r w:rsidRPr="009C06DC" w:rsidDel="009C06DC">
          <w:rPr>
            <w:rStyle w:val="Hyperlink"/>
            <w:noProof/>
          </w:rPr>
          <w:delText>3.Y.4.2.1 Trigger Events</w:delText>
        </w:r>
        <w:r w:rsidDel="009C06DC">
          <w:rPr>
            <w:noProof/>
            <w:webHidden/>
          </w:rPr>
          <w:tab/>
          <w:delText>34</w:delText>
        </w:r>
      </w:del>
    </w:p>
    <w:p w14:paraId="21A18062" w14:textId="6E626304" w:rsidR="00836497" w:rsidDel="009C06DC" w:rsidRDefault="00836497">
      <w:pPr>
        <w:pStyle w:val="TOC5"/>
        <w:rPr>
          <w:del w:id="291" w:author="Jose Costa Teixeira" w:date="2017-08-05T00:27:00Z"/>
          <w:rFonts w:asciiTheme="minorHAnsi" w:eastAsiaTheme="minorEastAsia" w:hAnsiTheme="minorHAnsi" w:cstheme="minorBidi"/>
          <w:noProof/>
          <w:sz w:val="22"/>
          <w:szCs w:val="22"/>
          <w:lang w:val="en-GB" w:eastAsia="en-GB"/>
        </w:rPr>
      </w:pPr>
      <w:del w:id="292" w:author="Jose Costa Teixeira" w:date="2017-08-05T00:27:00Z">
        <w:r w:rsidRPr="009C06DC" w:rsidDel="009C06DC">
          <w:rPr>
            <w:rStyle w:val="Hyperlink"/>
            <w:noProof/>
          </w:rPr>
          <w:delText>3.Y.4.2.2 Message Semantics</w:delText>
        </w:r>
        <w:r w:rsidDel="009C06DC">
          <w:rPr>
            <w:noProof/>
            <w:webHidden/>
          </w:rPr>
          <w:tab/>
          <w:delText>34</w:delText>
        </w:r>
      </w:del>
    </w:p>
    <w:p w14:paraId="4BC6E147" w14:textId="35A668CF" w:rsidR="00836497" w:rsidDel="009C06DC" w:rsidRDefault="00836497">
      <w:pPr>
        <w:pStyle w:val="TOC6"/>
        <w:rPr>
          <w:del w:id="293" w:author="Jose Costa Teixeira" w:date="2017-08-05T00:27:00Z"/>
          <w:rFonts w:asciiTheme="minorHAnsi" w:eastAsiaTheme="minorEastAsia" w:hAnsiTheme="minorHAnsi" w:cstheme="minorBidi"/>
          <w:noProof/>
          <w:sz w:val="22"/>
          <w:szCs w:val="22"/>
          <w:lang w:val="en-GB" w:eastAsia="en-GB"/>
        </w:rPr>
      </w:pPr>
      <w:del w:id="294" w:author="Jose Costa Teixeira" w:date="2017-08-05T00:27:00Z">
        <w:r w:rsidRPr="009C06DC" w:rsidDel="009C06DC">
          <w:rPr>
            <w:rStyle w:val="Hyperlink"/>
            <w:noProof/>
          </w:rPr>
          <w:delText>3.Y.4.2.2.1 MedicationRequest Resource Definition in the Context of Query Medication Request</w:delText>
        </w:r>
        <w:r w:rsidDel="009C06DC">
          <w:rPr>
            <w:noProof/>
            <w:webHidden/>
          </w:rPr>
          <w:tab/>
          <w:delText>34</w:delText>
        </w:r>
      </w:del>
    </w:p>
    <w:p w14:paraId="27BD4B0B" w14:textId="51662AF8" w:rsidR="00836497" w:rsidDel="009C06DC" w:rsidRDefault="00836497">
      <w:pPr>
        <w:pStyle w:val="TOC6"/>
        <w:rPr>
          <w:del w:id="295" w:author="Jose Costa Teixeira" w:date="2017-08-05T00:27:00Z"/>
          <w:rFonts w:asciiTheme="minorHAnsi" w:eastAsiaTheme="minorEastAsia" w:hAnsiTheme="minorHAnsi" w:cstheme="minorBidi"/>
          <w:noProof/>
          <w:sz w:val="22"/>
          <w:szCs w:val="22"/>
          <w:lang w:val="en-GB" w:eastAsia="en-GB"/>
        </w:rPr>
      </w:pPr>
      <w:del w:id="296" w:author="Jose Costa Teixeira" w:date="2017-08-05T00:27:00Z">
        <w:r w:rsidRPr="009C06DC" w:rsidDel="009C06DC">
          <w:rPr>
            <w:rStyle w:val="Hyperlink"/>
            <w:noProof/>
          </w:rPr>
          <w:delText>3.Y.4.2.2.2 medicationRequest content and constraints</w:delText>
        </w:r>
        <w:r w:rsidDel="009C06DC">
          <w:rPr>
            <w:noProof/>
            <w:webHidden/>
          </w:rPr>
          <w:tab/>
          <w:delText>34</w:delText>
        </w:r>
      </w:del>
    </w:p>
    <w:p w14:paraId="23F4AE34" w14:textId="77D032B2" w:rsidR="00836497" w:rsidDel="009C06DC" w:rsidRDefault="00836497">
      <w:pPr>
        <w:pStyle w:val="TOC6"/>
        <w:rPr>
          <w:del w:id="297" w:author="Jose Costa Teixeira" w:date="2017-08-05T00:27:00Z"/>
          <w:rFonts w:asciiTheme="minorHAnsi" w:eastAsiaTheme="minorEastAsia" w:hAnsiTheme="minorHAnsi" w:cstheme="minorBidi"/>
          <w:noProof/>
          <w:sz w:val="22"/>
          <w:szCs w:val="22"/>
          <w:lang w:val="en-GB" w:eastAsia="en-GB"/>
        </w:rPr>
      </w:pPr>
      <w:del w:id="298" w:author="Jose Costa Teixeira" w:date="2017-08-05T00:27:00Z">
        <w:r w:rsidRPr="009C06DC" w:rsidDel="009C06DC">
          <w:rPr>
            <w:rStyle w:val="Hyperlink"/>
            <w:noProof/>
          </w:rPr>
          <w:delText>3.Y.4.2.2.3 Logic</w:delText>
        </w:r>
        <w:r w:rsidDel="009C06DC">
          <w:rPr>
            <w:noProof/>
            <w:webHidden/>
          </w:rPr>
          <w:tab/>
          <w:delText>35</w:delText>
        </w:r>
      </w:del>
    </w:p>
    <w:p w14:paraId="7CCBC61F" w14:textId="3C90B1D9" w:rsidR="00836497" w:rsidDel="009C06DC" w:rsidRDefault="00836497">
      <w:pPr>
        <w:pStyle w:val="TOC6"/>
        <w:rPr>
          <w:del w:id="299" w:author="Jose Costa Teixeira" w:date="2017-08-05T00:27:00Z"/>
          <w:rFonts w:asciiTheme="minorHAnsi" w:eastAsiaTheme="minorEastAsia" w:hAnsiTheme="minorHAnsi" w:cstheme="minorBidi"/>
          <w:noProof/>
          <w:sz w:val="22"/>
          <w:szCs w:val="22"/>
          <w:lang w:val="en-GB" w:eastAsia="en-GB"/>
        </w:rPr>
      </w:pPr>
      <w:del w:id="300" w:author="Jose Costa Teixeira" w:date="2017-08-05T00:27:00Z">
        <w:r w:rsidRPr="009C06DC" w:rsidDel="009C06DC">
          <w:rPr>
            <w:rStyle w:val="Hyperlink"/>
            <w:noProof/>
          </w:rPr>
          <w:delText>3.Y.4.2.2.4 Resource Bundling</w:delText>
        </w:r>
        <w:r w:rsidDel="009C06DC">
          <w:rPr>
            <w:noProof/>
            <w:webHidden/>
          </w:rPr>
          <w:tab/>
          <w:delText>35</w:delText>
        </w:r>
      </w:del>
    </w:p>
    <w:p w14:paraId="307C8D2C" w14:textId="778D958B" w:rsidR="00836497" w:rsidDel="009C06DC" w:rsidRDefault="00836497">
      <w:pPr>
        <w:pStyle w:val="TOC6"/>
        <w:rPr>
          <w:del w:id="301" w:author="Jose Costa Teixeira" w:date="2017-08-05T00:27:00Z"/>
          <w:rFonts w:asciiTheme="minorHAnsi" w:eastAsiaTheme="minorEastAsia" w:hAnsiTheme="minorHAnsi" w:cstheme="minorBidi"/>
          <w:noProof/>
          <w:sz w:val="22"/>
          <w:szCs w:val="22"/>
          <w:lang w:val="en-GB" w:eastAsia="en-GB"/>
        </w:rPr>
      </w:pPr>
      <w:del w:id="302" w:author="Jose Costa Teixeira" w:date="2017-08-05T00:27:00Z">
        <w:r w:rsidRPr="009C06DC" w:rsidDel="009C06DC">
          <w:rPr>
            <w:rStyle w:val="Hyperlink"/>
            <w:noProof/>
          </w:rPr>
          <w:delText>3.Y.4.2.2.5 Incremental Response Processing - Paging of Resource Bundle</w:delText>
        </w:r>
        <w:r w:rsidDel="009C06DC">
          <w:rPr>
            <w:noProof/>
            <w:webHidden/>
          </w:rPr>
          <w:tab/>
          <w:delText>35</w:delText>
        </w:r>
      </w:del>
    </w:p>
    <w:p w14:paraId="354098D7" w14:textId="4BC04D4E" w:rsidR="00836497" w:rsidDel="009C06DC" w:rsidRDefault="00836497">
      <w:pPr>
        <w:pStyle w:val="TOC5"/>
        <w:rPr>
          <w:del w:id="303" w:author="Jose Costa Teixeira" w:date="2017-08-05T00:27:00Z"/>
          <w:rFonts w:asciiTheme="minorHAnsi" w:eastAsiaTheme="minorEastAsia" w:hAnsiTheme="minorHAnsi" w:cstheme="minorBidi"/>
          <w:noProof/>
          <w:sz w:val="22"/>
          <w:szCs w:val="22"/>
          <w:lang w:val="en-GB" w:eastAsia="en-GB"/>
        </w:rPr>
      </w:pPr>
      <w:del w:id="304" w:author="Jose Costa Teixeira" w:date="2017-08-05T00:27:00Z">
        <w:r w:rsidRPr="009C06DC" w:rsidDel="009C06DC">
          <w:rPr>
            <w:rStyle w:val="Hyperlink"/>
            <w:noProof/>
            <w:highlight w:val="yellow"/>
          </w:rPr>
          <w:delText>3.Y.4.2.3 Expected Actions</w:delText>
        </w:r>
        <w:r w:rsidDel="009C06DC">
          <w:rPr>
            <w:noProof/>
            <w:webHidden/>
          </w:rPr>
          <w:tab/>
          <w:delText>35</w:delText>
        </w:r>
      </w:del>
    </w:p>
    <w:p w14:paraId="0A34515E" w14:textId="679D80B7" w:rsidR="00836497" w:rsidDel="009C06DC" w:rsidRDefault="00836497">
      <w:pPr>
        <w:pStyle w:val="TOC5"/>
        <w:rPr>
          <w:del w:id="305" w:author="Jose Costa Teixeira" w:date="2017-08-05T00:27:00Z"/>
          <w:rFonts w:asciiTheme="minorHAnsi" w:eastAsiaTheme="minorEastAsia" w:hAnsiTheme="minorHAnsi" w:cstheme="minorBidi"/>
          <w:noProof/>
          <w:sz w:val="22"/>
          <w:szCs w:val="22"/>
          <w:lang w:val="en-GB" w:eastAsia="en-GB"/>
        </w:rPr>
      </w:pPr>
      <w:del w:id="306" w:author="Jose Costa Teixeira" w:date="2017-08-05T00:27:00Z">
        <w:r w:rsidRPr="009C06DC" w:rsidDel="009C06DC">
          <w:rPr>
            <w:rStyle w:val="Hyperlink"/>
            <w:noProof/>
          </w:rPr>
          <w:delText>3.Y.4.2.5 Conformance Resource</w:delText>
        </w:r>
        <w:r w:rsidDel="009C06DC">
          <w:rPr>
            <w:noProof/>
            <w:webHidden/>
          </w:rPr>
          <w:tab/>
          <w:delText>35</w:delText>
        </w:r>
      </w:del>
    </w:p>
    <w:p w14:paraId="14222DC9" w14:textId="4B9D8B60" w:rsidR="00836497" w:rsidDel="009C06DC" w:rsidRDefault="00836497">
      <w:pPr>
        <w:pStyle w:val="TOC2"/>
        <w:rPr>
          <w:del w:id="307" w:author="Jose Costa Teixeira" w:date="2017-08-05T00:27:00Z"/>
          <w:rFonts w:asciiTheme="minorHAnsi" w:eastAsiaTheme="minorEastAsia" w:hAnsiTheme="minorHAnsi" w:cstheme="minorBidi"/>
          <w:noProof/>
          <w:sz w:val="22"/>
          <w:szCs w:val="22"/>
          <w:lang w:val="en-GB" w:eastAsia="en-GB"/>
        </w:rPr>
      </w:pPr>
      <w:del w:id="308" w:author="Jose Costa Teixeira" w:date="2017-08-05T00:27:00Z">
        <w:r w:rsidRPr="009C06DC" w:rsidDel="009C06DC">
          <w:rPr>
            <w:rStyle w:val="Hyperlink"/>
            <w:noProof/>
          </w:rPr>
          <w:delText>3.Z Medication Administration Report</w:delText>
        </w:r>
        <w:r w:rsidDel="009C06DC">
          <w:rPr>
            <w:noProof/>
            <w:webHidden/>
          </w:rPr>
          <w:tab/>
          <w:delText>37</w:delText>
        </w:r>
      </w:del>
    </w:p>
    <w:p w14:paraId="7E43390E" w14:textId="206F90A8" w:rsidR="00836497" w:rsidDel="009C06DC" w:rsidRDefault="00836497">
      <w:pPr>
        <w:pStyle w:val="TOC3"/>
        <w:rPr>
          <w:del w:id="309" w:author="Jose Costa Teixeira" w:date="2017-08-05T00:27:00Z"/>
          <w:rFonts w:asciiTheme="minorHAnsi" w:eastAsiaTheme="minorEastAsia" w:hAnsiTheme="minorHAnsi" w:cstheme="minorBidi"/>
          <w:noProof/>
          <w:sz w:val="22"/>
          <w:szCs w:val="22"/>
          <w:lang w:val="en-GB" w:eastAsia="en-GB"/>
        </w:rPr>
      </w:pPr>
      <w:del w:id="310" w:author="Jose Costa Teixeira" w:date="2017-08-05T00:27:00Z">
        <w:r w:rsidRPr="009C06DC" w:rsidDel="009C06DC">
          <w:rPr>
            <w:rStyle w:val="Hyperlink"/>
            <w:noProof/>
          </w:rPr>
          <w:delText>3.Z.1 Scope</w:delText>
        </w:r>
        <w:r w:rsidDel="009C06DC">
          <w:rPr>
            <w:noProof/>
            <w:webHidden/>
          </w:rPr>
          <w:tab/>
          <w:delText>37</w:delText>
        </w:r>
      </w:del>
    </w:p>
    <w:p w14:paraId="73F0C166" w14:textId="4548F0FA" w:rsidR="00836497" w:rsidDel="009C06DC" w:rsidRDefault="00836497">
      <w:pPr>
        <w:pStyle w:val="TOC3"/>
        <w:rPr>
          <w:del w:id="311" w:author="Jose Costa Teixeira" w:date="2017-08-05T00:27:00Z"/>
          <w:rFonts w:asciiTheme="minorHAnsi" w:eastAsiaTheme="minorEastAsia" w:hAnsiTheme="minorHAnsi" w:cstheme="minorBidi"/>
          <w:noProof/>
          <w:sz w:val="22"/>
          <w:szCs w:val="22"/>
          <w:lang w:val="en-GB" w:eastAsia="en-GB"/>
        </w:rPr>
      </w:pPr>
      <w:del w:id="312" w:author="Jose Costa Teixeira" w:date="2017-08-05T00:27:00Z">
        <w:r w:rsidRPr="009C06DC" w:rsidDel="009C06DC">
          <w:rPr>
            <w:rStyle w:val="Hyperlink"/>
            <w:noProof/>
          </w:rPr>
          <w:delText>3.Z.2 Actor Roles</w:delText>
        </w:r>
        <w:r w:rsidDel="009C06DC">
          <w:rPr>
            <w:noProof/>
            <w:webHidden/>
          </w:rPr>
          <w:tab/>
          <w:delText>37</w:delText>
        </w:r>
      </w:del>
    </w:p>
    <w:p w14:paraId="763854DF" w14:textId="649E8C10" w:rsidR="00836497" w:rsidDel="009C06DC" w:rsidRDefault="00836497">
      <w:pPr>
        <w:pStyle w:val="TOC3"/>
        <w:rPr>
          <w:del w:id="313" w:author="Jose Costa Teixeira" w:date="2017-08-05T00:27:00Z"/>
          <w:rFonts w:asciiTheme="minorHAnsi" w:eastAsiaTheme="minorEastAsia" w:hAnsiTheme="minorHAnsi" w:cstheme="minorBidi"/>
          <w:noProof/>
          <w:sz w:val="22"/>
          <w:szCs w:val="22"/>
          <w:lang w:val="en-GB" w:eastAsia="en-GB"/>
        </w:rPr>
      </w:pPr>
      <w:del w:id="314" w:author="Jose Costa Teixeira" w:date="2017-08-05T00:27:00Z">
        <w:r w:rsidRPr="009C06DC" w:rsidDel="009C06DC">
          <w:rPr>
            <w:rStyle w:val="Hyperlink"/>
            <w:noProof/>
          </w:rPr>
          <w:delText>3.Z.3 Referenced Standards</w:delText>
        </w:r>
        <w:r w:rsidDel="009C06DC">
          <w:rPr>
            <w:noProof/>
            <w:webHidden/>
          </w:rPr>
          <w:tab/>
          <w:delText>37</w:delText>
        </w:r>
      </w:del>
    </w:p>
    <w:p w14:paraId="6A1CE1BA" w14:textId="28120897" w:rsidR="00836497" w:rsidDel="009C06DC" w:rsidRDefault="00836497">
      <w:pPr>
        <w:pStyle w:val="TOC3"/>
        <w:rPr>
          <w:del w:id="315" w:author="Jose Costa Teixeira" w:date="2017-08-05T00:27:00Z"/>
          <w:rFonts w:asciiTheme="minorHAnsi" w:eastAsiaTheme="minorEastAsia" w:hAnsiTheme="minorHAnsi" w:cstheme="minorBidi"/>
          <w:noProof/>
          <w:sz w:val="22"/>
          <w:szCs w:val="22"/>
          <w:lang w:val="en-GB" w:eastAsia="en-GB"/>
        </w:rPr>
      </w:pPr>
      <w:del w:id="316" w:author="Jose Costa Teixeira" w:date="2017-08-05T00:27:00Z">
        <w:r w:rsidRPr="009C06DC" w:rsidDel="009C06DC">
          <w:rPr>
            <w:rStyle w:val="Hyperlink"/>
            <w:noProof/>
          </w:rPr>
          <w:delText>3.Z.4 Interaction Diagram</w:delText>
        </w:r>
        <w:r w:rsidDel="009C06DC">
          <w:rPr>
            <w:noProof/>
            <w:webHidden/>
          </w:rPr>
          <w:tab/>
          <w:delText>38</w:delText>
        </w:r>
      </w:del>
    </w:p>
    <w:p w14:paraId="710C7A01" w14:textId="714B3B1C" w:rsidR="00836497" w:rsidDel="009C06DC" w:rsidRDefault="00836497">
      <w:pPr>
        <w:pStyle w:val="TOC4"/>
        <w:rPr>
          <w:del w:id="317" w:author="Jose Costa Teixeira" w:date="2017-08-05T00:27:00Z"/>
          <w:rFonts w:asciiTheme="minorHAnsi" w:eastAsiaTheme="minorEastAsia" w:hAnsiTheme="minorHAnsi" w:cstheme="minorBidi"/>
          <w:noProof/>
          <w:sz w:val="22"/>
          <w:szCs w:val="22"/>
          <w:lang w:val="en-GB" w:eastAsia="en-GB"/>
        </w:rPr>
      </w:pPr>
      <w:del w:id="318" w:author="Jose Costa Teixeira" w:date="2017-08-05T00:27:00Z">
        <w:r w:rsidRPr="009C06DC" w:rsidDel="009C06DC">
          <w:rPr>
            <w:rStyle w:val="Hyperlink"/>
            <w:noProof/>
          </w:rPr>
          <w:delText>3.Z.4.1 Medication Administration Reports</w:delText>
        </w:r>
        <w:r w:rsidDel="009C06DC">
          <w:rPr>
            <w:noProof/>
            <w:webHidden/>
          </w:rPr>
          <w:tab/>
          <w:delText>38</w:delText>
        </w:r>
      </w:del>
    </w:p>
    <w:p w14:paraId="06B1659D" w14:textId="17235F46" w:rsidR="00836497" w:rsidDel="009C06DC" w:rsidRDefault="00836497">
      <w:pPr>
        <w:pStyle w:val="TOC5"/>
        <w:rPr>
          <w:del w:id="319" w:author="Jose Costa Teixeira" w:date="2017-08-05T00:27:00Z"/>
          <w:rFonts w:asciiTheme="minorHAnsi" w:eastAsiaTheme="minorEastAsia" w:hAnsiTheme="minorHAnsi" w:cstheme="minorBidi"/>
          <w:noProof/>
          <w:sz w:val="22"/>
          <w:szCs w:val="22"/>
          <w:lang w:val="en-GB" w:eastAsia="en-GB"/>
        </w:rPr>
      </w:pPr>
      <w:del w:id="320" w:author="Jose Costa Teixeira" w:date="2017-08-05T00:27:00Z">
        <w:r w:rsidRPr="009C06DC" w:rsidDel="009C06DC">
          <w:rPr>
            <w:rStyle w:val="Hyperlink"/>
            <w:noProof/>
          </w:rPr>
          <w:lastRenderedPageBreak/>
          <w:delText>3.Z.4.1.1 Trigger Events</w:delText>
        </w:r>
        <w:r w:rsidDel="009C06DC">
          <w:rPr>
            <w:noProof/>
            <w:webHidden/>
          </w:rPr>
          <w:tab/>
          <w:delText>38</w:delText>
        </w:r>
      </w:del>
    </w:p>
    <w:p w14:paraId="5E93E537" w14:textId="7F397401" w:rsidR="00836497" w:rsidDel="009C06DC" w:rsidRDefault="00836497">
      <w:pPr>
        <w:pStyle w:val="TOC5"/>
        <w:rPr>
          <w:del w:id="321" w:author="Jose Costa Teixeira" w:date="2017-08-05T00:27:00Z"/>
          <w:rFonts w:asciiTheme="minorHAnsi" w:eastAsiaTheme="minorEastAsia" w:hAnsiTheme="minorHAnsi" w:cstheme="minorBidi"/>
          <w:noProof/>
          <w:sz w:val="22"/>
          <w:szCs w:val="22"/>
          <w:lang w:val="en-GB" w:eastAsia="en-GB"/>
        </w:rPr>
      </w:pPr>
      <w:del w:id="322" w:author="Jose Costa Teixeira" w:date="2017-08-05T00:27:00Z">
        <w:r w:rsidRPr="009C06DC" w:rsidDel="009C06DC">
          <w:rPr>
            <w:rStyle w:val="Hyperlink"/>
            <w:noProof/>
          </w:rPr>
          <w:delText>3.Z.4.1.2 Message Semantics</w:delText>
        </w:r>
        <w:r w:rsidDel="009C06DC">
          <w:rPr>
            <w:noProof/>
            <w:webHidden/>
          </w:rPr>
          <w:tab/>
          <w:delText>39</w:delText>
        </w:r>
      </w:del>
    </w:p>
    <w:p w14:paraId="6ACD5D1F" w14:textId="488E0544" w:rsidR="00836497" w:rsidDel="009C06DC" w:rsidRDefault="00836497">
      <w:pPr>
        <w:pStyle w:val="TOC5"/>
        <w:rPr>
          <w:del w:id="323" w:author="Jose Costa Teixeira" w:date="2017-08-05T00:27:00Z"/>
          <w:rFonts w:asciiTheme="minorHAnsi" w:eastAsiaTheme="minorEastAsia" w:hAnsiTheme="minorHAnsi" w:cstheme="minorBidi"/>
          <w:noProof/>
          <w:sz w:val="22"/>
          <w:szCs w:val="22"/>
          <w:lang w:val="en-GB" w:eastAsia="en-GB"/>
        </w:rPr>
      </w:pPr>
      <w:del w:id="324" w:author="Jose Costa Teixeira" w:date="2017-08-05T00:27:00Z">
        <w:r w:rsidRPr="009C06DC" w:rsidDel="009C06DC">
          <w:rPr>
            <w:rStyle w:val="Hyperlink"/>
            <w:noProof/>
          </w:rPr>
          <w:delText>3.Y.4.1.3 Response</w:delText>
        </w:r>
        <w:r w:rsidDel="009C06DC">
          <w:rPr>
            <w:noProof/>
            <w:webHidden/>
          </w:rPr>
          <w:tab/>
          <w:delText>42</w:delText>
        </w:r>
      </w:del>
    </w:p>
    <w:p w14:paraId="637A6EE9" w14:textId="12031B71" w:rsidR="00836497" w:rsidDel="009C06DC" w:rsidRDefault="00836497">
      <w:pPr>
        <w:pStyle w:val="TOC5"/>
        <w:rPr>
          <w:del w:id="325" w:author="Jose Costa Teixeira" w:date="2017-08-05T00:27:00Z"/>
          <w:rFonts w:asciiTheme="minorHAnsi" w:eastAsiaTheme="minorEastAsia" w:hAnsiTheme="minorHAnsi" w:cstheme="minorBidi"/>
          <w:noProof/>
          <w:sz w:val="22"/>
          <w:szCs w:val="22"/>
          <w:lang w:val="en-GB" w:eastAsia="en-GB"/>
        </w:rPr>
      </w:pPr>
      <w:del w:id="326" w:author="Jose Costa Teixeira" w:date="2017-08-05T00:27:00Z">
        <w:r w:rsidRPr="009C06DC" w:rsidDel="009C06DC">
          <w:rPr>
            <w:rStyle w:val="Hyperlink"/>
            <w:noProof/>
          </w:rPr>
          <w:delText>3.Y.4.2.3 Expected Actions</w:delText>
        </w:r>
        <w:r w:rsidDel="009C06DC">
          <w:rPr>
            <w:noProof/>
            <w:webHidden/>
          </w:rPr>
          <w:tab/>
          <w:delText>47</w:delText>
        </w:r>
      </w:del>
    </w:p>
    <w:p w14:paraId="6AFDDC33" w14:textId="049180FF" w:rsidR="00836497" w:rsidDel="009C06DC" w:rsidRDefault="00836497">
      <w:pPr>
        <w:pStyle w:val="TOC3"/>
        <w:rPr>
          <w:del w:id="327" w:author="Jose Costa Teixeira" w:date="2017-08-05T00:27:00Z"/>
          <w:rFonts w:asciiTheme="minorHAnsi" w:eastAsiaTheme="minorEastAsia" w:hAnsiTheme="minorHAnsi" w:cstheme="minorBidi"/>
          <w:noProof/>
          <w:sz w:val="22"/>
          <w:szCs w:val="22"/>
          <w:lang w:val="en-GB" w:eastAsia="en-GB"/>
        </w:rPr>
      </w:pPr>
      <w:del w:id="328" w:author="Jose Costa Teixeira" w:date="2017-08-05T00:27:00Z">
        <w:r w:rsidRPr="009C06DC" w:rsidDel="009C06DC">
          <w:rPr>
            <w:rStyle w:val="Hyperlink"/>
            <w:noProof/>
          </w:rPr>
          <w:delText>3.Y.5 Security Considerations</w:delText>
        </w:r>
        <w:r w:rsidDel="009C06DC">
          <w:rPr>
            <w:noProof/>
            <w:webHidden/>
          </w:rPr>
          <w:tab/>
          <w:delText>48</w:delText>
        </w:r>
      </w:del>
    </w:p>
    <w:p w14:paraId="27F57E86" w14:textId="5C6C3950" w:rsidR="00836497" w:rsidDel="009C06DC" w:rsidRDefault="00836497">
      <w:pPr>
        <w:pStyle w:val="TOC4"/>
        <w:rPr>
          <w:del w:id="329" w:author="Jose Costa Teixeira" w:date="2017-08-05T00:27:00Z"/>
          <w:rFonts w:asciiTheme="minorHAnsi" w:eastAsiaTheme="minorEastAsia" w:hAnsiTheme="minorHAnsi" w:cstheme="minorBidi"/>
          <w:noProof/>
          <w:sz w:val="22"/>
          <w:szCs w:val="22"/>
          <w:lang w:val="en-GB" w:eastAsia="en-GB"/>
        </w:rPr>
      </w:pPr>
      <w:del w:id="330" w:author="Jose Costa Teixeira" w:date="2017-08-05T00:27:00Z">
        <w:r w:rsidRPr="009C06DC" w:rsidDel="009C06DC">
          <w:rPr>
            <w:rStyle w:val="Hyperlink"/>
            <w:noProof/>
          </w:rPr>
          <w:delText>3.Y.5.1 Security Audit Considerations</w:delText>
        </w:r>
        <w:r w:rsidDel="009C06DC">
          <w:rPr>
            <w:noProof/>
            <w:webHidden/>
          </w:rPr>
          <w:tab/>
          <w:delText>48</w:delText>
        </w:r>
      </w:del>
    </w:p>
    <w:p w14:paraId="1003A709" w14:textId="1B00DFE6" w:rsidR="00836497" w:rsidDel="009C06DC" w:rsidRDefault="00836497">
      <w:pPr>
        <w:pStyle w:val="TOC5"/>
        <w:rPr>
          <w:del w:id="331" w:author="Jose Costa Teixeira" w:date="2017-08-05T00:27:00Z"/>
          <w:rFonts w:asciiTheme="minorHAnsi" w:eastAsiaTheme="minorEastAsia" w:hAnsiTheme="minorHAnsi" w:cstheme="minorBidi"/>
          <w:noProof/>
          <w:sz w:val="22"/>
          <w:szCs w:val="22"/>
          <w:lang w:val="en-GB" w:eastAsia="en-GB"/>
        </w:rPr>
      </w:pPr>
      <w:del w:id="332" w:author="Jose Costa Teixeira" w:date="2017-08-05T00:27:00Z">
        <w:r w:rsidRPr="009C06DC" w:rsidDel="009C06DC">
          <w:rPr>
            <w:rStyle w:val="Hyperlink"/>
            <w:noProof/>
          </w:rPr>
          <w:delText>3.Y.5.1.(z) &lt;Actor&gt; Specific Security Considerations</w:delText>
        </w:r>
        <w:r w:rsidDel="009C06DC">
          <w:rPr>
            <w:noProof/>
            <w:webHidden/>
          </w:rPr>
          <w:tab/>
          <w:delText>48</w:delText>
        </w:r>
      </w:del>
    </w:p>
    <w:p w14:paraId="772BBB44" w14:textId="04F715DC" w:rsidR="00836497" w:rsidDel="009C06DC" w:rsidRDefault="00836497">
      <w:pPr>
        <w:pStyle w:val="TOC1"/>
        <w:rPr>
          <w:del w:id="333" w:author="Jose Costa Teixeira" w:date="2017-08-05T00:27:00Z"/>
          <w:rFonts w:asciiTheme="minorHAnsi" w:eastAsiaTheme="minorEastAsia" w:hAnsiTheme="minorHAnsi" w:cstheme="minorBidi"/>
          <w:noProof/>
          <w:sz w:val="22"/>
          <w:szCs w:val="22"/>
          <w:lang w:val="en-GB" w:eastAsia="en-GB"/>
        </w:rPr>
      </w:pPr>
      <w:del w:id="334" w:author="Jose Costa Teixeira" w:date="2017-08-05T00:27:00Z">
        <w:r w:rsidRPr="009C06DC" w:rsidDel="009C06DC">
          <w:rPr>
            <w:rStyle w:val="Hyperlink"/>
            <w:noProof/>
          </w:rPr>
          <w:delText>Appendices</w:delText>
        </w:r>
        <w:r w:rsidDel="009C06DC">
          <w:rPr>
            <w:noProof/>
            <w:webHidden/>
          </w:rPr>
          <w:tab/>
          <w:delText>49</w:delText>
        </w:r>
      </w:del>
    </w:p>
    <w:p w14:paraId="63BC05FA" w14:textId="49B92FEF" w:rsidR="00836497" w:rsidDel="009C06DC" w:rsidRDefault="00836497">
      <w:pPr>
        <w:pStyle w:val="TOC1"/>
        <w:rPr>
          <w:del w:id="335" w:author="Jose Costa Teixeira" w:date="2017-08-05T00:27:00Z"/>
          <w:rFonts w:asciiTheme="minorHAnsi" w:eastAsiaTheme="minorEastAsia" w:hAnsiTheme="minorHAnsi" w:cstheme="minorBidi"/>
          <w:noProof/>
          <w:sz w:val="22"/>
          <w:szCs w:val="22"/>
          <w:lang w:val="en-GB" w:eastAsia="en-GB"/>
        </w:rPr>
      </w:pPr>
      <w:del w:id="336" w:author="Jose Costa Teixeira" w:date="2017-08-05T00:27:00Z">
        <w:r w:rsidRPr="009C06DC" w:rsidDel="009C06DC">
          <w:rPr>
            <w:rStyle w:val="Hyperlink"/>
            <w:noProof/>
          </w:rPr>
          <w:delText>Appendix A – &lt;Appendix A Title&gt;</w:delText>
        </w:r>
        <w:r w:rsidDel="009C06DC">
          <w:rPr>
            <w:noProof/>
            <w:webHidden/>
          </w:rPr>
          <w:tab/>
          <w:delText>49</w:delText>
        </w:r>
      </w:del>
    </w:p>
    <w:p w14:paraId="3F3E45C6" w14:textId="5DAB8480" w:rsidR="00836497" w:rsidDel="009C06DC" w:rsidRDefault="00836497">
      <w:pPr>
        <w:pStyle w:val="TOC2"/>
        <w:tabs>
          <w:tab w:val="left" w:pos="1152"/>
        </w:tabs>
        <w:rPr>
          <w:del w:id="337" w:author="Jose Costa Teixeira" w:date="2017-08-05T00:27:00Z"/>
          <w:rFonts w:asciiTheme="minorHAnsi" w:eastAsiaTheme="minorEastAsia" w:hAnsiTheme="minorHAnsi" w:cstheme="minorBidi"/>
          <w:noProof/>
          <w:sz w:val="22"/>
          <w:szCs w:val="22"/>
          <w:lang w:val="en-GB" w:eastAsia="en-GB"/>
        </w:rPr>
      </w:pPr>
      <w:del w:id="338" w:author="Jose Costa Teixeira" w:date="2017-08-05T00:27:00Z">
        <w:r w:rsidRPr="009C06DC" w:rsidDel="009C06DC">
          <w:rPr>
            <w:rStyle w:val="Hyperlink"/>
            <w:noProof/>
            <w14:scene3d>
              <w14:camera w14:prst="orthographicFront"/>
              <w14:lightRig w14:rig="threePt" w14:dir="t">
                <w14:rot w14:lat="0" w14:lon="0" w14:rev="0"/>
              </w14:lightRig>
            </w14:scene3d>
          </w:rPr>
          <w:delText>C.1</w:delText>
        </w:r>
        <w:r w:rsidDel="009C06DC">
          <w:rPr>
            <w:rFonts w:asciiTheme="minorHAnsi" w:eastAsiaTheme="minorEastAsia" w:hAnsiTheme="minorHAnsi" w:cstheme="minorBidi"/>
            <w:noProof/>
            <w:sz w:val="22"/>
            <w:szCs w:val="22"/>
            <w:lang w:val="en-GB" w:eastAsia="en-GB"/>
          </w:rPr>
          <w:tab/>
        </w:r>
        <w:r w:rsidRPr="009C06DC" w:rsidDel="009C06DC">
          <w:rPr>
            <w:rStyle w:val="Hyperlink"/>
            <w:noProof/>
          </w:rPr>
          <w:delText>&lt;Add Title&gt;</w:delText>
        </w:r>
        <w:r w:rsidDel="009C06DC">
          <w:rPr>
            <w:noProof/>
            <w:webHidden/>
          </w:rPr>
          <w:tab/>
          <w:delText>49</w:delText>
        </w:r>
      </w:del>
    </w:p>
    <w:p w14:paraId="5307A3BB" w14:textId="2870598C" w:rsidR="00836497" w:rsidDel="009C06DC" w:rsidRDefault="00836497">
      <w:pPr>
        <w:pStyle w:val="TOC1"/>
        <w:rPr>
          <w:del w:id="339" w:author="Jose Costa Teixeira" w:date="2017-08-05T00:27:00Z"/>
          <w:rFonts w:asciiTheme="minorHAnsi" w:eastAsiaTheme="minorEastAsia" w:hAnsiTheme="minorHAnsi" w:cstheme="minorBidi"/>
          <w:noProof/>
          <w:sz w:val="22"/>
          <w:szCs w:val="22"/>
          <w:lang w:val="en-GB" w:eastAsia="en-GB"/>
        </w:rPr>
      </w:pPr>
      <w:del w:id="340" w:author="Jose Costa Teixeira" w:date="2017-08-05T00:27:00Z">
        <w:r w:rsidRPr="009C06DC" w:rsidDel="009C06DC">
          <w:rPr>
            <w:rStyle w:val="Hyperlink"/>
            <w:noProof/>
          </w:rPr>
          <w:delText>Appendix B – &lt;Appendix B Title&gt;</w:delText>
        </w:r>
        <w:r w:rsidDel="009C06DC">
          <w:rPr>
            <w:noProof/>
            <w:webHidden/>
          </w:rPr>
          <w:tab/>
          <w:delText>49</w:delText>
        </w:r>
      </w:del>
    </w:p>
    <w:p w14:paraId="67211EDD" w14:textId="283672B1" w:rsidR="00836497" w:rsidDel="009C06DC" w:rsidRDefault="00836497">
      <w:pPr>
        <w:pStyle w:val="TOC2"/>
        <w:tabs>
          <w:tab w:val="left" w:pos="1152"/>
        </w:tabs>
        <w:rPr>
          <w:del w:id="341" w:author="Jose Costa Teixeira" w:date="2017-08-05T00:27:00Z"/>
          <w:rFonts w:asciiTheme="minorHAnsi" w:eastAsiaTheme="minorEastAsia" w:hAnsiTheme="minorHAnsi" w:cstheme="minorBidi"/>
          <w:noProof/>
          <w:sz w:val="22"/>
          <w:szCs w:val="22"/>
          <w:lang w:val="en-GB" w:eastAsia="en-GB"/>
        </w:rPr>
      </w:pPr>
      <w:del w:id="342" w:author="Jose Costa Teixeira" w:date="2017-08-05T00:27:00Z">
        <w:r w:rsidRPr="009C06DC" w:rsidDel="009C06DC">
          <w:rPr>
            <w:rStyle w:val="Hyperlink"/>
            <w:noProof/>
            <w14:scene3d>
              <w14:camera w14:prst="orthographicFront"/>
              <w14:lightRig w14:rig="threePt" w14:dir="t">
                <w14:rot w14:lat="0" w14:lon="0" w14:rev="0"/>
              </w14:lightRig>
            </w14:scene3d>
          </w:rPr>
          <w:delText>B.1</w:delText>
        </w:r>
        <w:r w:rsidDel="009C06DC">
          <w:rPr>
            <w:rFonts w:asciiTheme="minorHAnsi" w:eastAsiaTheme="minorEastAsia" w:hAnsiTheme="minorHAnsi" w:cstheme="minorBidi"/>
            <w:noProof/>
            <w:sz w:val="22"/>
            <w:szCs w:val="22"/>
            <w:lang w:val="en-GB" w:eastAsia="en-GB"/>
          </w:rPr>
          <w:tab/>
        </w:r>
        <w:r w:rsidRPr="009C06DC" w:rsidDel="009C06DC">
          <w:rPr>
            <w:rStyle w:val="Hyperlink"/>
            <w:noProof/>
          </w:rPr>
          <w:delText>&lt;Add Title&gt;</w:delText>
        </w:r>
        <w:r w:rsidDel="009C06DC">
          <w:rPr>
            <w:noProof/>
            <w:webHidden/>
          </w:rPr>
          <w:tab/>
          <w:delText>49</w:delText>
        </w:r>
      </w:del>
    </w:p>
    <w:p w14:paraId="7CA9EDA2" w14:textId="4C2FBD82" w:rsidR="00836497" w:rsidDel="009C06DC" w:rsidRDefault="00836497">
      <w:pPr>
        <w:pStyle w:val="TOC1"/>
        <w:rPr>
          <w:del w:id="343" w:author="Jose Costa Teixeira" w:date="2017-08-05T00:27:00Z"/>
          <w:rFonts w:asciiTheme="minorHAnsi" w:eastAsiaTheme="minorEastAsia" w:hAnsiTheme="minorHAnsi" w:cstheme="minorBidi"/>
          <w:noProof/>
          <w:sz w:val="22"/>
          <w:szCs w:val="22"/>
          <w:lang w:val="en-GB" w:eastAsia="en-GB"/>
        </w:rPr>
      </w:pPr>
      <w:del w:id="344" w:author="Jose Costa Teixeira" w:date="2017-08-05T00:27:00Z">
        <w:r w:rsidRPr="009C06DC" w:rsidDel="009C06DC">
          <w:rPr>
            <w:rStyle w:val="Hyperlink"/>
            <w:noProof/>
          </w:rPr>
          <w:delText>Volume 2 Namespace Additions</w:delText>
        </w:r>
        <w:r w:rsidDel="009C06DC">
          <w:rPr>
            <w:noProof/>
            <w:webHidden/>
          </w:rPr>
          <w:tab/>
          <w:delText>49</w:delText>
        </w:r>
      </w:del>
    </w:p>
    <w:p w14:paraId="1E0E4887" w14:textId="084034D6" w:rsidR="00836497" w:rsidDel="009C06DC" w:rsidRDefault="00836497">
      <w:pPr>
        <w:pStyle w:val="TOC1"/>
        <w:rPr>
          <w:del w:id="345" w:author="Jose Costa Teixeira" w:date="2017-08-05T00:27:00Z"/>
          <w:rFonts w:asciiTheme="minorHAnsi" w:eastAsiaTheme="minorEastAsia" w:hAnsiTheme="minorHAnsi" w:cstheme="minorBidi"/>
          <w:noProof/>
          <w:sz w:val="22"/>
          <w:szCs w:val="22"/>
          <w:lang w:val="en-GB" w:eastAsia="en-GB"/>
        </w:rPr>
      </w:pPr>
      <w:del w:id="346" w:author="Jose Costa Teixeira" w:date="2017-08-05T00:27:00Z">
        <w:r w:rsidRPr="009C06DC" w:rsidDel="009C06DC">
          <w:rPr>
            <w:rStyle w:val="Hyperlink"/>
            <w:noProof/>
          </w:rPr>
          <w:delText>Appendices</w:delText>
        </w:r>
        <w:r w:rsidDel="009C06DC">
          <w:rPr>
            <w:noProof/>
            <w:webHidden/>
          </w:rPr>
          <w:tab/>
          <w:delText>50</w:delText>
        </w:r>
      </w:del>
    </w:p>
    <w:p w14:paraId="25013371" w14:textId="5D86F9EA" w:rsidR="00836497" w:rsidDel="009C06DC" w:rsidRDefault="00836497">
      <w:pPr>
        <w:pStyle w:val="TOC1"/>
        <w:rPr>
          <w:del w:id="347" w:author="Jose Costa Teixeira" w:date="2017-08-05T00:27:00Z"/>
          <w:rFonts w:asciiTheme="minorHAnsi" w:eastAsiaTheme="minorEastAsia" w:hAnsiTheme="minorHAnsi" w:cstheme="minorBidi"/>
          <w:noProof/>
          <w:sz w:val="22"/>
          <w:szCs w:val="22"/>
          <w:lang w:val="en-GB" w:eastAsia="en-GB"/>
        </w:rPr>
      </w:pPr>
      <w:del w:id="348" w:author="Jose Costa Teixeira" w:date="2017-08-05T00:27:00Z">
        <w:r w:rsidRPr="009C06DC" w:rsidDel="009C06DC">
          <w:rPr>
            <w:rStyle w:val="Hyperlink"/>
            <w:noProof/>
          </w:rPr>
          <w:delText>Appendix A – &lt;Appendix A Title&gt;</w:delText>
        </w:r>
        <w:r w:rsidDel="009C06DC">
          <w:rPr>
            <w:noProof/>
            <w:webHidden/>
          </w:rPr>
          <w:tab/>
          <w:delText>50</w:delText>
        </w:r>
      </w:del>
    </w:p>
    <w:p w14:paraId="3A1F4C12" w14:textId="1B2E7D6E" w:rsidR="00836497" w:rsidDel="009C06DC" w:rsidRDefault="00836497">
      <w:pPr>
        <w:pStyle w:val="TOC2"/>
        <w:tabs>
          <w:tab w:val="left" w:pos="1152"/>
        </w:tabs>
        <w:rPr>
          <w:del w:id="349" w:author="Jose Costa Teixeira" w:date="2017-08-05T00:27:00Z"/>
          <w:rFonts w:asciiTheme="minorHAnsi" w:eastAsiaTheme="minorEastAsia" w:hAnsiTheme="minorHAnsi" w:cstheme="minorBidi"/>
          <w:noProof/>
          <w:sz w:val="22"/>
          <w:szCs w:val="22"/>
          <w:lang w:val="en-GB" w:eastAsia="en-GB"/>
        </w:rPr>
      </w:pPr>
      <w:del w:id="350" w:author="Jose Costa Teixeira" w:date="2017-08-05T00:27:00Z">
        <w:r w:rsidRPr="009C06DC" w:rsidDel="009C06DC">
          <w:rPr>
            <w:rStyle w:val="Hyperlink"/>
            <w:noProof/>
            <w14:scene3d>
              <w14:camera w14:prst="orthographicFront"/>
              <w14:lightRig w14:rig="threePt" w14:dir="t">
                <w14:rot w14:lat="0" w14:lon="0" w14:rev="0"/>
              </w14:lightRig>
            </w14:scene3d>
          </w:rPr>
          <w:delText>A.1</w:delText>
        </w:r>
        <w:r w:rsidDel="009C06DC">
          <w:rPr>
            <w:rFonts w:asciiTheme="minorHAnsi" w:eastAsiaTheme="minorEastAsia" w:hAnsiTheme="minorHAnsi" w:cstheme="minorBidi"/>
            <w:noProof/>
            <w:sz w:val="22"/>
            <w:szCs w:val="22"/>
            <w:lang w:val="en-GB" w:eastAsia="en-GB"/>
          </w:rPr>
          <w:tab/>
        </w:r>
        <w:r w:rsidRPr="009C06DC" w:rsidDel="009C06DC">
          <w:rPr>
            <w:rStyle w:val="Hyperlink"/>
            <w:noProof/>
          </w:rPr>
          <w:delText>&lt;Add Title&gt;</w:delText>
        </w:r>
        <w:r w:rsidDel="009C06DC">
          <w:rPr>
            <w:noProof/>
            <w:webHidden/>
          </w:rPr>
          <w:tab/>
          <w:delText>50</w:delText>
        </w:r>
      </w:del>
    </w:p>
    <w:p w14:paraId="5DB61618" w14:textId="4B40A867" w:rsidR="00836497" w:rsidDel="009C06DC" w:rsidRDefault="00836497">
      <w:pPr>
        <w:pStyle w:val="TOC1"/>
        <w:rPr>
          <w:del w:id="351" w:author="Jose Costa Teixeira" w:date="2017-08-05T00:27:00Z"/>
          <w:rFonts w:asciiTheme="minorHAnsi" w:eastAsiaTheme="minorEastAsia" w:hAnsiTheme="minorHAnsi" w:cstheme="minorBidi"/>
          <w:noProof/>
          <w:sz w:val="22"/>
          <w:szCs w:val="22"/>
          <w:lang w:val="en-GB" w:eastAsia="en-GB"/>
        </w:rPr>
      </w:pPr>
      <w:del w:id="352" w:author="Jose Costa Teixeira" w:date="2017-08-05T00:27:00Z">
        <w:r w:rsidRPr="009C06DC" w:rsidDel="009C06DC">
          <w:rPr>
            <w:rStyle w:val="Hyperlink"/>
            <w:noProof/>
          </w:rPr>
          <w:delText>Appendix B – &lt;Appendix B Title&gt;</w:delText>
        </w:r>
        <w:r w:rsidDel="009C06DC">
          <w:rPr>
            <w:noProof/>
            <w:webHidden/>
          </w:rPr>
          <w:tab/>
          <w:delText>50</w:delText>
        </w:r>
      </w:del>
    </w:p>
    <w:p w14:paraId="2D7A8278" w14:textId="568DADCD" w:rsidR="00836497" w:rsidDel="009C06DC" w:rsidRDefault="00836497">
      <w:pPr>
        <w:pStyle w:val="TOC2"/>
        <w:tabs>
          <w:tab w:val="left" w:pos="1152"/>
        </w:tabs>
        <w:rPr>
          <w:del w:id="353" w:author="Jose Costa Teixeira" w:date="2017-08-05T00:27:00Z"/>
          <w:rFonts w:asciiTheme="minorHAnsi" w:eastAsiaTheme="minorEastAsia" w:hAnsiTheme="minorHAnsi" w:cstheme="minorBidi"/>
          <w:noProof/>
          <w:sz w:val="22"/>
          <w:szCs w:val="22"/>
          <w:lang w:val="en-GB" w:eastAsia="en-GB"/>
        </w:rPr>
      </w:pPr>
      <w:del w:id="354" w:author="Jose Costa Teixeira" w:date="2017-08-05T00:27:00Z">
        <w:r w:rsidRPr="009C06DC" w:rsidDel="009C06DC">
          <w:rPr>
            <w:rStyle w:val="Hyperlink"/>
            <w:noProof/>
            <w14:scene3d>
              <w14:camera w14:prst="orthographicFront"/>
              <w14:lightRig w14:rig="threePt" w14:dir="t">
                <w14:rot w14:lat="0" w14:lon="0" w14:rev="0"/>
              </w14:lightRig>
            </w14:scene3d>
          </w:rPr>
          <w:delText>B.1</w:delText>
        </w:r>
        <w:r w:rsidDel="009C06DC">
          <w:rPr>
            <w:rFonts w:asciiTheme="minorHAnsi" w:eastAsiaTheme="minorEastAsia" w:hAnsiTheme="minorHAnsi" w:cstheme="minorBidi"/>
            <w:noProof/>
            <w:sz w:val="22"/>
            <w:szCs w:val="22"/>
            <w:lang w:val="en-GB" w:eastAsia="en-GB"/>
          </w:rPr>
          <w:tab/>
        </w:r>
        <w:r w:rsidRPr="009C06DC" w:rsidDel="009C06DC">
          <w:rPr>
            <w:rStyle w:val="Hyperlink"/>
            <w:noProof/>
          </w:rPr>
          <w:delText>&lt;Add Title&gt;</w:delText>
        </w:r>
        <w:r w:rsidDel="009C06DC">
          <w:rPr>
            <w:noProof/>
            <w:webHidden/>
          </w:rPr>
          <w:tab/>
          <w:delText>50</w:delText>
        </w:r>
      </w:del>
    </w:p>
    <w:p w14:paraId="4FEBF0B6" w14:textId="1320C09E" w:rsidR="00836497" w:rsidDel="009C06DC" w:rsidRDefault="00836497">
      <w:pPr>
        <w:pStyle w:val="TOC1"/>
        <w:rPr>
          <w:del w:id="355" w:author="Jose Costa Teixeira" w:date="2017-08-05T00:27:00Z"/>
          <w:rFonts w:asciiTheme="minorHAnsi" w:eastAsiaTheme="minorEastAsia" w:hAnsiTheme="minorHAnsi" w:cstheme="minorBidi"/>
          <w:noProof/>
          <w:sz w:val="22"/>
          <w:szCs w:val="22"/>
          <w:lang w:val="en-GB" w:eastAsia="en-GB"/>
        </w:rPr>
      </w:pPr>
      <w:del w:id="356" w:author="Jose Costa Teixeira" w:date="2017-08-05T00:27:00Z">
        <w:r w:rsidRPr="009C06DC" w:rsidDel="009C06DC">
          <w:rPr>
            <w:rStyle w:val="Hyperlink"/>
            <w:noProof/>
          </w:rPr>
          <w:delText>Volume 3 Namespace Additions</w:delText>
        </w:r>
        <w:r w:rsidDel="009C06DC">
          <w:rPr>
            <w:noProof/>
            <w:webHidden/>
          </w:rPr>
          <w:tab/>
          <w:delText>50</w:delText>
        </w:r>
      </w:del>
    </w:p>
    <w:p w14:paraId="297E5C05" w14:textId="1B3B0177" w:rsidR="00836497" w:rsidDel="009C06DC" w:rsidRDefault="00836497">
      <w:pPr>
        <w:pStyle w:val="TOC1"/>
        <w:rPr>
          <w:del w:id="357" w:author="Jose Costa Teixeira" w:date="2017-08-05T00:27:00Z"/>
          <w:rFonts w:asciiTheme="minorHAnsi" w:eastAsiaTheme="minorEastAsia" w:hAnsiTheme="minorHAnsi" w:cstheme="minorBidi"/>
          <w:noProof/>
          <w:sz w:val="22"/>
          <w:szCs w:val="22"/>
          <w:lang w:val="en-GB" w:eastAsia="en-GB"/>
        </w:rPr>
      </w:pPr>
      <w:del w:id="358" w:author="Jose Costa Teixeira" w:date="2017-08-05T00:27:00Z">
        <w:r w:rsidRPr="009C06DC" w:rsidDel="009C06DC">
          <w:rPr>
            <w:rStyle w:val="Hyperlink"/>
            <w:noProof/>
          </w:rPr>
          <w:delText>Volume 4 – National Extensions</w:delText>
        </w:r>
        <w:r w:rsidDel="009C06DC">
          <w:rPr>
            <w:noProof/>
            <w:webHidden/>
          </w:rPr>
          <w:tab/>
          <w:delText>51</w:delText>
        </w:r>
      </w:del>
    </w:p>
    <w:p w14:paraId="6F9D06DA" w14:textId="107FAC97" w:rsidR="00836497" w:rsidDel="009C06DC" w:rsidRDefault="00836497">
      <w:pPr>
        <w:pStyle w:val="TOC1"/>
        <w:rPr>
          <w:del w:id="359" w:author="Jose Costa Teixeira" w:date="2017-08-05T00:27:00Z"/>
          <w:rFonts w:asciiTheme="minorHAnsi" w:eastAsiaTheme="minorEastAsia" w:hAnsiTheme="minorHAnsi" w:cstheme="minorBidi"/>
          <w:noProof/>
          <w:sz w:val="22"/>
          <w:szCs w:val="22"/>
          <w:lang w:val="en-GB" w:eastAsia="en-GB"/>
        </w:rPr>
      </w:pPr>
      <w:del w:id="360" w:author="Jose Costa Teixeira" w:date="2017-08-05T00:27:00Z">
        <w:r w:rsidRPr="009C06DC" w:rsidDel="009C06DC">
          <w:rPr>
            <w:rStyle w:val="Hyperlink"/>
            <w:noProof/>
          </w:rPr>
          <w:delText>4 National Extensions</w:delText>
        </w:r>
        <w:r w:rsidDel="009C06DC">
          <w:rPr>
            <w:noProof/>
            <w:webHidden/>
          </w:rPr>
          <w:tab/>
          <w:delText>51</w:delText>
        </w:r>
      </w:del>
    </w:p>
    <w:p w14:paraId="761CCDA2" w14:textId="11884551" w:rsidR="00836497" w:rsidDel="009C06DC" w:rsidRDefault="00836497">
      <w:pPr>
        <w:pStyle w:val="TOC2"/>
        <w:rPr>
          <w:del w:id="361" w:author="Jose Costa Teixeira" w:date="2017-08-05T00:27:00Z"/>
          <w:rFonts w:asciiTheme="minorHAnsi" w:eastAsiaTheme="minorEastAsia" w:hAnsiTheme="minorHAnsi" w:cstheme="minorBidi"/>
          <w:noProof/>
          <w:sz w:val="22"/>
          <w:szCs w:val="22"/>
          <w:lang w:val="en-GB" w:eastAsia="en-GB"/>
        </w:rPr>
      </w:pPr>
      <w:del w:id="362" w:author="Jose Costa Teixeira" w:date="2017-08-05T00:27:00Z">
        <w:r w:rsidRPr="009C06DC" w:rsidDel="009C06DC">
          <w:rPr>
            <w:rStyle w:val="Hyperlink"/>
            <w:noProof/>
          </w:rPr>
          <w:delText>4.I National Extensions for &lt;Country Name or IHE Organization&gt;</w:delText>
        </w:r>
        <w:r w:rsidDel="009C06DC">
          <w:rPr>
            <w:noProof/>
            <w:webHidden/>
          </w:rPr>
          <w:tab/>
          <w:delText>51</w:delText>
        </w:r>
      </w:del>
    </w:p>
    <w:p w14:paraId="4A09A42E" w14:textId="1CF4C847" w:rsidR="00836497" w:rsidDel="009C06DC" w:rsidRDefault="00836497">
      <w:pPr>
        <w:pStyle w:val="TOC3"/>
        <w:rPr>
          <w:del w:id="363" w:author="Jose Costa Teixeira" w:date="2017-08-05T00:27:00Z"/>
          <w:rFonts w:asciiTheme="minorHAnsi" w:eastAsiaTheme="minorEastAsia" w:hAnsiTheme="minorHAnsi" w:cstheme="minorBidi"/>
          <w:noProof/>
          <w:sz w:val="22"/>
          <w:szCs w:val="22"/>
          <w:lang w:val="en-GB" w:eastAsia="en-GB"/>
        </w:rPr>
      </w:pPr>
      <w:del w:id="364" w:author="Jose Costa Teixeira" w:date="2017-08-05T00:27:00Z">
        <w:r w:rsidRPr="009C06DC" w:rsidDel="009C06DC">
          <w:rPr>
            <w:rStyle w:val="Hyperlink"/>
            <w:noProof/>
          </w:rPr>
          <w:delText>4.I.1 Comment Submission</w:delText>
        </w:r>
        <w:r w:rsidDel="009C06DC">
          <w:rPr>
            <w:noProof/>
            <w:webHidden/>
          </w:rPr>
          <w:tab/>
          <w:delText>51</w:delText>
        </w:r>
      </w:del>
    </w:p>
    <w:p w14:paraId="6EEC5AF0" w14:textId="257E7DA1" w:rsidR="00836497" w:rsidDel="009C06DC" w:rsidRDefault="00836497">
      <w:pPr>
        <w:pStyle w:val="TOC3"/>
        <w:rPr>
          <w:del w:id="365" w:author="Jose Costa Teixeira" w:date="2017-08-05T00:27:00Z"/>
          <w:rFonts w:asciiTheme="minorHAnsi" w:eastAsiaTheme="minorEastAsia" w:hAnsiTheme="minorHAnsi" w:cstheme="minorBidi"/>
          <w:noProof/>
          <w:sz w:val="22"/>
          <w:szCs w:val="22"/>
          <w:lang w:val="en-GB" w:eastAsia="en-GB"/>
        </w:rPr>
      </w:pPr>
      <w:del w:id="366" w:author="Jose Costa Teixeira" w:date="2017-08-05T00:27:00Z">
        <w:r w:rsidRPr="009C06DC" w:rsidDel="009C06DC">
          <w:rPr>
            <w:rStyle w:val="Hyperlink"/>
            <w:noProof/>
          </w:rPr>
          <w:delText>4.I.2 &lt;Profile Name&gt; &lt;(Profile Acronym)&gt;</w:delText>
        </w:r>
        <w:r w:rsidDel="009C06DC">
          <w:rPr>
            <w:noProof/>
            <w:webHidden/>
          </w:rPr>
          <w:tab/>
          <w:delText>51</w:delText>
        </w:r>
      </w:del>
    </w:p>
    <w:p w14:paraId="7C69AE68" w14:textId="6D4B8452" w:rsidR="00836497" w:rsidDel="009C06DC" w:rsidRDefault="00836497">
      <w:pPr>
        <w:pStyle w:val="TOC4"/>
        <w:rPr>
          <w:del w:id="367" w:author="Jose Costa Teixeira" w:date="2017-08-05T00:27:00Z"/>
          <w:rFonts w:asciiTheme="minorHAnsi" w:eastAsiaTheme="minorEastAsia" w:hAnsiTheme="minorHAnsi" w:cstheme="minorBidi"/>
          <w:noProof/>
          <w:sz w:val="22"/>
          <w:szCs w:val="22"/>
          <w:lang w:val="en-GB" w:eastAsia="en-GB"/>
        </w:rPr>
      </w:pPr>
      <w:del w:id="368" w:author="Jose Costa Teixeira" w:date="2017-08-05T00:27:00Z">
        <w:r w:rsidRPr="009C06DC" w:rsidDel="009C06DC">
          <w:rPr>
            <w:rStyle w:val="Hyperlink"/>
            <w:noProof/>
          </w:rPr>
          <w:delText>4.I.2.1&lt;Profile Acronym&gt; &lt;Type of Change&gt;</w:delText>
        </w:r>
        <w:r w:rsidDel="009C06DC">
          <w:rPr>
            <w:noProof/>
            <w:webHidden/>
          </w:rPr>
          <w:tab/>
          <w:delText>51</w:delText>
        </w:r>
      </w:del>
    </w:p>
    <w:p w14:paraId="7D54CA7B" w14:textId="53941F9F" w:rsidR="00836497" w:rsidDel="009C06DC" w:rsidRDefault="00836497">
      <w:pPr>
        <w:pStyle w:val="TOC4"/>
        <w:rPr>
          <w:del w:id="369" w:author="Jose Costa Teixeira" w:date="2017-08-05T00:27:00Z"/>
          <w:rFonts w:asciiTheme="minorHAnsi" w:eastAsiaTheme="minorEastAsia" w:hAnsiTheme="minorHAnsi" w:cstheme="minorBidi"/>
          <w:noProof/>
          <w:sz w:val="22"/>
          <w:szCs w:val="22"/>
          <w:lang w:val="en-GB" w:eastAsia="en-GB"/>
        </w:rPr>
      </w:pPr>
      <w:del w:id="370" w:author="Jose Costa Teixeira" w:date="2017-08-05T00:27:00Z">
        <w:r w:rsidRPr="009C06DC" w:rsidDel="009C06DC">
          <w:rPr>
            <w:rStyle w:val="Hyperlink"/>
            <w:noProof/>
          </w:rPr>
          <w:delText>4.I.2.2&lt;Profile Acronym&gt; &lt;Type of Change&gt;</w:delText>
        </w:r>
        <w:r w:rsidDel="009C06DC">
          <w:rPr>
            <w:noProof/>
            <w:webHidden/>
          </w:rPr>
          <w:tab/>
          <w:delText>51</w:delText>
        </w:r>
      </w:del>
    </w:p>
    <w:p w14:paraId="62E7E8C3" w14:textId="771773AB" w:rsidR="00291725" w:rsidRPr="00C67286" w:rsidDel="00836497" w:rsidRDefault="00291725">
      <w:pPr>
        <w:pStyle w:val="TOC1"/>
        <w:rPr>
          <w:del w:id="371" w:author="Jose Costa Teixeira" w:date="2017-07-07T05:04:00Z"/>
          <w:rFonts w:ascii="Calibri" w:hAnsi="Calibri"/>
          <w:noProof/>
          <w:sz w:val="22"/>
          <w:szCs w:val="22"/>
        </w:rPr>
      </w:pPr>
      <w:del w:id="372" w:author="Jose Costa Teixeira" w:date="2017-07-07T05:04:00Z">
        <w:r w:rsidRPr="00836497" w:rsidDel="00836497">
          <w:rPr>
            <w:rPrChange w:id="373" w:author="Jose Costa Teixeira" w:date="2017-07-07T05:04:00Z">
              <w:rPr>
                <w:rStyle w:val="Hyperlink"/>
                <w:noProof/>
              </w:rPr>
            </w:rPrChange>
          </w:rPr>
          <w:delText>Introduction to this Supplement</w:delText>
        </w:r>
        <w:r w:rsidRPr="00C67286" w:rsidDel="00836497">
          <w:rPr>
            <w:noProof/>
            <w:webHidden/>
          </w:rPr>
          <w:tab/>
          <w:delText>7</w:delText>
        </w:r>
      </w:del>
    </w:p>
    <w:p w14:paraId="62E7E8C4" w14:textId="0CD8C4C4" w:rsidR="00291725" w:rsidRPr="00C67286" w:rsidDel="00836497" w:rsidRDefault="00291725">
      <w:pPr>
        <w:pStyle w:val="TOC2"/>
        <w:rPr>
          <w:del w:id="374" w:author="Jose Costa Teixeira" w:date="2017-07-07T05:04:00Z"/>
          <w:rFonts w:ascii="Calibri" w:hAnsi="Calibri"/>
          <w:noProof/>
          <w:sz w:val="22"/>
          <w:szCs w:val="22"/>
        </w:rPr>
      </w:pPr>
      <w:del w:id="375" w:author="Jose Costa Teixeira" w:date="2017-07-07T05:04:00Z">
        <w:r w:rsidRPr="00836497" w:rsidDel="00836497">
          <w:rPr>
            <w:rPrChange w:id="376" w:author="Jose Costa Teixeira" w:date="2017-07-07T05:04:00Z">
              <w:rPr>
                <w:rStyle w:val="Hyperlink"/>
                <w:noProof/>
              </w:rPr>
            </w:rPrChange>
          </w:rPr>
          <w:delText>Open Issues and Questions</w:delText>
        </w:r>
        <w:r w:rsidRPr="00C67286" w:rsidDel="00836497">
          <w:rPr>
            <w:noProof/>
            <w:webHidden/>
          </w:rPr>
          <w:tab/>
          <w:delText>7</w:delText>
        </w:r>
      </w:del>
    </w:p>
    <w:p w14:paraId="62E7E8C5" w14:textId="51C10CE2" w:rsidR="00291725" w:rsidRPr="00C67286" w:rsidDel="00836497" w:rsidRDefault="00291725">
      <w:pPr>
        <w:pStyle w:val="TOC2"/>
        <w:rPr>
          <w:del w:id="377" w:author="Jose Costa Teixeira" w:date="2017-07-07T05:04:00Z"/>
          <w:rFonts w:ascii="Calibri" w:hAnsi="Calibri"/>
          <w:noProof/>
          <w:sz w:val="22"/>
          <w:szCs w:val="22"/>
        </w:rPr>
      </w:pPr>
      <w:del w:id="378" w:author="Jose Costa Teixeira" w:date="2017-07-07T05:04:00Z">
        <w:r w:rsidRPr="00836497" w:rsidDel="00836497">
          <w:rPr>
            <w:rPrChange w:id="379" w:author="Jose Costa Teixeira" w:date="2017-07-07T05:04:00Z">
              <w:rPr>
                <w:rStyle w:val="Hyperlink"/>
                <w:noProof/>
              </w:rPr>
            </w:rPrChange>
          </w:rPr>
          <w:delText>Closed Issues</w:delText>
        </w:r>
        <w:r w:rsidRPr="00C67286" w:rsidDel="00836497">
          <w:rPr>
            <w:noProof/>
            <w:webHidden/>
          </w:rPr>
          <w:tab/>
          <w:delText>7</w:delText>
        </w:r>
      </w:del>
    </w:p>
    <w:p w14:paraId="62E7E8C6" w14:textId="1609E7F6" w:rsidR="00291725" w:rsidRPr="00C67286" w:rsidDel="00836497" w:rsidRDefault="00291725">
      <w:pPr>
        <w:pStyle w:val="TOC1"/>
        <w:rPr>
          <w:del w:id="380" w:author="Jose Costa Teixeira" w:date="2017-07-07T05:04:00Z"/>
          <w:rFonts w:ascii="Calibri" w:hAnsi="Calibri"/>
          <w:noProof/>
          <w:sz w:val="22"/>
          <w:szCs w:val="22"/>
        </w:rPr>
      </w:pPr>
      <w:del w:id="381" w:author="Jose Costa Teixeira" w:date="2017-07-07T05:04:00Z">
        <w:r w:rsidRPr="00836497" w:rsidDel="00836497">
          <w:rPr>
            <w:rPrChange w:id="382" w:author="Jose Costa Teixeira" w:date="2017-07-07T05:04:00Z">
              <w:rPr>
                <w:rStyle w:val="Hyperlink"/>
                <w:noProof/>
              </w:rPr>
            </w:rPrChange>
          </w:rPr>
          <w:delText>General Introduction</w:delText>
        </w:r>
        <w:r w:rsidRPr="00C67286" w:rsidDel="00836497">
          <w:rPr>
            <w:noProof/>
            <w:webHidden/>
          </w:rPr>
          <w:tab/>
          <w:delText>8</w:delText>
        </w:r>
      </w:del>
    </w:p>
    <w:p w14:paraId="62E7E8C7" w14:textId="336ED76E" w:rsidR="00291725" w:rsidRPr="00C67286" w:rsidDel="00836497" w:rsidRDefault="00291725">
      <w:pPr>
        <w:pStyle w:val="TOC1"/>
        <w:rPr>
          <w:del w:id="383" w:author="Jose Costa Teixeira" w:date="2017-07-07T05:04:00Z"/>
          <w:rFonts w:ascii="Calibri" w:hAnsi="Calibri"/>
          <w:noProof/>
          <w:sz w:val="22"/>
          <w:szCs w:val="22"/>
        </w:rPr>
      </w:pPr>
      <w:del w:id="384" w:author="Jose Costa Teixeira" w:date="2017-07-07T05:04:00Z">
        <w:r w:rsidRPr="00836497" w:rsidDel="00836497">
          <w:rPr>
            <w:rPrChange w:id="385" w:author="Jose Costa Teixeira" w:date="2017-07-07T05:04:00Z">
              <w:rPr>
                <w:rStyle w:val="Hyperlink"/>
                <w:noProof/>
              </w:rPr>
            </w:rPrChange>
          </w:rPr>
          <w:delText>Appendix A - Actor Summary Definitions</w:delText>
        </w:r>
        <w:r w:rsidRPr="00C67286" w:rsidDel="00836497">
          <w:rPr>
            <w:noProof/>
            <w:webHidden/>
          </w:rPr>
          <w:tab/>
          <w:delText>8</w:delText>
        </w:r>
      </w:del>
    </w:p>
    <w:p w14:paraId="62E7E8C8" w14:textId="37E68B4A" w:rsidR="00291725" w:rsidRPr="00C67286" w:rsidDel="00836497" w:rsidRDefault="00291725">
      <w:pPr>
        <w:pStyle w:val="TOC1"/>
        <w:rPr>
          <w:del w:id="386" w:author="Jose Costa Teixeira" w:date="2017-07-07T05:04:00Z"/>
          <w:rFonts w:ascii="Calibri" w:hAnsi="Calibri"/>
          <w:noProof/>
          <w:sz w:val="22"/>
          <w:szCs w:val="22"/>
        </w:rPr>
      </w:pPr>
      <w:del w:id="387" w:author="Jose Costa Teixeira" w:date="2017-07-07T05:04:00Z">
        <w:r w:rsidRPr="00836497" w:rsidDel="00836497">
          <w:rPr>
            <w:rPrChange w:id="388" w:author="Jose Costa Teixeira" w:date="2017-07-07T05:04:00Z">
              <w:rPr>
                <w:rStyle w:val="Hyperlink"/>
                <w:noProof/>
              </w:rPr>
            </w:rPrChange>
          </w:rPr>
          <w:delText>Appendix B - Transaction Summary Definitions</w:delText>
        </w:r>
        <w:r w:rsidRPr="00C67286" w:rsidDel="00836497">
          <w:rPr>
            <w:noProof/>
            <w:webHidden/>
          </w:rPr>
          <w:tab/>
          <w:delText>8</w:delText>
        </w:r>
      </w:del>
    </w:p>
    <w:p w14:paraId="62E7E8C9" w14:textId="6CB743D8" w:rsidR="00291725" w:rsidRPr="00C67286" w:rsidDel="00836497" w:rsidRDefault="00291725">
      <w:pPr>
        <w:pStyle w:val="TOC1"/>
        <w:rPr>
          <w:del w:id="389" w:author="Jose Costa Teixeira" w:date="2017-07-07T05:04:00Z"/>
          <w:rFonts w:ascii="Calibri" w:hAnsi="Calibri"/>
          <w:noProof/>
          <w:sz w:val="22"/>
          <w:szCs w:val="22"/>
        </w:rPr>
      </w:pPr>
      <w:del w:id="390" w:author="Jose Costa Teixeira" w:date="2017-07-07T05:04:00Z">
        <w:r w:rsidRPr="00836497" w:rsidDel="00836497">
          <w:rPr>
            <w:rPrChange w:id="391" w:author="Jose Costa Teixeira" w:date="2017-07-07T05:04:00Z">
              <w:rPr>
                <w:rStyle w:val="Hyperlink"/>
                <w:noProof/>
              </w:rPr>
            </w:rPrChange>
          </w:rPr>
          <w:delText>Glossary</w:delText>
        </w:r>
        <w:r w:rsidRPr="00C67286" w:rsidDel="00836497">
          <w:rPr>
            <w:noProof/>
            <w:webHidden/>
          </w:rPr>
          <w:tab/>
          <w:delText>8</w:delText>
        </w:r>
      </w:del>
    </w:p>
    <w:p w14:paraId="62E7E8CA" w14:textId="545945AF" w:rsidR="00291725" w:rsidRPr="00C67286" w:rsidDel="00836497" w:rsidRDefault="00291725">
      <w:pPr>
        <w:pStyle w:val="TOC1"/>
        <w:rPr>
          <w:del w:id="392" w:author="Jose Costa Teixeira" w:date="2017-07-07T05:04:00Z"/>
          <w:rFonts w:ascii="Calibri" w:hAnsi="Calibri"/>
          <w:b/>
          <w:noProof/>
          <w:sz w:val="22"/>
          <w:szCs w:val="22"/>
        </w:rPr>
      </w:pPr>
      <w:del w:id="393" w:author="Jose Costa Teixeira" w:date="2017-07-07T05:04:00Z">
        <w:r w:rsidRPr="00836497" w:rsidDel="00836497">
          <w:rPr>
            <w:rPrChange w:id="394" w:author="Jose Costa Teixeira" w:date="2017-07-07T05:04:00Z">
              <w:rPr>
                <w:rStyle w:val="Hyperlink"/>
                <w:b/>
                <w:noProof/>
              </w:rPr>
            </w:rPrChange>
          </w:rPr>
          <w:delText>Volume 1 – Profiles</w:delText>
        </w:r>
        <w:r w:rsidRPr="00C67286" w:rsidDel="00836497">
          <w:rPr>
            <w:b/>
            <w:noProof/>
            <w:webHidden/>
          </w:rPr>
          <w:tab/>
          <w:delText>9</w:delText>
        </w:r>
      </w:del>
    </w:p>
    <w:p w14:paraId="62E7E8CB" w14:textId="095E5628" w:rsidR="00291725" w:rsidRPr="00C67286" w:rsidDel="00836497" w:rsidRDefault="00291725">
      <w:pPr>
        <w:pStyle w:val="TOC2"/>
        <w:rPr>
          <w:del w:id="395" w:author="Jose Costa Teixeira" w:date="2017-07-07T05:04:00Z"/>
          <w:rFonts w:ascii="Calibri" w:hAnsi="Calibri"/>
          <w:noProof/>
          <w:sz w:val="22"/>
          <w:szCs w:val="22"/>
        </w:rPr>
      </w:pPr>
      <w:del w:id="396" w:author="Jose Costa Teixeira" w:date="2017-07-07T05:04:00Z">
        <w:r w:rsidRPr="00836497" w:rsidDel="00836497">
          <w:rPr>
            <w:rPrChange w:id="397" w:author="Jose Costa Teixeira" w:date="2017-07-07T05:04:00Z">
              <w:rPr>
                <w:rStyle w:val="Hyperlink"/>
                <w:noProof/>
              </w:rPr>
            </w:rPrChange>
          </w:rPr>
          <w:delText>&lt;</w:delText>
        </w:r>
        <w:r w:rsidRPr="00836497" w:rsidDel="00836497">
          <w:rPr>
            <w:rPrChange w:id="398" w:author="Jose Costa Teixeira" w:date="2017-07-07T05:04:00Z">
              <w:rPr>
                <w:rStyle w:val="Hyperlink"/>
                <w:i/>
                <w:noProof/>
              </w:rPr>
            </w:rPrChange>
          </w:rPr>
          <w:delText>Copyright Licenses&gt;</w:delText>
        </w:r>
        <w:r w:rsidRPr="00C67286" w:rsidDel="00836497">
          <w:rPr>
            <w:noProof/>
            <w:webHidden/>
          </w:rPr>
          <w:tab/>
          <w:delText>9</w:delText>
        </w:r>
      </w:del>
    </w:p>
    <w:p w14:paraId="62E7E8CC" w14:textId="16086CEC" w:rsidR="00291725" w:rsidRPr="00C67286" w:rsidDel="00836497" w:rsidRDefault="00291725">
      <w:pPr>
        <w:pStyle w:val="TOC2"/>
        <w:rPr>
          <w:del w:id="399" w:author="Jose Costa Teixeira" w:date="2017-07-07T05:04:00Z"/>
          <w:rFonts w:ascii="Calibri" w:hAnsi="Calibri"/>
          <w:noProof/>
          <w:sz w:val="22"/>
          <w:szCs w:val="22"/>
        </w:rPr>
      </w:pPr>
      <w:del w:id="400" w:author="Jose Costa Teixeira" w:date="2017-07-07T05:04:00Z">
        <w:r w:rsidRPr="00836497" w:rsidDel="00836497">
          <w:rPr>
            <w:rPrChange w:id="401" w:author="Jose Costa Teixeira" w:date="2017-07-07T05:04:00Z">
              <w:rPr>
                <w:rStyle w:val="Hyperlink"/>
                <w:noProof/>
              </w:rPr>
            </w:rPrChange>
          </w:rPr>
          <w:delText>&lt;</w:delText>
        </w:r>
        <w:r w:rsidRPr="00836497" w:rsidDel="00836497">
          <w:rPr>
            <w:rPrChange w:id="402" w:author="Jose Costa Teixeira" w:date="2017-07-07T05:04:00Z">
              <w:rPr>
                <w:rStyle w:val="Hyperlink"/>
                <w:i/>
                <w:noProof/>
              </w:rPr>
            </w:rPrChange>
          </w:rPr>
          <w:delText>Domain-specific additions&gt;</w:delText>
        </w:r>
        <w:r w:rsidRPr="00C67286" w:rsidDel="00836497">
          <w:rPr>
            <w:noProof/>
            <w:webHidden/>
          </w:rPr>
          <w:tab/>
          <w:delText>9</w:delText>
        </w:r>
      </w:del>
    </w:p>
    <w:p w14:paraId="62E7E8CD" w14:textId="51FC7630" w:rsidR="00291725" w:rsidRPr="00C67286" w:rsidDel="00836497" w:rsidRDefault="00291725">
      <w:pPr>
        <w:pStyle w:val="TOC1"/>
        <w:rPr>
          <w:del w:id="403" w:author="Jose Costa Teixeira" w:date="2017-07-07T05:04:00Z"/>
          <w:rFonts w:ascii="Calibri" w:hAnsi="Calibri"/>
          <w:noProof/>
          <w:sz w:val="22"/>
          <w:szCs w:val="22"/>
        </w:rPr>
      </w:pPr>
      <w:del w:id="404" w:author="Jose Costa Teixeira" w:date="2017-07-07T05:04:00Z">
        <w:r w:rsidRPr="00836497" w:rsidDel="00836497">
          <w:rPr>
            <w:rPrChange w:id="405" w:author="Jose Costa Teixeira" w:date="2017-07-07T05:04:00Z">
              <w:rPr>
                <w:rStyle w:val="Hyperlink"/>
                <w:noProof/>
              </w:rPr>
            </w:rPrChange>
          </w:rPr>
          <w:delText>X &lt;Profile Name (Acronym)&gt; Profile</w:delText>
        </w:r>
        <w:r w:rsidRPr="00C67286" w:rsidDel="00836497">
          <w:rPr>
            <w:noProof/>
            <w:webHidden/>
          </w:rPr>
          <w:tab/>
          <w:delText>10</w:delText>
        </w:r>
      </w:del>
    </w:p>
    <w:p w14:paraId="62E7E8CE" w14:textId="7D99E386" w:rsidR="00291725" w:rsidRPr="00C67286" w:rsidDel="00836497" w:rsidRDefault="00291725">
      <w:pPr>
        <w:pStyle w:val="TOC2"/>
        <w:rPr>
          <w:del w:id="406" w:author="Jose Costa Teixeira" w:date="2017-07-07T05:04:00Z"/>
          <w:rFonts w:ascii="Calibri" w:hAnsi="Calibri"/>
          <w:noProof/>
          <w:sz w:val="22"/>
          <w:szCs w:val="22"/>
        </w:rPr>
      </w:pPr>
      <w:del w:id="407" w:author="Jose Costa Teixeira" w:date="2017-07-07T05:04:00Z">
        <w:r w:rsidRPr="00836497" w:rsidDel="00836497">
          <w:rPr>
            <w:rPrChange w:id="408" w:author="Jose Costa Teixeira" w:date="2017-07-07T05:04:00Z">
              <w:rPr>
                <w:rStyle w:val="Hyperlink"/>
                <w:noProof/>
              </w:rPr>
            </w:rPrChange>
          </w:rPr>
          <w:delText>X.1 &lt;Profile Acronym&gt; Actors, Transactions, and Content Modules</w:delText>
        </w:r>
        <w:r w:rsidRPr="00C67286" w:rsidDel="00836497">
          <w:rPr>
            <w:noProof/>
            <w:webHidden/>
          </w:rPr>
          <w:tab/>
          <w:delText>10</w:delText>
        </w:r>
      </w:del>
    </w:p>
    <w:p w14:paraId="62E7E8CF" w14:textId="328FC12D" w:rsidR="00291725" w:rsidRPr="00C67286" w:rsidDel="00836497" w:rsidRDefault="00291725">
      <w:pPr>
        <w:pStyle w:val="TOC3"/>
        <w:rPr>
          <w:del w:id="409" w:author="Jose Costa Teixeira" w:date="2017-07-07T05:04:00Z"/>
          <w:rFonts w:ascii="Calibri" w:hAnsi="Calibri"/>
          <w:noProof/>
          <w:sz w:val="22"/>
          <w:szCs w:val="22"/>
        </w:rPr>
      </w:pPr>
      <w:del w:id="410" w:author="Jose Costa Teixeira" w:date="2017-07-07T05:04:00Z">
        <w:r w:rsidRPr="00836497" w:rsidDel="00836497">
          <w:rPr>
            <w:rPrChange w:id="411" w:author="Jose Costa Teixeira" w:date="2017-07-07T05:04:00Z">
              <w:rPr>
                <w:rStyle w:val="Hyperlink"/>
                <w:bCs/>
                <w:noProof/>
              </w:rPr>
            </w:rPrChange>
          </w:rPr>
          <w:delText>X.1.1 Actor Descriptions and Actor Profile Requirements</w:delText>
        </w:r>
        <w:r w:rsidRPr="00C67286" w:rsidDel="00836497">
          <w:rPr>
            <w:noProof/>
            <w:webHidden/>
          </w:rPr>
          <w:tab/>
          <w:delText>13</w:delText>
        </w:r>
      </w:del>
    </w:p>
    <w:p w14:paraId="62E7E8D0" w14:textId="458828A1" w:rsidR="00291725" w:rsidRPr="00C67286" w:rsidDel="00836497" w:rsidRDefault="00291725">
      <w:pPr>
        <w:pStyle w:val="TOC4"/>
        <w:rPr>
          <w:del w:id="412" w:author="Jose Costa Teixeira" w:date="2017-07-07T05:04:00Z"/>
          <w:rFonts w:ascii="Calibri" w:hAnsi="Calibri"/>
          <w:noProof/>
          <w:sz w:val="22"/>
          <w:szCs w:val="22"/>
        </w:rPr>
      </w:pPr>
      <w:del w:id="413" w:author="Jose Costa Teixeira" w:date="2017-07-07T05:04:00Z">
        <w:r w:rsidRPr="00836497" w:rsidDel="00836497">
          <w:rPr>
            <w:rPrChange w:id="414" w:author="Jose Costa Teixeira" w:date="2017-07-07T05:04:00Z">
              <w:rPr>
                <w:rStyle w:val="Hyperlink"/>
                <w:noProof/>
              </w:rPr>
            </w:rPrChange>
          </w:rPr>
          <w:delText>X.1.1.1 &lt;Actor A&gt;</w:delText>
        </w:r>
        <w:r w:rsidRPr="00C67286" w:rsidDel="00836497">
          <w:rPr>
            <w:noProof/>
            <w:webHidden/>
          </w:rPr>
          <w:tab/>
          <w:delText>14</w:delText>
        </w:r>
      </w:del>
    </w:p>
    <w:p w14:paraId="62E7E8D1" w14:textId="302188AA" w:rsidR="00291725" w:rsidRPr="00C67286" w:rsidDel="00836497" w:rsidRDefault="00291725">
      <w:pPr>
        <w:pStyle w:val="TOC4"/>
        <w:rPr>
          <w:del w:id="415" w:author="Jose Costa Teixeira" w:date="2017-07-07T05:04:00Z"/>
          <w:rFonts w:ascii="Calibri" w:hAnsi="Calibri"/>
          <w:noProof/>
          <w:sz w:val="22"/>
          <w:szCs w:val="22"/>
        </w:rPr>
      </w:pPr>
      <w:del w:id="416" w:author="Jose Costa Teixeira" w:date="2017-07-07T05:04:00Z">
        <w:r w:rsidRPr="00836497" w:rsidDel="00836497">
          <w:rPr>
            <w:rPrChange w:id="417" w:author="Jose Costa Teixeira" w:date="2017-07-07T05:04:00Z">
              <w:rPr>
                <w:rStyle w:val="Hyperlink"/>
                <w:noProof/>
              </w:rPr>
            </w:rPrChange>
          </w:rPr>
          <w:delText>X.1.1.2 &lt;Actor B&gt;</w:delText>
        </w:r>
        <w:r w:rsidRPr="00C67286" w:rsidDel="00836497">
          <w:rPr>
            <w:noProof/>
            <w:webHidden/>
          </w:rPr>
          <w:tab/>
          <w:delText>14</w:delText>
        </w:r>
      </w:del>
    </w:p>
    <w:p w14:paraId="62E7E8D2" w14:textId="6D0DBB2B" w:rsidR="00291725" w:rsidRPr="00C67286" w:rsidDel="00836497" w:rsidRDefault="00291725">
      <w:pPr>
        <w:pStyle w:val="TOC2"/>
        <w:rPr>
          <w:del w:id="418" w:author="Jose Costa Teixeira" w:date="2017-07-07T05:04:00Z"/>
          <w:rFonts w:ascii="Calibri" w:hAnsi="Calibri"/>
          <w:noProof/>
          <w:sz w:val="22"/>
          <w:szCs w:val="22"/>
        </w:rPr>
      </w:pPr>
      <w:del w:id="419" w:author="Jose Costa Teixeira" w:date="2017-07-07T05:04:00Z">
        <w:r w:rsidRPr="00836497" w:rsidDel="00836497">
          <w:rPr>
            <w:rPrChange w:id="420" w:author="Jose Costa Teixeira" w:date="2017-07-07T05:04:00Z">
              <w:rPr>
                <w:rStyle w:val="Hyperlink"/>
                <w:noProof/>
              </w:rPr>
            </w:rPrChange>
          </w:rPr>
          <w:delText>X.2 &lt;Profile Acronym&gt; Actor Options</w:delText>
        </w:r>
        <w:r w:rsidRPr="00C67286" w:rsidDel="00836497">
          <w:rPr>
            <w:noProof/>
            <w:webHidden/>
          </w:rPr>
          <w:tab/>
          <w:delText>14</w:delText>
        </w:r>
      </w:del>
    </w:p>
    <w:p w14:paraId="62E7E8D3" w14:textId="6BA7594F" w:rsidR="00291725" w:rsidRPr="00C67286" w:rsidDel="00836497" w:rsidRDefault="00291725">
      <w:pPr>
        <w:pStyle w:val="TOC3"/>
        <w:rPr>
          <w:del w:id="421" w:author="Jose Costa Teixeira" w:date="2017-07-07T05:04:00Z"/>
          <w:rFonts w:ascii="Calibri" w:hAnsi="Calibri"/>
          <w:noProof/>
          <w:sz w:val="22"/>
          <w:szCs w:val="22"/>
        </w:rPr>
      </w:pPr>
      <w:del w:id="422" w:author="Jose Costa Teixeira" w:date="2017-07-07T05:04:00Z">
        <w:r w:rsidRPr="00836497" w:rsidDel="00836497">
          <w:rPr>
            <w:rPrChange w:id="423" w:author="Jose Costa Teixeira" w:date="2017-07-07T05:04:00Z">
              <w:rPr>
                <w:rStyle w:val="Hyperlink"/>
                <w:noProof/>
              </w:rPr>
            </w:rPrChange>
          </w:rPr>
          <w:delText>X.2.1 &lt;Option Name&gt;</w:delText>
        </w:r>
        <w:r w:rsidRPr="00C67286" w:rsidDel="00836497">
          <w:rPr>
            <w:noProof/>
            <w:webHidden/>
          </w:rPr>
          <w:tab/>
          <w:delText>15</w:delText>
        </w:r>
      </w:del>
    </w:p>
    <w:p w14:paraId="62E7E8D4" w14:textId="424C04F3" w:rsidR="00291725" w:rsidRPr="00C67286" w:rsidDel="00836497" w:rsidRDefault="00291725">
      <w:pPr>
        <w:pStyle w:val="TOC2"/>
        <w:rPr>
          <w:del w:id="424" w:author="Jose Costa Teixeira" w:date="2017-07-07T05:04:00Z"/>
          <w:rFonts w:ascii="Calibri" w:hAnsi="Calibri"/>
          <w:noProof/>
          <w:sz w:val="22"/>
          <w:szCs w:val="22"/>
        </w:rPr>
      </w:pPr>
      <w:del w:id="425" w:author="Jose Costa Teixeira" w:date="2017-07-07T05:04:00Z">
        <w:r w:rsidRPr="00836497" w:rsidDel="00836497">
          <w:rPr>
            <w:rPrChange w:id="426" w:author="Jose Costa Teixeira" w:date="2017-07-07T05:04:00Z">
              <w:rPr>
                <w:rStyle w:val="Hyperlink"/>
                <w:noProof/>
              </w:rPr>
            </w:rPrChange>
          </w:rPr>
          <w:delText>X.3 &lt;Profile Acronym&gt; Required Actor Groupings</w:delText>
        </w:r>
        <w:r w:rsidRPr="00C67286" w:rsidDel="00836497">
          <w:rPr>
            <w:noProof/>
            <w:webHidden/>
          </w:rPr>
          <w:tab/>
          <w:delText>15</w:delText>
        </w:r>
      </w:del>
    </w:p>
    <w:p w14:paraId="62E7E8D5" w14:textId="5D15F9DD" w:rsidR="00291725" w:rsidRPr="00C67286" w:rsidDel="00836497" w:rsidRDefault="00291725">
      <w:pPr>
        <w:pStyle w:val="TOC2"/>
        <w:rPr>
          <w:del w:id="427" w:author="Jose Costa Teixeira" w:date="2017-07-07T05:04:00Z"/>
          <w:rFonts w:ascii="Calibri" w:hAnsi="Calibri"/>
          <w:noProof/>
          <w:sz w:val="22"/>
          <w:szCs w:val="22"/>
        </w:rPr>
      </w:pPr>
      <w:del w:id="428" w:author="Jose Costa Teixeira" w:date="2017-07-07T05:04:00Z">
        <w:r w:rsidRPr="00836497" w:rsidDel="00836497">
          <w:rPr>
            <w:rPrChange w:id="429" w:author="Jose Costa Teixeira" w:date="2017-07-07T05:04:00Z">
              <w:rPr>
                <w:rStyle w:val="Hyperlink"/>
                <w:noProof/>
              </w:rPr>
            </w:rPrChange>
          </w:rPr>
          <w:lastRenderedPageBreak/>
          <w:delText>X.4 &lt;Profile Acronym&gt; Overview</w:delText>
        </w:r>
        <w:r w:rsidRPr="00C67286" w:rsidDel="00836497">
          <w:rPr>
            <w:noProof/>
            <w:webHidden/>
          </w:rPr>
          <w:tab/>
          <w:delText>17</w:delText>
        </w:r>
      </w:del>
    </w:p>
    <w:p w14:paraId="62E7E8D6" w14:textId="702710FE" w:rsidR="00291725" w:rsidRPr="00C67286" w:rsidDel="00836497" w:rsidRDefault="00291725">
      <w:pPr>
        <w:pStyle w:val="TOC3"/>
        <w:rPr>
          <w:del w:id="430" w:author="Jose Costa Teixeira" w:date="2017-07-07T05:04:00Z"/>
          <w:rFonts w:ascii="Calibri" w:hAnsi="Calibri"/>
          <w:noProof/>
          <w:sz w:val="22"/>
          <w:szCs w:val="22"/>
        </w:rPr>
      </w:pPr>
      <w:del w:id="431" w:author="Jose Costa Teixeira" w:date="2017-07-07T05:04:00Z">
        <w:r w:rsidRPr="00836497" w:rsidDel="00836497">
          <w:rPr>
            <w:rPrChange w:id="432" w:author="Jose Costa Teixeira" w:date="2017-07-07T05:04:00Z">
              <w:rPr>
                <w:rStyle w:val="Hyperlink"/>
                <w:bCs/>
                <w:noProof/>
              </w:rPr>
            </w:rPrChange>
          </w:rPr>
          <w:delText>X.4.1 Concepts</w:delText>
        </w:r>
        <w:r w:rsidRPr="00C67286" w:rsidDel="00836497">
          <w:rPr>
            <w:noProof/>
            <w:webHidden/>
          </w:rPr>
          <w:tab/>
          <w:delText>18</w:delText>
        </w:r>
      </w:del>
    </w:p>
    <w:p w14:paraId="62E7E8D7" w14:textId="3847F9EA" w:rsidR="00291725" w:rsidRPr="00C67286" w:rsidDel="00836497" w:rsidRDefault="00291725">
      <w:pPr>
        <w:pStyle w:val="TOC3"/>
        <w:rPr>
          <w:del w:id="433" w:author="Jose Costa Teixeira" w:date="2017-07-07T05:04:00Z"/>
          <w:rFonts w:ascii="Calibri" w:hAnsi="Calibri"/>
          <w:noProof/>
          <w:sz w:val="22"/>
          <w:szCs w:val="22"/>
        </w:rPr>
      </w:pPr>
      <w:del w:id="434" w:author="Jose Costa Teixeira" w:date="2017-07-07T05:04:00Z">
        <w:r w:rsidRPr="00836497" w:rsidDel="00836497">
          <w:rPr>
            <w:rPrChange w:id="435" w:author="Jose Costa Teixeira" w:date="2017-07-07T05:04:00Z">
              <w:rPr>
                <w:rStyle w:val="Hyperlink"/>
                <w:bCs/>
                <w:noProof/>
              </w:rPr>
            </w:rPrChange>
          </w:rPr>
          <w:delText>X.4.2 Use Cases</w:delText>
        </w:r>
        <w:r w:rsidRPr="00C67286" w:rsidDel="00836497">
          <w:rPr>
            <w:noProof/>
            <w:webHidden/>
          </w:rPr>
          <w:tab/>
          <w:delText>18</w:delText>
        </w:r>
      </w:del>
    </w:p>
    <w:p w14:paraId="62E7E8D8" w14:textId="04264D6A" w:rsidR="00291725" w:rsidRPr="00C67286" w:rsidDel="00836497" w:rsidRDefault="00291725">
      <w:pPr>
        <w:pStyle w:val="TOC4"/>
        <w:rPr>
          <w:del w:id="436" w:author="Jose Costa Teixeira" w:date="2017-07-07T05:04:00Z"/>
          <w:rFonts w:ascii="Calibri" w:hAnsi="Calibri"/>
          <w:noProof/>
          <w:sz w:val="22"/>
          <w:szCs w:val="22"/>
        </w:rPr>
      </w:pPr>
      <w:del w:id="437" w:author="Jose Costa Teixeira" w:date="2017-07-07T05:04:00Z">
        <w:r w:rsidRPr="00836497" w:rsidDel="00836497">
          <w:rPr>
            <w:rPrChange w:id="438" w:author="Jose Costa Teixeira" w:date="2017-07-07T05:04:00Z">
              <w:rPr>
                <w:rStyle w:val="Hyperlink"/>
                <w:noProof/>
              </w:rPr>
            </w:rPrChange>
          </w:rPr>
          <w:delText>X.4.2.1 Use Case #1: &lt;simple name&gt;</w:delText>
        </w:r>
        <w:r w:rsidRPr="00C67286" w:rsidDel="00836497">
          <w:rPr>
            <w:noProof/>
            <w:webHidden/>
          </w:rPr>
          <w:tab/>
          <w:delText>18</w:delText>
        </w:r>
      </w:del>
    </w:p>
    <w:p w14:paraId="62E7E8D9" w14:textId="277FC366" w:rsidR="00291725" w:rsidRPr="00C67286" w:rsidDel="00836497" w:rsidRDefault="00291725">
      <w:pPr>
        <w:pStyle w:val="TOC5"/>
        <w:rPr>
          <w:del w:id="439" w:author="Jose Costa Teixeira" w:date="2017-07-07T05:04:00Z"/>
          <w:rFonts w:ascii="Calibri" w:hAnsi="Calibri"/>
          <w:noProof/>
          <w:sz w:val="22"/>
          <w:szCs w:val="22"/>
        </w:rPr>
      </w:pPr>
      <w:del w:id="440" w:author="Jose Costa Teixeira" w:date="2017-07-07T05:04:00Z">
        <w:r w:rsidRPr="00836497" w:rsidDel="00836497">
          <w:rPr>
            <w:rPrChange w:id="441" w:author="Jose Costa Teixeira" w:date="2017-07-07T05:04:00Z">
              <w:rPr>
                <w:rStyle w:val="Hyperlink"/>
                <w:noProof/>
              </w:rPr>
            </w:rPrChange>
          </w:rPr>
          <w:delText>X.4.2.1.1 &lt;</w:delText>
        </w:r>
        <w:r w:rsidRPr="00836497" w:rsidDel="00836497">
          <w:rPr>
            <w:rPrChange w:id="442" w:author="Jose Costa Teixeira" w:date="2017-07-07T05:04:00Z">
              <w:rPr>
                <w:rStyle w:val="Hyperlink"/>
                <w:bCs/>
                <w:noProof/>
              </w:rPr>
            </w:rPrChange>
          </w:rPr>
          <w:delText xml:space="preserve">simple name&gt; </w:delText>
        </w:r>
        <w:r w:rsidRPr="00836497" w:rsidDel="00836497">
          <w:rPr>
            <w:rPrChange w:id="443" w:author="Jose Costa Teixeira" w:date="2017-07-07T05:04:00Z">
              <w:rPr>
                <w:rStyle w:val="Hyperlink"/>
                <w:noProof/>
              </w:rPr>
            </w:rPrChange>
          </w:rPr>
          <w:delText>Use Case Description</w:delText>
        </w:r>
        <w:r w:rsidRPr="00C67286" w:rsidDel="00836497">
          <w:rPr>
            <w:noProof/>
            <w:webHidden/>
          </w:rPr>
          <w:tab/>
          <w:delText>18</w:delText>
        </w:r>
      </w:del>
    </w:p>
    <w:p w14:paraId="62E7E8DA" w14:textId="10768E76" w:rsidR="00291725" w:rsidRPr="00C67286" w:rsidDel="00836497" w:rsidRDefault="00291725">
      <w:pPr>
        <w:pStyle w:val="TOC5"/>
        <w:rPr>
          <w:del w:id="444" w:author="Jose Costa Teixeira" w:date="2017-07-07T05:04:00Z"/>
          <w:rFonts w:ascii="Calibri" w:hAnsi="Calibri"/>
          <w:noProof/>
          <w:sz w:val="22"/>
          <w:szCs w:val="22"/>
        </w:rPr>
      </w:pPr>
      <w:del w:id="445" w:author="Jose Costa Teixeira" w:date="2017-07-07T05:04:00Z">
        <w:r w:rsidRPr="00836497" w:rsidDel="00836497">
          <w:rPr>
            <w:rPrChange w:id="446" w:author="Jose Costa Teixeira" w:date="2017-07-07T05:04:00Z">
              <w:rPr>
                <w:rStyle w:val="Hyperlink"/>
                <w:noProof/>
              </w:rPr>
            </w:rPrChange>
          </w:rPr>
          <w:delText>X.4.2.1.2 &lt;simple name&gt; Process Flow</w:delText>
        </w:r>
        <w:r w:rsidRPr="00C67286" w:rsidDel="00836497">
          <w:rPr>
            <w:noProof/>
            <w:webHidden/>
          </w:rPr>
          <w:tab/>
          <w:delText>18</w:delText>
        </w:r>
      </w:del>
    </w:p>
    <w:p w14:paraId="62E7E8DB" w14:textId="65704FC2" w:rsidR="00291725" w:rsidRPr="00C67286" w:rsidDel="00836497" w:rsidRDefault="00291725">
      <w:pPr>
        <w:pStyle w:val="TOC2"/>
        <w:rPr>
          <w:del w:id="447" w:author="Jose Costa Teixeira" w:date="2017-07-07T05:04:00Z"/>
          <w:rFonts w:ascii="Calibri" w:hAnsi="Calibri"/>
          <w:noProof/>
          <w:sz w:val="22"/>
          <w:szCs w:val="22"/>
        </w:rPr>
      </w:pPr>
      <w:del w:id="448" w:author="Jose Costa Teixeira" w:date="2017-07-07T05:04:00Z">
        <w:r w:rsidRPr="00836497" w:rsidDel="00836497">
          <w:rPr>
            <w:rPrChange w:id="449" w:author="Jose Costa Teixeira" w:date="2017-07-07T05:04:00Z">
              <w:rPr>
                <w:rStyle w:val="Hyperlink"/>
                <w:noProof/>
              </w:rPr>
            </w:rPrChange>
          </w:rPr>
          <w:delText>X.5 &lt;Profile Acronym&gt; Security Considerations</w:delText>
        </w:r>
        <w:r w:rsidRPr="00C67286" w:rsidDel="00836497">
          <w:rPr>
            <w:noProof/>
            <w:webHidden/>
          </w:rPr>
          <w:tab/>
          <w:delText>20</w:delText>
        </w:r>
      </w:del>
    </w:p>
    <w:p w14:paraId="62E7E8DC" w14:textId="20E42714" w:rsidR="00291725" w:rsidRPr="00C67286" w:rsidDel="00836497" w:rsidRDefault="00291725">
      <w:pPr>
        <w:pStyle w:val="TOC2"/>
        <w:rPr>
          <w:del w:id="450" w:author="Jose Costa Teixeira" w:date="2017-07-07T05:04:00Z"/>
          <w:rFonts w:ascii="Calibri" w:hAnsi="Calibri"/>
          <w:noProof/>
          <w:sz w:val="22"/>
          <w:szCs w:val="22"/>
        </w:rPr>
      </w:pPr>
      <w:del w:id="451" w:author="Jose Costa Teixeira" w:date="2017-07-07T05:04:00Z">
        <w:r w:rsidRPr="00836497" w:rsidDel="00836497">
          <w:rPr>
            <w:rPrChange w:id="452" w:author="Jose Costa Teixeira" w:date="2017-07-07T05:04:00Z">
              <w:rPr>
                <w:rStyle w:val="Hyperlink"/>
                <w:noProof/>
              </w:rPr>
            </w:rPrChange>
          </w:rPr>
          <w:delText>X.6 &lt;Profile Acronym&gt; Cross Profile Considerations</w:delText>
        </w:r>
        <w:r w:rsidRPr="00C67286" w:rsidDel="00836497">
          <w:rPr>
            <w:noProof/>
            <w:webHidden/>
          </w:rPr>
          <w:tab/>
          <w:delText>20</w:delText>
        </w:r>
      </w:del>
    </w:p>
    <w:p w14:paraId="62E7E8DD" w14:textId="1E730152" w:rsidR="00291725" w:rsidRPr="00C67286" w:rsidDel="00836497" w:rsidRDefault="00291725">
      <w:pPr>
        <w:pStyle w:val="TOC1"/>
        <w:rPr>
          <w:del w:id="453" w:author="Jose Costa Teixeira" w:date="2017-07-07T05:04:00Z"/>
          <w:rFonts w:ascii="Calibri" w:hAnsi="Calibri"/>
          <w:noProof/>
          <w:sz w:val="22"/>
          <w:szCs w:val="22"/>
        </w:rPr>
      </w:pPr>
      <w:del w:id="454" w:author="Jose Costa Teixeira" w:date="2017-07-07T05:04:00Z">
        <w:r w:rsidRPr="00836497" w:rsidDel="00836497">
          <w:rPr>
            <w:rPrChange w:id="455" w:author="Jose Costa Teixeira" w:date="2017-07-07T05:04:00Z">
              <w:rPr>
                <w:rStyle w:val="Hyperlink"/>
                <w:noProof/>
              </w:rPr>
            </w:rPrChange>
          </w:rPr>
          <w:delText>Appendices</w:delText>
        </w:r>
        <w:r w:rsidRPr="00C67286" w:rsidDel="00836497">
          <w:rPr>
            <w:noProof/>
            <w:webHidden/>
          </w:rPr>
          <w:tab/>
          <w:delText>21</w:delText>
        </w:r>
      </w:del>
    </w:p>
    <w:p w14:paraId="62E7E8DE" w14:textId="64802979" w:rsidR="00291725" w:rsidRPr="00C67286" w:rsidDel="00836497" w:rsidRDefault="00291725">
      <w:pPr>
        <w:pStyle w:val="TOC1"/>
        <w:rPr>
          <w:del w:id="456" w:author="Jose Costa Teixeira" w:date="2017-07-07T05:04:00Z"/>
          <w:rFonts w:ascii="Calibri" w:hAnsi="Calibri"/>
          <w:noProof/>
          <w:sz w:val="22"/>
          <w:szCs w:val="22"/>
        </w:rPr>
      </w:pPr>
      <w:del w:id="457" w:author="Jose Costa Teixeira" w:date="2017-07-07T05:04:00Z">
        <w:r w:rsidRPr="00836497" w:rsidDel="00836497">
          <w:rPr>
            <w:rPrChange w:id="458" w:author="Jose Costa Teixeira" w:date="2017-07-07T05:04:00Z">
              <w:rPr>
                <w:rStyle w:val="Hyperlink"/>
                <w:noProof/>
              </w:rPr>
            </w:rPrChange>
          </w:rPr>
          <w:delText>Appendix A – &lt;Appendix A Title&gt;</w:delText>
        </w:r>
        <w:r w:rsidRPr="00C67286" w:rsidDel="00836497">
          <w:rPr>
            <w:noProof/>
            <w:webHidden/>
          </w:rPr>
          <w:tab/>
          <w:delText>21</w:delText>
        </w:r>
      </w:del>
    </w:p>
    <w:p w14:paraId="62E7E8DF" w14:textId="5D5DCAB5" w:rsidR="00291725" w:rsidRPr="00C67286" w:rsidDel="00836497" w:rsidRDefault="00291725">
      <w:pPr>
        <w:pStyle w:val="TOC2"/>
        <w:tabs>
          <w:tab w:val="left" w:pos="1152"/>
        </w:tabs>
        <w:rPr>
          <w:del w:id="459" w:author="Jose Costa Teixeira" w:date="2017-07-07T05:04:00Z"/>
          <w:rFonts w:ascii="Calibri" w:hAnsi="Calibri"/>
          <w:noProof/>
          <w:sz w:val="22"/>
          <w:szCs w:val="22"/>
        </w:rPr>
      </w:pPr>
      <w:del w:id="460" w:author="Jose Costa Teixeira" w:date="2017-07-07T05:04:00Z">
        <w:r w:rsidRPr="00836497" w:rsidDel="00836497">
          <w:rPr>
            <w:rPrChange w:id="461" w:author="Jose Costa Teixeira" w:date="2017-07-07T05:04:00Z">
              <w:rPr>
                <w:rStyle w:val="Hyperlink"/>
                <w:noProof/>
              </w:rPr>
            </w:rPrChange>
          </w:rPr>
          <w:delText>A.1</w:delText>
        </w:r>
        <w:r w:rsidRPr="00C67286" w:rsidDel="00836497">
          <w:rPr>
            <w:rFonts w:ascii="Calibri" w:hAnsi="Calibri"/>
            <w:noProof/>
            <w:sz w:val="22"/>
            <w:szCs w:val="22"/>
          </w:rPr>
          <w:tab/>
        </w:r>
        <w:r w:rsidRPr="00836497" w:rsidDel="00836497">
          <w:rPr>
            <w:rPrChange w:id="462" w:author="Jose Costa Teixeira" w:date="2017-07-07T05:04:00Z">
              <w:rPr>
                <w:rStyle w:val="Hyperlink"/>
                <w:bCs/>
                <w:noProof/>
              </w:rPr>
            </w:rPrChange>
          </w:rPr>
          <w:delText>&lt;Add Title&gt;</w:delText>
        </w:r>
        <w:r w:rsidRPr="00C67286" w:rsidDel="00836497">
          <w:rPr>
            <w:noProof/>
            <w:webHidden/>
          </w:rPr>
          <w:tab/>
          <w:delText>21</w:delText>
        </w:r>
      </w:del>
    </w:p>
    <w:p w14:paraId="62E7E8E0" w14:textId="3385B19A" w:rsidR="00291725" w:rsidRPr="00C67286" w:rsidDel="00836497" w:rsidRDefault="00291725">
      <w:pPr>
        <w:pStyle w:val="TOC1"/>
        <w:rPr>
          <w:del w:id="463" w:author="Jose Costa Teixeira" w:date="2017-07-07T05:04:00Z"/>
          <w:rFonts w:ascii="Calibri" w:hAnsi="Calibri"/>
          <w:noProof/>
          <w:sz w:val="22"/>
          <w:szCs w:val="22"/>
        </w:rPr>
      </w:pPr>
      <w:del w:id="464" w:author="Jose Costa Teixeira" w:date="2017-07-07T05:04:00Z">
        <w:r w:rsidRPr="00836497" w:rsidDel="00836497">
          <w:rPr>
            <w:rPrChange w:id="465" w:author="Jose Costa Teixeira" w:date="2017-07-07T05:04:00Z">
              <w:rPr>
                <w:rStyle w:val="Hyperlink"/>
                <w:noProof/>
              </w:rPr>
            </w:rPrChange>
          </w:rPr>
          <w:delText>Appendix B – &lt;Appendix B Title&gt;</w:delText>
        </w:r>
        <w:r w:rsidRPr="00C67286" w:rsidDel="00836497">
          <w:rPr>
            <w:noProof/>
            <w:webHidden/>
          </w:rPr>
          <w:tab/>
          <w:delText>21</w:delText>
        </w:r>
      </w:del>
    </w:p>
    <w:p w14:paraId="62E7E8E1" w14:textId="5904BBF2" w:rsidR="00291725" w:rsidRPr="00C67286" w:rsidDel="00836497" w:rsidRDefault="00291725">
      <w:pPr>
        <w:pStyle w:val="TOC2"/>
        <w:tabs>
          <w:tab w:val="left" w:pos="1152"/>
        </w:tabs>
        <w:rPr>
          <w:del w:id="466" w:author="Jose Costa Teixeira" w:date="2017-07-07T05:04:00Z"/>
          <w:rFonts w:ascii="Calibri" w:hAnsi="Calibri"/>
          <w:noProof/>
          <w:sz w:val="22"/>
          <w:szCs w:val="22"/>
        </w:rPr>
      </w:pPr>
      <w:del w:id="467" w:author="Jose Costa Teixeira" w:date="2017-07-07T05:04:00Z">
        <w:r w:rsidRPr="00836497" w:rsidDel="00836497">
          <w:rPr>
            <w:rPrChange w:id="468" w:author="Jose Costa Teixeira" w:date="2017-07-07T05:04:00Z">
              <w:rPr>
                <w:rStyle w:val="Hyperlink"/>
                <w:noProof/>
              </w:rPr>
            </w:rPrChange>
          </w:rPr>
          <w:delText>B.1</w:delText>
        </w:r>
        <w:r w:rsidRPr="00C67286" w:rsidDel="00836497">
          <w:rPr>
            <w:rFonts w:ascii="Calibri" w:hAnsi="Calibri"/>
            <w:noProof/>
            <w:sz w:val="22"/>
            <w:szCs w:val="22"/>
          </w:rPr>
          <w:tab/>
        </w:r>
        <w:r w:rsidRPr="00836497" w:rsidDel="00836497">
          <w:rPr>
            <w:rPrChange w:id="469" w:author="Jose Costa Teixeira" w:date="2017-07-07T05:04:00Z">
              <w:rPr>
                <w:rStyle w:val="Hyperlink"/>
                <w:bCs/>
                <w:noProof/>
              </w:rPr>
            </w:rPrChange>
          </w:rPr>
          <w:delText>&lt;Add Title&gt;</w:delText>
        </w:r>
        <w:r w:rsidRPr="00C67286" w:rsidDel="00836497">
          <w:rPr>
            <w:noProof/>
            <w:webHidden/>
          </w:rPr>
          <w:tab/>
          <w:delText>21</w:delText>
        </w:r>
      </w:del>
    </w:p>
    <w:p w14:paraId="62E7E8E2" w14:textId="51E38364" w:rsidR="00291725" w:rsidRPr="00C67286" w:rsidDel="00836497" w:rsidRDefault="00291725">
      <w:pPr>
        <w:pStyle w:val="TOC1"/>
        <w:rPr>
          <w:del w:id="470" w:author="Jose Costa Teixeira" w:date="2017-07-07T05:04:00Z"/>
          <w:rFonts w:ascii="Calibri" w:hAnsi="Calibri"/>
          <w:b/>
          <w:noProof/>
          <w:sz w:val="22"/>
          <w:szCs w:val="22"/>
        </w:rPr>
      </w:pPr>
      <w:del w:id="471" w:author="Jose Costa Teixeira" w:date="2017-07-07T05:04:00Z">
        <w:r w:rsidRPr="00836497" w:rsidDel="00836497">
          <w:rPr>
            <w:rPrChange w:id="472" w:author="Jose Costa Teixeira" w:date="2017-07-07T05:04:00Z">
              <w:rPr>
                <w:rStyle w:val="Hyperlink"/>
                <w:b/>
                <w:noProof/>
              </w:rPr>
            </w:rPrChange>
          </w:rPr>
          <w:delText>Volume 2 – Transactions</w:delText>
        </w:r>
        <w:r w:rsidRPr="00C67286" w:rsidDel="00836497">
          <w:rPr>
            <w:b/>
            <w:noProof/>
            <w:webHidden/>
          </w:rPr>
          <w:tab/>
          <w:delText>22</w:delText>
        </w:r>
      </w:del>
    </w:p>
    <w:p w14:paraId="62E7E8E3" w14:textId="6C9410E2" w:rsidR="00291725" w:rsidRPr="00C67286" w:rsidDel="00836497" w:rsidRDefault="00291725">
      <w:pPr>
        <w:pStyle w:val="TOC2"/>
        <w:rPr>
          <w:del w:id="473" w:author="Jose Costa Teixeira" w:date="2017-07-07T05:04:00Z"/>
          <w:rFonts w:ascii="Calibri" w:hAnsi="Calibri"/>
          <w:noProof/>
          <w:sz w:val="22"/>
          <w:szCs w:val="22"/>
        </w:rPr>
      </w:pPr>
      <w:del w:id="474" w:author="Jose Costa Teixeira" w:date="2017-07-07T05:04:00Z">
        <w:r w:rsidRPr="00836497" w:rsidDel="00836497">
          <w:rPr>
            <w:rPrChange w:id="475" w:author="Jose Costa Teixeira" w:date="2017-07-07T05:04:00Z">
              <w:rPr>
                <w:rStyle w:val="Hyperlink"/>
                <w:noProof/>
              </w:rPr>
            </w:rPrChange>
          </w:rPr>
          <w:delText>3.Y &lt;Transaction Name [Domain Acronym-#]&gt;</w:delText>
        </w:r>
        <w:r w:rsidRPr="00C67286" w:rsidDel="00836497">
          <w:rPr>
            <w:noProof/>
            <w:webHidden/>
          </w:rPr>
          <w:tab/>
          <w:delText>22</w:delText>
        </w:r>
      </w:del>
    </w:p>
    <w:p w14:paraId="62E7E8E4" w14:textId="35CFA379" w:rsidR="00291725" w:rsidRPr="00C67286" w:rsidDel="00836497" w:rsidRDefault="00291725">
      <w:pPr>
        <w:pStyle w:val="TOC3"/>
        <w:rPr>
          <w:del w:id="476" w:author="Jose Costa Teixeira" w:date="2017-07-07T05:04:00Z"/>
          <w:rFonts w:ascii="Calibri" w:hAnsi="Calibri"/>
          <w:noProof/>
          <w:sz w:val="22"/>
          <w:szCs w:val="22"/>
        </w:rPr>
      </w:pPr>
      <w:del w:id="477" w:author="Jose Costa Teixeira" w:date="2017-07-07T05:04:00Z">
        <w:r w:rsidRPr="00836497" w:rsidDel="00836497">
          <w:rPr>
            <w:rPrChange w:id="478" w:author="Jose Costa Teixeira" w:date="2017-07-07T05:04:00Z">
              <w:rPr>
                <w:rStyle w:val="Hyperlink"/>
                <w:noProof/>
              </w:rPr>
            </w:rPrChange>
          </w:rPr>
          <w:delText>3.Y.1 Scope</w:delText>
        </w:r>
        <w:r w:rsidRPr="00C67286" w:rsidDel="00836497">
          <w:rPr>
            <w:noProof/>
            <w:webHidden/>
          </w:rPr>
          <w:tab/>
          <w:delText>22</w:delText>
        </w:r>
      </w:del>
    </w:p>
    <w:p w14:paraId="62E7E8E5" w14:textId="6C66530E" w:rsidR="00291725" w:rsidRPr="00C67286" w:rsidDel="00836497" w:rsidRDefault="00291725">
      <w:pPr>
        <w:pStyle w:val="TOC3"/>
        <w:rPr>
          <w:del w:id="479" w:author="Jose Costa Teixeira" w:date="2017-07-07T05:04:00Z"/>
          <w:rFonts w:ascii="Calibri" w:hAnsi="Calibri"/>
          <w:noProof/>
          <w:sz w:val="22"/>
          <w:szCs w:val="22"/>
        </w:rPr>
      </w:pPr>
      <w:del w:id="480" w:author="Jose Costa Teixeira" w:date="2017-07-07T05:04:00Z">
        <w:r w:rsidRPr="00836497" w:rsidDel="00836497">
          <w:rPr>
            <w:rPrChange w:id="481" w:author="Jose Costa Teixeira" w:date="2017-07-07T05:04:00Z">
              <w:rPr>
                <w:rStyle w:val="Hyperlink"/>
                <w:noProof/>
              </w:rPr>
            </w:rPrChange>
          </w:rPr>
          <w:delText>3.Y.2 Actor Roles</w:delText>
        </w:r>
        <w:r w:rsidRPr="00C67286" w:rsidDel="00836497">
          <w:rPr>
            <w:noProof/>
            <w:webHidden/>
          </w:rPr>
          <w:tab/>
          <w:delText>22</w:delText>
        </w:r>
      </w:del>
    </w:p>
    <w:p w14:paraId="62E7E8E6" w14:textId="7C3841CB" w:rsidR="00291725" w:rsidRPr="00C67286" w:rsidDel="00836497" w:rsidRDefault="00291725">
      <w:pPr>
        <w:pStyle w:val="TOC3"/>
        <w:rPr>
          <w:del w:id="482" w:author="Jose Costa Teixeira" w:date="2017-07-07T05:04:00Z"/>
          <w:rFonts w:ascii="Calibri" w:hAnsi="Calibri"/>
          <w:noProof/>
          <w:sz w:val="22"/>
          <w:szCs w:val="22"/>
        </w:rPr>
      </w:pPr>
      <w:del w:id="483" w:author="Jose Costa Teixeira" w:date="2017-07-07T05:04:00Z">
        <w:r w:rsidRPr="00836497" w:rsidDel="00836497">
          <w:rPr>
            <w:rPrChange w:id="484" w:author="Jose Costa Teixeira" w:date="2017-07-07T05:04:00Z">
              <w:rPr>
                <w:rStyle w:val="Hyperlink"/>
                <w:noProof/>
              </w:rPr>
            </w:rPrChange>
          </w:rPr>
          <w:delText>3.Y.3 Referenced Standards</w:delText>
        </w:r>
        <w:r w:rsidRPr="00C67286" w:rsidDel="00836497">
          <w:rPr>
            <w:noProof/>
            <w:webHidden/>
          </w:rPr>
          <w:tab/>
          <w:delText>23</w:delText>
        </w:r>
      </w:del>
    </w:p>
    <w:p w14:paraId="62E7E8E7" w14:textId="259BAD13" w:rsidR="00291725" w:rsidRPr="00C67286" w:rsidDel="00836497" w:rsidRDefault="00291725">
      <w:pPr>
        <w:pStyle w:val="TOC3"/>
        <w:rPr>
          <w:del w:id="485" w:author="Jose Costa Teixeira" w:date="2017-07-07T05:04:00Z"/>
          <w:rFonts w:ascii="Calibri" w:hAnsi="Calibri"/>
          <w:noProof/>
          <w:sz w:val="22"/>
          <w:szCs w:val="22"/>
        </w:rPr>
      </w:pPr>
      <w:del w:id="486" w:author="Jose Costa Teixeira" w:date="2017-07-07T05:04:00Z">
        <w:r w:rsidRPr="00836497" w:rsidDel="00836497">
          <w:rPr>
            <w:rPrChange w:id="487" w:author="Jose Costa Teixeira" w:date="2017-07-07T05:04:00Z">
              <w:rPr>
                <w:rStyle w:val="Hyperlink"/>
                <w:noProof/>
              </w:rPr>
            </w:rPrChange>
          </w:rPr>
          <w:delText>3.Y.4 Interaction Diagram</w:delText>
        </w:r>
        <w:r w:rsidRPr="00C67286" w:rsidDel="00836497">
          <w:rPr>
            <w:noProof/>
            <w:webHidden/>
          </w:rPr>
          <w:tab/>
          <w:delText>23</w:delText>
        </w:r>
      </w:del>
    </w:p>
    <w:p w14:paraId="62E7E8E8" w14:textId="357FF5A4" w:rsidR="00291725" w:rsidRPr="00C67286" w:rsidDel="00836497" w:rsidRDefault="00291725">
      <w:pPr>
        <w:pStyle w:val="TOC4"/>
        <w:rPr>
          <w:del w:id="488" w:author="Jose Costa Teixeira" w:date="2017-07-07T05:04:00Z"/>
          <w:rFonts w:ascii="Calibri" w:hAnsi="Calibri"/>
          <w:noProof/>
          <w:sz w:val="22"/>
          <w:szCs w:val="22"/>
        </w:rPr>
      </w:pPr>
      <w:del w:id="489" w:author="Jose Costa Teixeira" w:date="2017-07-07T05:04:00Z">
        <w:r w:rsidRPr="00836497" w:rsidDel="00836497">
          <w:rPr>
            <w:rPrChange w:id="490" w:author="Jose Costa Teixeira" w:date="2017-07-07T05:04:00Z">
              <w:rPr>
                <w:rStyle w:val="Hyperlink"/>
                <w:noProof/>
              </w:rPr>
            </w:rPrChange>
          </w:rPr>
          <w:delText>3.Y.4.1 &lt;Message 1 Name&gt;</w:delText>
        </w:r>
        <w:r w:rsidRPr="00C67286" w:rsidDel="00836497">
          <w:rPr>
            <w:noProof/>
            <w:webHidden/>
          </w:rPr>
          <w:tab/>
          <w:delText>24</w:delText>
        </w:r>
      </w:del>
    </w:p>
    <w:p w14:paraId="62E7E8E9" w14:textId="7295CE3D" w:rsidR="00291725" w:rsidRPr="00C67286" w:rsidDel="00836497" w:rsidRDefault="00291725">
      <w:pPr>
        <w:pStyle w:val="TOC5"/>
        <w:rPr>
          <w:del w:id="491" w:author="Jose Costa Teixeira" w:date="2017-07-07T05:04:00Z"/>
          <w:rFonts w:ascii="Calibri" w:hAnsi="Calibri"/>
          <w:noProof/>
          <w:sz w:val="22"/>
          <w:szCs w:val="22"/>
        </w:rPr>
      </w:pPr>
      <w:del w:id="492" w:author="Jose Costa Teixeira" w:date="2017-07-07T05:04:00Z">
        <w:r w:rsidRPr="00836497" w:rsidDel="00836497">
          <w:rPr>
            <w:rPrChange w:id="493" w:author="Jose Costa Teixeira" w:date="2017-07-07T05:04:00Z">
              <w:rPr>
                <w:rStyle w:val="Hyperlink"/>
                <w:noProof/>
              </w:rPr>
            </w:rPrChange>
          </w:rPr>
          <w:delText>3.Y.4.1.1 Trigger Events</w:delText>
        </w:r>
        <w:r w:rsidRPr="00C67286" w:rsidDel="00836497">
          <w:rPr>
            <w:noProof/>
            <w:webHidden/>
          </w:rPr>
          <w:tab/>
          <w:delText>24</w:delText>
        </w:r>
      </w:del>
    </w:p>
    <w:p w14:paraId="62E7E8EA" w14:textId="4ECE2FD2" w:rsidR="00291725" w:rsidRPr="00C67286" w:rsidDel="00836497" w:rsidRDefault="00291725">
      <w:pPr>
        <w:pStyle w:val="TOC5"/>
        <w:rPr>
          <w:del w:id="494" w:author="Jose Costa Teixeira" w:date="2017-07-07T05:04:00Z"/>
          <w:rFonts w:ascii="Calibri" w:hAnsi="Calibri"/>
          <w:noProof/>
          <w:sz w:val="22"/>
          <w:szCs w:val="22"/>
        </w:rPr>
      </w:pPr>
      <w:del w:id="495" w:author="Jose Costa Teixeira" w:date="2017-07-07T05:04:00Z">
        <w:r w:rsidRPr="00836497" w:rsidDel="00836497">
          <w:rPr>
            <w:rPrChange w:id="496" w:author="Jose Costa Teixeira" w:date="2017-07-07T05:04:00Z">
              <w:rPr>
                <w:rStyle w:val="Hyperlink"/>
                <w:noProof/>
              </w:rPr>
            </w:rPrChange>
          </w:rPr>
          <w:delText>3.Y.4.1.2 Message Semantics</w:delText>
        </w:r>
        <w:r w:rsidRPr="00C67286" w:rsidDel="00836497">
          <w:rPr>
            <w:noProof/>
            <w:webHidden/>
          </w:rPr>
          <w:tab/>
          <w:delText>24</w:delText>
        </w:r>
      </w:del>
    </w:p>
    <w:p w14:paraId="62E7E8EB" w14:textId="43A41E09" w:rsidR="00291725" w:rsidRPr="00C67286" w:rsidDel="00836497" w:rsidRDefault="00291725">
      <w:pPr>
        <w:pStyle w:val="TOC5"/>
        <w:rPr>
          <w:del w:id="497" w:author="Jose Costa Teixeira" w:date="2017-07-07T05:04:00Z"/>
          <w:rFonts w:ascii="Calibri" w:hAnsi="Calibri"/>
          <w:noProof/>
          <w:sz w:val="22"/>
          <w:szCs w:val="22"/>
        </w:rPr>
      </w:pPr>
      <w:del w:id="498" w:author="Jose Costa Teixeira" w:date="2017-07-07T05:04:00Z">
        <w:r w:rsidRPr="00836497" w:rsidDel="00836497">
          <w:rPr>
            <w:rPrChange w:id="499" w:author="Jose Costa Teixeira" w:date="2017-07-07T05:04:00Z">
              <w:rPr>
                <w:rStyle w:val="Hyperlink"/>
                <w:noProof/>
              </w:rPr>
            </w:rPrChange>
          </w:rPr>
          <w:delText>3.Y.4.1.3 Expected Actions</w:delText>
        </w:r>
        <w:r w:rsidRPr="00C67286" w:rsidDel="00836497">
          <w:rPr>
            <w:noProof/>
            <w:webHidden/>
          </w:rPr>
          <w:tab/>
          <w:delText>25</w:delText>
        </w:r>
      </w:del>
    </w:p>
    <w:p w14:paraId="62E7E8EC" w14:textId="30A94C01" w:rsidR="00291725" w:rsidRPr="00C67286" w:rsidDel="00836497" w:rsidRDefault="00291725">
      <w:pPr>
        <w:pStyle w:val="TOC4"/>
        <w:rPr>
          <w:del w:id="500" w:author="Jose Costa Teixeira" w:date="2017-07-07T05:04:00Z"/>
          <w:rFonts w:ascii="Calibri" w:hAnsi="Calibri"/>
          <w:noProof/>
          <w:sz w:val="22"/>
          <w:szCs w:val="22"/>
        </w:rPr>
      </w:pPr>
      <w:del w:id="501" w:author="Jose Costa Teixeira" w:date="2017-07-07T05:04:00Z">
        <w:r w:rsidRPr="00836497" w:rsidDel="00836497">
          <w:rPr>
            <w:rPrChange w:id="502" w:author="Jose Costa Teixeira" w:date="2017-07-07T05:04:00Z">
              <w:rPr>
                <w:rStyle w:val="Hyperlink"/>
                <w:noProof/>
              </w:rPr>
            </w:rPrChange>
          </w:rPr>
          <w:delText>3.Y.4.2 &lt;Message 2 Name&gt;</w:delText>
        </w:r>
        <w:r w:rsidRPr="00C67286" w:rsidDel="00836497">
          <w:rPr>
            <w:noProof/>
            <w:webHidden/>
          </w:rPr>
          <w:tab/>
          <w:delText>25</w:delText>
        </w:r>
      </w:del>
    </w:p>
    <w:p w14:paraId="62E7E8ED" w14:textId="31C78077" w:rsidR="00291725" w:rsidRPr="00C67286" w:rsidDel="00836497" w:rsidRDefault="00291725">
      <w:pPr>
        <w:pStyle w:val="TOC5"/>
        <w:rPr>
          <w:del w:id="503" w:author="Jose Costa Teixeira" w:date="2017-07-07T05:04:00Z"/>
          <w:rFonts w:ascii="Calibri" w:hAnsi="Calibri"/>
          <w:noProof/>
          <w:sz w:val="22"/>
          <w:szCs w:val="22"/>
        </w:rPr>
      </w:pPr>
      <w:del w:id="504" w:author="Jose Costa Teixeira" w:date="2017-07-07T05:04:00Z">
        <w:r w:rsidRPr="00836497" w:rsidDel="00836497">
          <w:rPr>
            <w:rPrChange w:id="505" w:author="Jose Costa Teixeira" w:date="2017-07-07T05:04:00Z">
              <w:rPr>
                <w:rStyle w:val="Hyperlink"/>
                <w:noProof/>
              </w:rPr>
            </w:rPrChange>
          </w:rPr>
          <w:delText>3.Y.4.2.1 Trigger Events</w:delText>
        </w:r>
        <w:r w:rsidRPr="00C67286" w:rsidDel="00836497">
          <w:rPr>
            <w:noProof/>
            <w:webHidden/>
          </w:rPr>
          <w:tab/>
          <w:delText>25</w:delText>
        </w:r>
      </w:del>
    </w:p>
    <w:p w14:paraId="62E7E8EE" w14:textId="28D9E3CA" w:rsidR="00291725" w:rsidRPr="00C67286" w:rsidDel="00836497" w:rsidRDefault="00291725">
      <w:pPr>
        <w:pStyle w:val="TOC5"/>
        <w:rPr>
          <w:del w:id="506" w:author="Jose Costa Teixeira" w:date="2017-07-07T05:04:00Z"/>
          <w:rFonts w:ascii="Calibri" w:hAnsi="Calibri"/>
          <w:noProof/>
          <w:sz w:val="22"/>
          <w:szCs w:val="22"/>
        </w:rPr>
      </w:pPr>
      <w:del w:id="507" w:author="Jose Costa Teixeira" w:date="2017-07-07T05:04:00Z">
        <w:r w:rsidRPr="00836497" w:rsidDel="00836497">
          <w:rPr>
            <w:rPrChange w:id="508" w:author="Jose Costa Teixeira" w:date="2017-07-07T05:04:00Z">
              <w:rPr>
                <w:rStyle w:val="Hyperlink"/>
                <w:noProof/>
              </w:rPr>
            </w:rPrChange>
          </w:rPr>
          <w:delText>3.Y.4.2.2 Message Semantics</w:delText>
        </w:r>
        <w:r w:rsidRPr="00C67286" w:rsidDel="00836497">
          <w:rPr>
            <w:noProof/>
            <w:webHidden/>
          </w:rPr>
          <w:tab/>
          <w:delText>25</w:delText>
        </w:r>
      </w:del>
    </w:p>
    <w:p w14:paraId="62E7E8EF" w14:textId="674F6081" w:rsidR="00291725" w:rsidRPr="00C67286" w:rsidDel="00836497" w:rsidRDefault="00291725">
      <w:pPr>
        <w:pStyle w:val="TOC5"/>
        <w:rPr>
          <w:del w:id="509" w:author="Jose Costa Teixeira" w:date="2017-07-07T05:04:00Z"/>
          <w:rFonts w:ascii="Calibri" w:hAnsi="Calibri"/>
          <w:noProof/>
          <w:sz w:val="22"/>
          <w:szCs w:val="22"/>
        </w:rPr>
      </w:pPr>
      <w:del w:id="510" w:author="Jose Costa Teixeira" w:date="2017-07-07T05:04:00Z">
        <w:r w:rsidRPr="00836497" w:rsidDel="00836497">
          <w:rPr>
            <w:rPrChange w:id="511" w:author="Jose Costa Teixeira" w:date="2017-07-07T05:04:00Z">
              <w:rPr>
                <w:rStyle w:val="Hyperlink"/>
                <w:noProof/>
              </w:rPr>
            </w:rPrChange>
          </w:rPr>
          <w:delText>3.Y.4.2.3 Expected Actions</w:delText>
        </w:r>
        <w:r w:rsidRPr="00C67286" w:rsidDel="00836497">
          <w:rPr>
            <w:noProof/>
            <w:webHidden/>
          </w:rPr>
          <w:tab/>
          <w:delText>25</w:delText>
        </w:r>
      </w:del>
    </w:p>
    <w:p w14:paraId="62E7E8F0" w14:textId="639D4257" w:rsidR="00291725" w:rsidRPr="00C67286" w:rsidDel="00836497" w:rsidRDefault="00291725">
      <w:pPr>
        <w:pStyle w:val="TOC3"/>
        <w:rPr>
          <w:del w:id="512" w:author="Jose Costa Teixeira" w:date="2017-07-07T05:04:00Z"/>
          <w:rFonts w:ascii="Calibri" w:hAnsi="Calibri"/>
          <w:noProof/>
          <w:sz w:val="22"/>
          <w:szCs w:val="22"/>
        </w:rPr>
      </w:pPr>
      <w:del w:id="513" w:author="Jose Costa Teixeira" w:date="2017-07-07T05:04:00Z">
        <w:r w:rsidRPr="00836497" w:rsidDel="00836497">
          <w:rPr>
            <w:rPrChange w:id="514" w:author="Jose Costa Teixeira" w:date="2017-07-07T05:04:00Z">
              <w:rPr>
                <w:rStyle w:val="Hyperlink"/>
                <w:noProof/>
              </w:rPr>
            </w:rPrChange>
          </w:rPr>
          <w:delText>3.Y.5 Security Considerations</w:delText>
        </w:r>
        <w:r w:rsidRPr="00C67286" w:rsidDel="00836497">
          <w:rPr>
            <w:noProof/>
            <w:webHidden/>
          </w:rPr>
          <w:tab/>
          <w:delText>26</w:delText>
        </w:r>
      </w:del>
    </w:p>
    <w:p w14:paraId="62E7E8F1" w14:textId="6E7F6DB5" w:rsidR="00291725" w:rsidRPr="00C67286" w:rsidDel="00836497" w:rsidRDefault="00291725">
      <w:pPr>
        <w:pStyle w:val="TOC4"/>
        <w:rPr>
          <w:del w:id="515" w:author="Jose Costa Teixeira" w:date="2017-07-07T05:04:00Z"/>
          <w:rFonts w:ascii="Calibri" w:hAnsi="Calibri"/>
          <w:noProof/>
          <w:sz w:val="22"/>
          <w:szCs w:val="22"/>
        </w:rPr>
      </w:pPr>
      <w:del w:id="516" w:author="Jose Costa Teixeira" w:date="2017-07-07T05:04:00Z">
        <w:r w:rsidRPr="00836497" w:rsidDel="00836497">
          <w:rPr>
            <w:rPrChange w:id="517" w:author="Jose Costa Teixeira" w:date="2017-07-07T05:04:00Z">
              <w:rPr>
                <w:rStyle w:val="Hyperlink"/>
                <w:noProof/>
              </w:rPr>
            </w:rPrChange>
          </w:rPr>
          <w:delText>3.Y.5.1 Security Audit Considerations</w:delText>
        </w:r>
        <w:r w:rsidRPr="00C67286" w:rsidDel="00836497">
          <w:rPr>
            <w:noProof/>
            <w:webHidden/>
          </w:rPr>
          <w:tab/>
          <w:delText>26</w:delText>
        </w:r>
      </w:del>
    </w:p>
    <w:p w14:paraId="62E7E8F2" w14:textId="7049158C" w:rsidR="00291725" w:rsidRPr="00C67286" w:rsidDel="00836497" w:rsidRDefault="00291725">
      <w:pPr>
        <w:pStyle w:val="TOC5"/>
        <w:rPr>
          <w:del w:id="518" w:author="Jose Costa Teixeira" w:date="2017-07-07T05:04:00Z"/>
          <w:rFonts w:ascii="Calibri" w:hAnsi="Calibri"/>
          <w:noProof/>
          <w:sz w:val="22"/>
          <w:szCs w:val="22"/>
        </w:rPr>
      </w:pPr>
      <w:del w:id="519" w:author="Jose Costa Teixeira" w:date="2017-07-07T05:04:00Z">
        <w:r w:rsidRPr="00836497" w:rsidDel="00836497">
          <w:rPr>
            <w:rPrChange w:id="520" w:author="Jose Costa Teixeira" w:date="2017-07-07T05:04:00Z">
              <w:rPr>
                <w:rStyle w:val="Hyperlink"/>
                <w:noProof/>
              </w:rPr>
            </w:rPrChange>
          </w:rPr>
          <w:delText>3.Y.5.1.(z) &lt;Actor&gt; Specific Security Considerations</w:delText>
        </w:r>
        <w:r w:rsidRPr="00C67286" w:rsidDel="00836497">
          <w:rPr>
            <w:noProof/>
            <w:webHidden/>
          </w:rPr>
          <w:tab/>
          <w:delText>26</w:delText>
        </w:r>
      </w:del>
    </w:p>
    <w:p w14:paraId="62E7E8F3" w14:textId="66D69555" w:rsidR="00291725" w:rsidRPr="00C67286" w:rsidDel="00836497" w:rsidRDefault="00291725">
      <w:pPr>
        <w:pStyle w:val="TOC1"/>
        <w:rPr>
          <w:del w:id="521" w:author="Jose Costa Teixeira" w:date="2017-07-07T05:04:00Z"/>
          <w:rFonts w:ascii="Calibri" w:hAnsi="Calibri"/>
          <w:noProof/>
          <w:sz w:val="22"/>
          <w:szCs w:val="22"/>
        </w:rPr>
      </w:pPr>
      <w:del w:id="522" w:author="Jose Costa Teixeira" w:date="2017-07-07T05:04:00Z">
        <w:r w:rsidRPr="00836497" w:rsidDel="00836497">
          <w:rPr>
            <w:rPrChange w:id="523" w:author="Jose Costa Teixeira" w:date="2017-07-07T05:04:00Z">
              <w:rPr>
                <w:rStyle w:val="Hyperlink"/>
                <w:noProof/>
              </w:rPr>
            </w:rPrChange>
          </w:rPr>
          <w:delText>Appendices</w:delText>
        </w:r>
        <w:r w:rsidRPr="00C67286" w:rsidDel="00836497">
          <w:rPr>
            <w:noProof/>
            <w:webHidden/>
          </w:rPr>
          <w:tab/>
          <w:delText>27</w:delText>
        </w:r>
      </w:del>
    </w:p>
    <w:p w14:paraId="62E7E8F4" w14:textId="578424E3" w:rsidR="00291725" w:rsidRPr="00C67286" w:rsidDel="00836497" w:rsidRDefault="00291725">
      <w:pPr>
        <w:pStyle w:val="TOC1"/>
        <w:rPr>
          <w:del w:id="524" w:author="Jose Costa Teixeira" w:date="2017-07-07T05:04:00Z"/>
          <w:rFonts w:ascii="Calibri" w:hAnsi="Calibri"/>
          <w:noProof/>
          <w:sz w:val="22"/>
          <w:szCs w:val="22"/>
        </w:rPr>
      </w:pPr>
      <w:del w:id="525" w:author="Jose Costa Teixeira" w:date="2017-07-07T05:04:00Z">
        <w:r w:rsidRPr="00836497" w:rsidDel="00836497">
          <w:rPr>
            <w:rPrChange w:id="526" w:author="Jose Costa Teixeira" w:date="2017-07-07T05:04:00Z">
              <w:rPr>
                <w:rStyle w:val="Hyperlink"/>
                <w:noProof/>
              </w:rPr>
            </w:rPrChange>
          </w:rPr>
          <w:delText>Appendix A – &lt;Appendix A Title&gt;</w:delText>
        </w:r>
        <w:r w:rsidRPr="00C67286" w:rsidDel="00836497">
          <w:rPr>
            <w:noProof/>
            <w:webHidden/>
          </w:rPr>
          <w:tab/>
          <w:delText>27</w:delText>
        </w:r>
      </w:del>
    </w:p>
    <w:p w14:paraId="62E7E8F5" w14:textId="75265926" w:rsidR="00291725" w:rsidRPr="00C67286" w:rsidDel="00836497" w:rsidRDefault="00291725">
      <w:pPr>
        <w:pStyle w:val="TOC2"/>
        <w:tabs>
          <w:tab w:val="left" w:pos="1152"/>
        </w:tabs>
        <w:rPr>
          <w:del w:id="527" w:author="Jose Costa Teixeira" w:date="2017-07-07T05:04:00Z"/>
          <w:rFonts w:ascii="Calibri" w:hAnsi="Calibri"/>
          <w:noProof/>
          <w:sz w:val="22"/>
          <w:szCs w:val="22"/>
        </w:rPr>
      </w:pPr>
      <w:del w:id="528" w:author="Jose Costa Teixeira" w:date="2017-07-07T05:04:00Z">
        <w:r w:rsidRPr="00836497" w:rsidDel="00836497">
          <w:rPr>
            <w:rPrChange w:id="529" w:author="Jose Costa Teixeira" w:date="2017-07-07T05:04:00Z">
              <w:rPr>
                <w:rStyle w:val="Hyperlink"/>
                <w:noProof/>
              </w:rPr>
            </w:rPrChange>
          </w:rPr>
          <w:delText>C.1</w:delText>
        </w:r>
        <w:r w:rsidRPr="00C67286" w:rsidDel="00836497">
          <w:rPr>
            <w:rFonts w:ascii="Calibri" w:hAnsi="Calibri"/>
            <w:noProof/>
            <w:sz w:val="22"/>
            <w:szCs w:val="22"/>
          </w:rPr>
          <w:tab/>
        </w:r>
        <w:r w:rsidRPr="00836497" w:rsidDel="00836497">
          <w:rPr>
            <w:rPrChange w:id="530" w:author="Jose Costa Teixeira" w:date="2017-07-07T05:04:00Z">
              <w:rPr>
                <w:rStyle w:val="Hyperlink"/>
                <w:bCs/>
                <w:noProof/>
              </w:rPr>
            </w:rPrChange>
          </w:rPr>
          <w:delText>&lt;Add Title&gt;</w:delText>
        </w:r>
        <w:r w:rsidRPr="00C67286" w:rsidDel="00836497">
          <w:rPr>
            <w:noProof/>
            <w:webHidden/>
          </w:rPr>
          <w:tab/>
          <w:delText>27</w:delText>
        </w:r>
      </w:del>
    </w:p>
    <w:p w14:paraId="62E7E8F6" w14:textId="59FC1466" w:rsidR="00291725" w:rsidRPr="00C67286" w:rsidDel="00836497" w:rsidRDefault="00291725">
      <w:pPr>
        <w:pStyle w:val="TOC1"/>
        <w:rPr>
          <w:del w:id="531" w:author="Jose Costa Teixeira" w:date="2017-07-07T05:04:00Z"/>
          <w:rFonts w:ascii="Calibri" w:hAnsi="Calibri"/>
          <w:noProof/>
          <w:sz w:val="22"/>
          <w:szCs w:val="22"/>
        </w:rPr>
      </w:pPr>
      <w:del w:id="532" w:author="Jose Costa Teixeira" w:date="2017-07-07T05:04:00Z">
        <w:r w:rsidRPr="00836497" w:rsidDel="00836497">
          <w:rPr>
            <w:rPrChange w:id="533" w:author="Jose Costa Teixeira" w:date="2017-07-07T05:04:00Z">
              <w:rPr>
                <w:rStyle w:val="Hyperlink"/>
                <w:noProof/>
              </w:rPr>
            </w:rPrChange>
          </w:rPr>
          <w:delText>Appendix B – &lt;Appendix B Title&gt;</w:delText>
        </w:r>
        <w:r w:rsidRPr="00C67286" w:rsidDel="00836497">
          <w:rPr>
            <w:noProof/>
            <w:webHidden/>
          </w:rPr>
          <w:tab/>
          <w:delText>27</w:delText>
        </w:r>
      </w:del>
    </w:p>
    <w:p w14:paraId="62E7E8F7" w14:textId="05AB4E46" w:rsidR="00291725" w:rsidRPr="00C67286" w:rsidDel="00836497" w:rsidRDefault="00291725">
      <w:pPr>
        <w:pStyle w:val="TOC2"/>
        <w:tabs>
          <w:tab w:val="left" w:pos="1152"/>
        </w:tabs>
        <w:rPr>
          <w:del w:id="534" w:author="Jose Costa Teixeira" w:date="2017-07-07T05:04:00Z"/>
          <w:rFonts w:ascii="Calibri" w:hAnsi="Calibri"/>
          <w:noProof/>
          <w:sz w:val="22"/>
          <w:szCs w:val="22"/>
        </w:rPr>
      </w:pPr>
      <w:del w:id="535" w:author="Jose Costa Teixeira" w:date="2017-07-07T05:04:00Z">
        <w:r w:rsidRPr="00836497" w:rsidDel="00836497">
          <w:rPr>
            <w:rPrChange w:id="536" w:author="Jose Costa Teixeira" w:date="2017-07-07T05:04:00Z">
              <w:rPr>
                <w:rStyle w:val="Hyperlink"/>
                <w:noProof/>
              </w:rPr>
            </w:rPrChange>
          </w:rPr>
          <w:delText>B.1</w:delText>
        </w:r>
        <w:r w:rsidRPr="00C67286" w:rsidDel="00836497">
          <w:rPr>
            <w:rFonts w:ascii="Calibri" w:hAnsi="Calibri"/>
            <w:noProof/>
            <w:sz w:val="22"/>
            <w:szCs w:val="22"/>
          </w:rPr>
          <w:tab/>
        </w:r>
        <w:r w:rsidRPr="00836497" w:rsidDel="00836497">
          <w:rPr>
            <w:rPrChange w:id="537" w:author="Jose Costa Teixeira" w:date="2017-07-07T05:04:00Z">
              <w:rPr>
                <w:rStyle w:val="Hyperlink"/>
                <w:bCs/>
                <w:noProof/>
              </w:rPr>
            </w:rPrChange>
          </w:rPr>
          <w:delText>&lt;Add Title&gt;</w:delText>
        </w:r>
        <w:r w:rsidRPr="00C67286" w:rsidDel="00836497">
          <w:rPr>
            <w:noProof/>
            <w:webHidden/>
          </w:rPr>
          <w:tab/>
          <w:delText>27</w:delText>
        </w:r>
      </w:del>
    </w:p>
    <w:p w14:paraId="62E7E8F8" w14:textId="7970FE74" w:rsidR="00291725" w:rsidRPr="00C67286" w:rsidDel="00836497" w:rsidRDefault="00291725">
      <w:pPr>
        <w:pStyle w:val="TOC1"/>
        <w:rPr>
          <w:del w:id="538" w:author="Jose Costa Teixeira" w:date="2017-07-07T05:04:00Z"/>
          <w:rFonts w:ascii="Calibri" w:hAnsi="Calibri"/>
          <w:noProof/>
          <w:sz w:val="22"/>
          <w:szCs w:val="22"/>
        </w:rPr>
      </w:pPr>
      <w:del w:id="539" w:author="Jose Costa Teixeira" w:date="2017-07-07T05:04:00Z">
        <w:r w:rsidRPr="00836497" w:rsidDel="00836497">
          <w:rPr>
            <w:rPrChange w:id="540" w:author="Jose Costa Teixeira" w:date="2017-07-07T05:04:00Z">
              <w:rPr>
                <w:rStyle w:val="Hyperlink"/>
                <w:noProof/>
              </w:rPr>
            </w:rPrChange>
          </w:rPr>
          <w:delText>Volume 2 Namespace Additions</w:delText>
        </w:r>
        <w:r w:rsidRPr="00C67286" w:rsidDel="00836497">
          <w:rPr>
            <w:noProof/>
            <w:webHidden/>
          </w:rPr>
          <w:tab/>
          <w:delText>27</w:delText>
        </w:r>
      </w:del>
    </w:p>
    <w:p w14:paraId="62E7E8F9" w14:textId="7B8B0D09" w:rsidR="00291725" w:rsidRPr="00C67286" w:rsidDel="00836497" w:rsidRDefault="00291725">
      <w:pPr>
        <w:pStyle w:val="TOC1"/>
        <w:rPr>
          <w:del w:id="541" w:author="Jose Costa Teixeira" w:date="2017-07-07T05:04:00Z"/>
          <w:rFonts w:ascii="Calibri" w:hAnsi="Calibri"/>
          <w:b/>
          <w:noProof/>
          <w:sz w:val="22"/>
          <w:szCs w:val="22"/>
        </w:rPr>
      </w:pPr>
      <w:del w:id="542" w:author="Jose Costa Teixeira" w:date="2017-07-07T05:04:00Z">
        <w:r w:rsidRPr="00836497" w:rsidDel="00836497">
          <w:rPr>
            <w:rPrChange w:id="543" w:author="Jose Costa Teixeira" w:date="2017-07-07T05:04:00Z">
              <w:rPr>
                <w:rStyle w:val="Hyperlink"/>
                <w:b/>
                <w:noProof/>
              </w:rPr>
            </w:rPrChange>
          </w:rPr>
          <w:delText>Volume 3 – Content Modules</w:delText>
        </w:r>
        <w:r w:rsidRPr="00C67286" w:rsidDel="00836497">
          <w:rPr>
            <w:b/>
            <w:noProof/>
            <w:webHidden/>
          </w:rPr>
          <w:tab/>
          <w:delText>28</w:delText>
        </w:r>
      </w:del>
    </w:p>
    <w:p w14:paraId="62E7E8FA" w14:textId="485901C3" w:rsidR="00291725" w:rsidRPr="00C67286" w:rsidDel="00836497" w:rsidRDefault="00291725">
      <w:pPr>
        <w:pStyle w:val="TOC1"/>
        <w:rPr>
          <w:del w:id="544" w:author="Jose Costa Teixeira" w:date="2017-07-07T05:04:00Z"/>
          <w:rFonts w:ascii="Calibri" w:hAnsi="Calibri"/>
          <w:noProof/>
          <w:sz w:val="22"/>
          <w:szCs w:val="22"/>
        </w:rPr>
      </w:pPr>
      <w:del w:id="545" w:author="Jose Costa Teixeira" w:date="2017-07-07T05:04:00Z">
        <w:r w:rsidRPr="00836497" w:rsidDel="00836497">
          <w:rPr>
            <w:rPrChange w:id="546" w:author="Jose Costa Teixeira" w:date="2017-07-07T05:04:00Z">
              <w:rPr>
                <w:rStyle w:val="Hyperlink"/>
                <w:noProof/>
              </w:rPr>
            </w:rPrChange>
          </w:rPr>
          <w:delText>5. Namespaces and Vocabularies</w:delText>
        </w:r>
        <w:r w:rsidRPr="00C67286" w:rsidDel="00836497">
          <w:rPr>
            <w:noProof/>
            <w:webHidden/>
          </w:rPr>
          <w:tab/>
          <w:delText>29</w:delText>
        </w:r>
      </w:del>
    </w:p>
    <w:p w14:paraId="62E7E8FB" w14:textId="17476003" w:rsidR="00291725" w:rsidRPr="00C67286" w:rsidDel="00836497" w:rsidRDefault="00291725">
      <w:pPr>
        <w:pStyle w:val="TOC1"/>
        <w:rPr>
          <w:del w:id="547" w:author="Jose Costa Teixeira" w:date="2017-07-07T05:04:00Z"/>
          <w:rFonts w:ascii="Calibri" w:hAnsi="Calibri"/>
          <w:noProof/>
          <w:sz w:val="22"/>
          <w:szCs w:val="22"/>
        </w:rPr>
      </w:pPr>
      <w:del w:id="548" w:author="Jose Costa Teixeira" w:date="2017-07-07T05:04:00Z">
        <w:r w:rsidRPr="00836497" w:rsidDel="00836497">
          <w:rPr>
            <w:rPrChange w:id="549" w:author="Jose Costa Teixeira" w:date="2017-07-07T05:04:00Z">
              <w:rPr>
                <w:rStyle w:val="Hyperlink"/>
                <w:noProof/>
              </w:rPr>
            </w:rPrChange>
          </w:rPr>
          <w:delText>6. Content Modules</w:delText>
        </w:r>
        <w:r w:rsidRPr="00C67286" w:rsidDel="00836497">
          <w:rPr>
            <w:noProof/>
            <w:webHidden/>
          </w:rPr>
          <w:tab/>
          <w:delText>30</w:delText>
        </w:r>
      </w:del>
    </w:p>
    <w:p w14:paraId="62E7E8FC" w14:textId="277DCCE2" w:rsidR="00291725" w:rsidRPr="00C67286" w:rsidDel="00836497" w:rsidRDefault="00291725">
      <w:pPr>
        <w:pStyle w:val="TOC2"/>
        <w:rPr>
          <w:del w:id="550" w:author="Jose Costa Teixeira" w:date="2017-07-07T05:04:00Z"/>
          <w:rFonts w:ascii="Calibri" w:hAnsi="Calibri"/>
          <w:noProof/>
          <w:sz w:val="22"/>
          <w:szCs w:val="22"/>
        </w:rPr>
      </w:pPr>
      <w:del w:id="551" w:author="Jose Costa Teixeira" w:date="2017-07-07T05:04:00Z">
        <w:r w:rsidRPr="00836497" w:rsidDel="00836497">
          <w:rPr>
            <w:rPrChange w:id="552" w:author="Jose Costa Teixeira" w:date="2017-07-07T05:04:00Z">
              <w:rPr>
                <w:rStyle w:val="Hyperlink"/>
                <w:noProof/>
              </w:rPr>
            </w:rPrChange>
          </w:rPr>
          <w:delText>6.3.1 CDA Document Content Modules</w:delText>
        </w:r>
        <w:r w:rsidRPr="00C67286" w:rsidDel="00836497">
          <w:rPr>
            <w:noProof/>
            <w:webHidden/>
          </w:rPr>
          <w:tab/>
          <w:delText>30</w:delText>
        </w:r>
      </w:del>
    </w:p>
    <w:p w14:paraId="62E7E8FD" w14:textId="61967103" w:rsidR="00291725" w:rsidRPr="00C67286" w:rsidDel="00836497" w:rsidRDefault="00291725">
      <w:pPr>
        <w:pStyle w:val="TOC4"/>
        <w:rPr>
          <w:del w:id="553" w:author="Jose Costa Teixeira" w:date="2017-07-07T05:04:00Z"/>
          <w:rFonts w:ascii="Calibri" w:hAnsi="Calibri"/>
          <w:noProof/>
          <w:sz w:val="22"/>
          <w:szCs w:val="22"/>
        </w:rPr>
      </w:pPr>
      <w:del w:id="554" w:author="Jose Costa Teixeira" w:date="2017-07-07T05:04:00Z">
        <w:r w:rsidRPr="00836497" w:rsidDel="00836497">
          <w:rPr>
            <w:rPrChange w:id="555" w:author="Jose Costa Teixeira" w:date="2017-07-07T05:04:00Z">
              <w:rPr>
                <w:rStyle w:val="Hyperlink"/>
                <w:noProof/>
              </w:rPr>
            </w:rPrChange>
          </w:rPr>
          <w:delText>6.3.1.D &lt;Content Module Name (Acronym)&gt; Document Content Module</w:delText>
        </w:r>
        <w:r w:rsidRPr="00C67286" w:rsidDel="00836497">
          <w:rPr>
            <w:noProof/>
            <w:webHidden/>
          </w:rPr>
          <w:tab/>
          <w:delText>31</w:delText>
        </w:r>
      </w:del>
    </w:p>
    <w:p w14:paraId="62E7E8FE" w14:textId="28A096E3" w:rsidR="00291725" w:rsidRPr="00C67286" w:rsidDel="00836497" w:rsidRDefault="00291725">
      <w:pPr>
        <w:pStyle w:val="TOC5"/>
        <w:rPr>
          <w:del w:id="556" w:author="Jose Costa Teixeira" w:date="2017-07-07T05:04:00Z"/>
          <w:rFonts w:ascii="Calibri" w:hAnsi="Calibri"/>
          <w:noProof/>
          <w:sz w:val="22"/>
          <w:szCs w:val="22"/>
        </w:rPr>
      </w:pPr>
      <w:del w:id="557" w:author="Jose Costa Teixeira" w:date="2017-07-07T05:04:00Z">
        <w:r w:rsidRPr="00836497" w:rsidDel="00836497">
          <w:rPr>
            <w:rPrChange w:id="558" w:author="Jose Costa Teixeira" w:date="2017-07-07T05:04:00Z">
              <w:rPr>
                <w:rStyle w:val="Hyperlink"/>
                <w:noProof/>
              </w:rPr>
            </w:rPrChange>
          </w:rPr>
          <w:delText>6.3.1.D.1 Format Code</w:delText>
        </w:r>
        <w:r w:rsidRPr="00C67286" w:rsidDel="00836497">
          <w:rPr>
            <w:noProof/>
            <w:webHidden/>
          </w:rPr>
          <w:tab/>
          <w:delText>31</w:delText>
        </w:r>
      </w:del>
    </w:p>
    <w:p w14:paraId="62E7E8FF" w14:textId="4A49F005" w:rsidR="00291725" w:rsidRPr="00C67286" w:rsidDel="00836497" w:rsidRDefault="00291725">
      <w:pPr>
        <w:pStyle w:val="TOC5"/>
        <w:rPr>
          <w:del w:id="559" w:author="Jose Costa Teixeira" w:date="2017-07-07T05:04:00Z"/>
          <w:rFonts w:ascii="Calibri" w:hAnsi="Calibri"/>
          <w:noProof/>
          <w:sz w:val="22"/>
          <w:szCs w:val="22"/>
        </w:rPr>
      </w:pPr>
      <w:del w:id="560" w:author="Jose Costa Teixeira" w:date="2017-07-07T05:04:00Z">
        <w:r w:rsidRPr="00836497" w:rsidDel="00836497">
          <w:rPr>
            <w:rPrChange w:id="561" w:author="Jose Costa Teixeira" w:date="2017-07-07T05:04:00Z">
              <w:rPr>
                <w:rStyle w:val="Hyperlink"/>
                <w:noProof/>
              </w:rPr>
            </w:rPrChange>
          </w:rPr>
          <w:delText>6.3.1.D.2 Parent Template</w:delText>
        </w:r>
        <w:r w:rsidRPr="00C67286" w:rsidDel="00836497">
          <w:rPr>
            <w:noProof/>
            <w:webHidden/>
          </w:rPr>
          <w:tab/>
          <w:delText>31</w:delText>
        </w:r>
      </w:del>
    </w:p>
    <w:p w14:paraId="62E7E900" w14:textId="5C286A6A" w:rsidR="00291725" w:rsidRPr="00C67286" w:rsidDel="00836497" w:rsidRDefault="00291725">
      <w:pPr>
        <w:pStyle w:val="TOC5"/>
        <w:rPr>
          <w:del w:id="562" w:author="Jose Costa Teixeira" w:date="2017-07-07T05:04:00Z"/>
          <w:rFonts w:ascii="Calibri" w:hAnsi="Calibri"/>
          <w:noProof/>
          <w:sz w:val="22"/>
          <w:szCs w:val="22"/>
        </w:rPr>
      </w:pPr>
      <w:del w:id="563" w:author="Jose Costa Teixeira" w:date="2017-07-07T05:04:00Z">
        <w:r w:rsidRPr="00836497" w:rsidDel="00836497">
          <w:rPr>
            <w:rPrChange w:id="564" w:author="Jose Costa Teixeira" w:date="2017-07-07T05:04:00Z">
              <w:rPr>
                <w:rStyle w:val="Hyperlink"/>
                <w:noProof/>
              </w:rPr>
            </w:rPrChange>
          </w:rPr>
          <w:delText>6.3.1.D.3 Referenced Standards</w:delText>
        </w:r>
        <w:r w:rsidRPr="00C67286" w:rsidDel="00836497">
          <w:rPr>
            <w:noProof/>
            <w:webHidden/>
          </w:rPr>
          <w:tab/>
          <w:delText>31</w:delText>
        </w:r>
      </w:del>
    </w:p>
    <w:p w14:paraId="62E7E901" w14:textId="3E94910A" w:rsidR="00291725" w:rsidRPr="00C67286" w:rsidDel="00836497" w:rsidRDefault="00291725">
      <w:pPr>
        <w:pStyle w:val="TOC5"/>
        <w:rPr>
          <w:del w:id="565" w:author="Jose Costa Teixeira" w:date="2017-07-07T05:04:00Z"/>
          <w:rFonts w:ascii="Calibri" w:hAnsi="Calibri"/>
          <w:noProof/>
          <w:sz w:val="22"/>
          <w:szCs w:val="22"/>
        </w:rPr>
      </w:pPr>
      <w:del w:id="566" w:author="Jose Costa Teixeira" w:date="2017-07-07T05:04:00Z">
        <w:r w:rsidRPr="00836497" w:rsidDel="00836497">
          <w:rPr>
            <w:rPrChange w:id="567" w:author="Jose Costa Teixeira" w:date="2017-07-07T05:04:00Z">
              <w:rPr>
                <w:rStyle w:val="Hyperlink"/>
                <w:noProof/>
              </w:rPr>
            </w:rPrChange>
          </w:rPr>
          <w:lastRenderedPageBreak/>
          <w:delText>6.3.1.D.4 Data Element Requirement Mappings to CDA</w:delText>
        </w:r>
        <w:r w:rsidRPr="00C67286" w:rsidDel="00836497">
          <w:rPr>
            <w:noProof/>
            <w:webHidden/>
          </w:rPr>
          <w:tab/>
          <w:delText>32</w:delText>
        </w:r>
      </w:del>
    </w:p>
    <w:p w14:paraId="62E7E902" w14:textId="3EED1B82" w:rsidR="00291725" w:rsidRPr="00C67286" w:rsidDel="00836497" w:rsidRDefault="00291725">
      <w:pPr>
        <w:pStyle w:val="TOC5"/>
        <w:rPr>
          <w:del w:id="568" w:author="Jose Costa Teixeira" w:date="2017-07-07T05:04:00Z"/>
          <w:rFonts w:ascii="Calibri" w:hAnsi="Calibri"/>
          <w:noProof/>
          <w:sz w:val="22"/>
          <w:szCs w:val="22"/>
        </w:rPr>
      </w:pPr>
      <w:del w:id="569" w:author="Jose Costa Teixeira" w:date="2017-07-07T05:04:00Z">
        <w:r w:rsidRPr="00836497" w:rsidDel="00836497">
          <w:rPr>
            <w:rPrChange w:id="570" w:author="Jose Costa Teixeira" w:date="2017-07-07T05:04:00Z">
              <w:rPr>
                <w:rStyle w:val="Hyperlink"/>
                <w:noProof/>
              </w:rPr>
            </w:rPrChange>
          </w:rPr>
          <w:delText>6.3.1.D.5 &lt;Content Module Name (Acronym, if applicable)&gt; Document Content Module Specification</w:delText>
        </w:r>
        <w:r w:rsidRPr="00C67286" w:rsidDel="00836497">
          <w:rPr>
            <w:noProof/>
            <w:webHidden/>
          </w:rPr>
          <w:tab/>
          <w:delText>33</w:delText>
        </w:r>
      </w:del>
    </w:p>
    <w:p w14:paraId="62E7E903" w14:textId="69462D10" w:rsidR="00291725" w:rsidRPr="00C67286" w:rsidDel="00836497" w:rsidRDefault="00291725">
      <w:pPr>
        <w:pStyle w:val="TOC6"/>
        <w:rPr>
          <w:del w:id="571" w:author="Jose Costa Teixeira" w:date="2017-07-07T05:04:00Z"/>
          <w:rFonts w:ascii="Calibri" w:hAnsi="Calibri"/>
          <w:noProof/>
          <w:sz w:val="22"/>
          <w:szCs w:val="22"/>
        </w:rPr>
      </w:pPr>
      <w:del w:id="572" w:author="Jose Costa Teixeira" w:date="2017-07-07T05:04:00Z">
        <w:r w:rsidRPr="00836497" w:rsidDel="00836497">
          <w:rPr>
            <w:rPrChange w:id="573" w:author="Jose Costa Teixeira" w:date="2017-07-07T05:04:00Z">
              <w:rPr>
                <w:rStyle w:val="Hyperlink"/>
                <w:noProof/>
              </w:rPr>
            </w:rPrChange>
          </w:rPr>
          <w:delText>6.3.1.D.5.1 &lt;Header Element or Section Name&gt; &lt;Vocabulary Constraint or Condition&gt;</w:delText>
        </w:r>
        <w:r w:rsidRPr="00C67286" w:rsidDel="00836497">
          <w:rPr>
            <w:noProof/>
            <w:webHidden/>
          </w:rPr>
          <w:tab/>
          <w:delText>35</w:delText>
        </w:r>
      </w:del>
    </w:p>
    <w:p w14:paraId="62E7E904" w14:textId="145B2295" w:rsidR="00291725" w:rsidRPr="00C67286" w:rsidDel="00836497" w:rsidRDefault="00291725">
      <w:pPr>
        <w:pStyle w:val="TOC6"/>
        <w:rPr>
          <w:del w:id="574" w:author="Jose Costa Teixeira" w:date="2017-07-07T05:04:00Z"/>
          <w:rFonts w:ascii="Calibri" w:hAnsi="Calibri"/>
          <w:noProof/>
          <w:sz w:val="22"/>
          <w:szCs w:val="22"/>
        </w:rPr>
      </w:pPr>
      <w:del w:id="575" w:author="Jose Costa Teixeira" w:date="2017-07-07T05:04:00Z">
        <w:r w:rsidRPr="00836497" w:rsidDel="00836497">
          <w:rPr>
            <w:rPrChange w:id="576" w:author="Jose Costa Teixeira" w:date="2017-07-07T05:04:00Z">
              <w:rPr>
                <w:rStyle w:val="Hyperlink"/>
                <w:noProof/>
              </w:rPr>
            </w:rPrChange>
          </w:rPr>
          <w:delText>6.3.1.D.5.2 &lt;Header Element or Section Name&gt; &lt;Vocabulary Constraint or Condition&gt;</w:delText>
        </w:r>
        <w:r w:rsidRPr="00C67286" w:rsidDel="00836497">
          <w:rPr>
            <w:noProof/>
            <w:webHidden/>
          </w:rPr>
          <w:tab/>
          <w:delText>35</w:delText>
        </w:r>
      </w:del>
    </w:p>
    <w:p w14:paraId="62E7E905" w14:textId="663DE59D" w:rsidR="00291725" w:rsidRPr="00C67286" w:rsidDel="00836497" w:rsidRDefault="00291725">
      <w:pPr>
        <w:pStyle w:val="TOC6"/>
        <w:rPr>
          <w:del w:id="577" w:author="Jose Costa Teixeira" w:date="2017-07-07T05:04:00Z"/>
          <w:rFonts w:ascii="Calibri" w:hAnsi="Calibri"/>
          <w:noProof/>
          <w:sz w:val="22"/>
          <w:szCs w:val="22"/>
        </w:rPr>
      </w:pPr>
      <w:del w:id="578" w:author="Jose Costa Teixeira" w:date="2017-07-07T05:04:00Z">
        <w:r w:rsidRPr="00836497" w:rsidDel="00836497">
          <w:rPr>
            <w:rPrChange w:id="579" w:author="Jose Costa Teixeira" w:date="2017-07-07T05:04:00Z">
              <w:rPr>
                <w:rStyle w:val="Hyperlink"/>
                <w:noProof/>
              </w:rPr>
            </w:rPrChange>
          </w:rPr>
          <w:delText>6.3.1.D.5.3 &lt;Header Element or Section Name&gt; &lt;Vocabulary Constraint or Condition&gt;</w:delText>
        </w:r>
        <w:r w:rsidRPr="00C67286" w:rsidDel="00836497">
          <w:rPr>
            <w:noProof/>
            <w:webHidden/>
          </w:rPr>
          <w:tab/>
          <w:delText>35</w:delText>
        </w:r>
      </w:del>
    </w:p>
    <w:p w14:paraId="62E7E906" w14:textId="386579FA" w:rsidR="00291725" w:rsidRPr="00C67286" w:rsidDel="00836497" w:rsidRDefault="00291725">
      <w:pPr>
        <w:pStyle w:val="TOC6"/>
        <w:rPr>
          <w:del w:id="580" w:author="Jose Costa Teixeira" w:date="2017-07-07T05:04:00Z"/>
          <w:rFonts w:ascii="Calibri" w:hAnsi="Calibri"/>
          <w:noProof/>
          <w:sz w:val="22"/>
          <w:szCs w:val="22"/>
        </w:rPr>
      </w:pPr>
      <w:del w:id="581" w:author="Jose Costa Teixeira" w:date="2017-07-07T05:04:00Z">
        <w:r w:rsidRPr="00836497" w:rsidDel="00836497">
          <w:rPr>
            <w:rPrChange w:id="582" w:author="Jose Costa Teixeira" w:date="2017-07-07T05:04:00Z">
              <w:rPr>
                <w:rStyle w:val="Hyperlink"/>
                <w:noProof/>
              </w:rPr>
            </w:rPrChange>
          </w:rPr>
          <w:delText>6.3.1.D.5.4 &lt;Header Element or Section Name&gt; &lt;Vocabulary Constraint or Condition&gt;</w:delText>
        </w:r>
        <w:r w:rsidRPr="00C67286" w:rsidDel="00836497">
          <w:rPr>
            <w:noProof/>
            <w:webHidden/>
          </w:rPr>
          <w:tab/>
          <w:delText>36</w:delText>
        </w:r>
      </w:del>
    </w:p>
    <w:p w14:paraId="62E7E907" w14:textId="226B9AD0" w:rsidR="00291725" w:rsidRPr="00C67286" w:rsidDel="00836497" w:rsidRDefault="00291725">
      <w:pPr>
        <w:pStyle w:val="TOC6"/>
        <w:rPr>
          <w:del w:id="583" w:author="Jose Costa Teixeira" w:date="2017-07-07T05:04:00Z"/>
          <w:rFonts w:ascii="Calibri" w:hAnsi="Calibri"/>
          <w:noProof/>
          <w:sz w:val="22"/>
          <w:szCs w:val="22"/>
        </w:rPr>
      </w:pPr>
      <w:del w:id="584" w:author="Jose Costa Teixeira" w:date="2017-07-07T05:04:00Z">
        <w:r w:rsidRPr="00836497" w:rsidDel="00836497">
          <w:rPr>
            <w:rPrChange w:id="585" w:author="Jose Costa Teixeira" w:date="2017-07-07T05:04:00Z">
              <w:rPr>
                <w:rStyle w:val="Hyperlink"/>
                <w:noProof/>
              </w:rPr>
            </w:rPrChange>
          </w:rPr>
          <w:delText>6.3.1.D.5.1 &lt;Template Title name&gt; &lt;Vocabulary Constraint or Condition&gt;</w:delText>
        </w:r>
        <w:r w:rsidRPr="00C67286" w:rsidDel="00836497">
          <w:rPr>
            <w:noProof/>
            <w:webHidden/>
          </w:rPr>
          <w:tab/>
          <w:delText>38</w:delText>
        </w:r>
      </w:del>
    </w:p>
    <w:p w14:paraId="62E7E908" w14:textId="47CA7241" w:rsidR="00291725" w:rsidRPr="00C67286" w:rsidDel="00836497" w:rsidRDefault="00291725">
      <w:pPr>
        <w:pStyle w:val="TOC6"/>
        <w:rPr>
          <w:del w:id="586" w:author="Jose Costa Teixeira" w:date="2017-07-07T05:04:00Z"/>
          <w:rFonts w:ascii="Calibri" w:hAnsi="Calibri"/>
          <w:noProof/>
          <w:sz w:val="22"/>
          <w:szCs w:val="22"/>
        </w:rPr>
      </w:pPr>
      <w:del w:id="587" w:author="Jose Costa Teixeira" w:date="2017-07-07T05:04:00Z">
        <w:r w:rsidRPr="00836497" w:rsidDel="00836497">
          <w:rPr>
            <w:rPrChange w:id="588" w:author="Jose Costa Teixeira" w:date="2017-07-07T05:04:00Z">
              <w:rPr>
                <w:rStyle w:val="Hyperlink"/>
                <w:noProof/>
              </w:rPr>
            </w:rPrChange>
          </w:rPr>
          <w:delText>6.3.1.D.5.2 &lt;Template Title name&gt; &lt;Vocabulary Constraint or Condition&gt;</w:delText>
        </w:r>
        <w:r w:rsidRPr="00C67286" w:rsidDel="00836497">
          <w:rPr>
            <w:noProof/>
            <w:webHidden/>
          </w:rPr>
          <w:tab/>
          <w:delText>38</w:delText>
        </w:r>
      </w:del>
    </w:p>
    <w:p w14:paraId="62E7E909" w14:textId="4F4835C1" w:rsidR="00291725" w:rsidRPr="00C67286" w:rsidDel="00836497" w:rsidRDefault="00291725">
      <w:pPr>
        <w:pStyle w:val="TOC5"/>
        <w:rPr>
          <w:del w:id="589" w:author="Jose Costa Teixeira" w:date="2017-07-07T05:04:00Z"/>
          <w:rFonts w:ascii="Calibri" w:hAnsi="Calibri"/>
          <w:noProof/>
          <w:sz w:val="22"/>
          <w:szCs w:val="22"/>
        </w:rPr>
      </w:pPr>
      <w:del w:id="590" w:author="Jose Costa Teixeira" w:date="2017-07-07T05:04:00Z">
        <w:r w:rsidRPr="00836497" w:rsidDel="00836497">
          <w:rPr>
            <w:rPrChange w:id="591" w:author="Jose Costa Teixeira" w:date="2017-07-07T05:04:00Z">
              <w:rPr>
                <w:rStyle w:val="Hyperlink"/>
                <w:noProof/>
              </w:rPr>
            </w:rPrChange>
          </w:rPr>
          <w:delText>6.3.1.D.6 &lt;Document and Acronym Name&gt; Conformance and Example</w:delText>
        </w:r>
        <w:r w:rsidRPr="00C67286" w:rsidDel="00836497">
          <w:rPr>
            <w:noProof/>
            <w:webHidden/>
          </w:rPr>
          <w:tab/>
          <w:delText>39</w:delText>
        </w:r>
      </w:del>
    </w:p>
    <w:p w14:paraId="62E7E90A" w14:textId="59AC0015" w:rsidR="00291725" w:rsidRPr="00C67286" w:rsidDel="00836497" w:rsidRDefault="00291725">
      <w:pPr>
        <w:pStyle w:val="TOC2"/>
        <w:rPr>
          <w:del w:id="592" w:author="Jose Costa Teixeira" w:date="2017-07-07T05:04:00Z"/>
          <w:rFonts w:ascii="Calibri" w:hAnsi="Calibri"/>
          <w:noProof/>
          <w:sz w:val="22"/>
          <w:szCs w:val="22"/>
        </w:rPr>
      </w:pPr>
      <w:del w:id="593" w:author="Jose Costa Teixeira" w:date="2017-07-07T05:04:00Z">
        <w:r w:rsidRPr="00836497" w:rsidDel="00836497">
          <w:rPr>
            <w:rPrChange w:id="594" w:author="Jose Costa Teixeira" w:date="2017-07-07T05:04:00Z">
              <w:rPr>
                <w:rStyle w:val="Hyperlink"/>
                <w:noProof/>
              </w:rPr>
            </w:rPrChange>
          </w:rPr>
          <w:delText>6.3.2 CDA Header Content Modules</w:delText>
        </w:r>
        <w:r w:rsidRPr="00C67286" w:rsidDel="00836497">
          <w:rPr>
            <w:noProof/>
            <w:webHidden/>
          </w:rPr>
          <w:tab/>
          <w:delText>39</w:delText>
        </w:r>
      </w:del>
    </w:p>
    <w:p w14:paraId="62E7E90B" w14:textId="42DC9724" w:rsidR="00291725" w:rsidRPr="00C67286" w:rsidDel="00836497" w:rsidRDefault="00291725">
      <w:pPr>
        <w:pStyle w:val="TOC4"/>
        <w:rPr>
          <w:del w:id="595" w:author="Jose Costa Teixeira" w:date="2017-07-07T05:04:00Z"/>
          <w:rFonts w:ascii="Calibri" w:hAnsi="Calibri"/>
          <w:noProof/>
          <w:sz w:val="22"/>
          <w:szCs w:val="22"/>
        </w:rPr>
      </w:pPr>
      <w:del w:id="596" w:author="Jose Costa Teixeira" w:date="2017-07-07T05:04:00Z">
        <w:r w:rsidRPr="00836497" w:rsidDel="00836497">
          <w:rPr>
            <w:rPrChange w:id="597" w:author="Jose Costa Teixeira" w:date="2017-07-07T05:04:00Z">
              <w:rPr>
                <w:rStyle w:val="Hyperlink"/>
                <w:noProof/>
              </w:rPr>
            </w:rPrChange>
          </w:rPr>
          <w:delText>6.3.2.H &lt;Header Element Module Name&gt; Header Content Module</w:delText>
        </w:r>
        <w:r w:rsidRPr="00C67286" w:rsidDel="00836497">
          <w:rPr>
            <w:noProof/>
            <w:webHidden/>
          </w:rPr>
          <w:tab/>
          <w:delText>39</w:delText>
        </w:r>
      </w:del>
    </w:p>
    <w:p w14:paraId="62E7E90C" w14:textId="5E55A1F2" w:rsidR="00291725" w:rsidRPr="00C67286" w:rsidDel="00836497" w:rsidRDefault="00291725">
      <w:pPr>
        <w:pStyle w:val="TOC5"/>
        <w:rPr>
          <w:del w:id="598" w:author="Jose Costa Teixeira" w:date="2017-07-07T05:04:00Z"/>
          <w:rFonts w:ascii="Calibri" w:hAnsi="Calibri"/>
          <w:noProof/>
          <w:sz w:val="22"/>
          <w:szCs w:val="22"/>
        </w:rPr>
      </w:pPr>
      <w:del w:id="599" w:author="Jose Costa Teixeira" w:date="2017-07-07T05:04:00Z">
        <w:r w:rsidRPr="00836497" w:rsidDel="00836497">
          <w:rPr>
            <w:rPrChange w:id="600" w:author="Jose Costa Teixeira" w:date="2017-07-07T05:04:00Z">
              <w:rPr>
                <w:rStyle w:val="Hyperlink"/>
                <w:noProof/>
              </w:rPr>
            </w:rPrChange>
          </w:rPr>
          <w:delText xml:space="preserve">6.3.2.H.1 &lt;Description Name&gt; &lt;e.g., </w:delText>
        </w:r>
        <w:r w:rsidRPr="00836497" w:rsidDel="00836497">
          <w:rPr>
            <w:rFonts w:eastAsia="Calibri"/>
            <w:rPrChange w:id="601" w:author="Jose Costa Teixeira" w:date="2017-07-07T05:04:00Z">
              <w:rPr>
                <w:rStyle w:val="Hyperlink"/>
                <w:rFonts w:eastAsia="Calibri"/>
                <w:noProof/>
              </w:rPr>
            </w:rPrChange>
          </w:rPr>
          <w:delText xml:space="preserve">Responsible Party&gt; &lt;Specification Document </w:delText>
        </w:r>
        <w:r w:rsidRPr="00836497" w:rsidDel="00836497">
          <w:rPr>
            <w:rFonts w:eastAsia="Calibri"/>
            <w:rPrChange w:id="602" w:author="Jose Costa Teixeira" w:date="2017-07-07T05:04:00Z">
              <w:rPr>
                <w:rStyle w:val="Hyperlink"/>
                <w:rFonts w:eastAsia="Calibri"/>
                <w:i/>
                <w:noProof/>
              </w:rPr>
            </w:rPrChange>
          </w:rPr>
          <w:delText>or</w:delText>
        </w:r>
        <w:r w:rsidRPr="00836497" w:rsidDel="00836497">
          <w:rPr>
            <w:rFonts w:eastAsia="Calibri"/>
            <w:rPrChange w:id="603" w:author="Jose Costa Teixeira" w:date="2017-07-07T05:04:00Z">
              <w:rPr>
                <w:rStyle w:val="Hyperlink"/>
                <w:rFonts w:eastAsia="Calibri"/>
                <w:noProof/>
              </w:rPr>
            </w:rPrChange>
          </w:rPr>
          <w:delText xml:space="preserve"> Vocabulary Constraint&gt;</w:delText>
        </w:r>
        <w:r w:rsidRPr="00C67286" w:rsidDel="00836497">
          <w:rPr>
            <w:noProof/>
            <w:webHidden/>
          </w:rPr>
          <w:tab/>
          <w:delText>40</w:delText>
        </w:r>
      </w:del>
    </w:p>
    <w:p w14:paraId="62E7E90D" w14:textId="41ACFEA6" w:rsidR="00291725" w:rsidRPr="00C67286" w:rsidDel="00836497" w:rsidRDefault="00291725">
      <w:pPr>
        <w:pStyle w:val="TOC5"/>
        <w:rPr>
          <w:del w:id="604" w:author="Jose Costa Teixeira" w:date="2017-07-07T05:04:00Z"/>
          <w:rFonts w:ascii="Calibri" w:hAnsi="Calibri"/>
          <w:noProof/>
          <w:sz w:val="22"/>
          <w:szCs w:val="22"/>
        </w:rPr>
      </w:pPr>
      <w:del w:id="605" w:author="Jose Costa Teixeira" w:date="2017-07-07T05:04:00Z">
        <w:r w:rsidRPr="00836497" w:rsidDel="00836497">
          <w:rPr>
            <w:rPrChange w:id="606" w:author="Jose Costa Teixeira" w:date="2017-07-07T05:04:00Z">
              <w:rPr>
                <w:rStyle w:val="Hyperlink"/>
                <w:noProof/>
              </w:rPr>
            </w:rPrChange>
          </w:rPr>
          <w:delText>6.3.2.H.2 &lt;Description Name&gt; &lt;</w:delText>
        </w:r>
        <w:r w:rsidRPr="00836497" w:rsidDel="00836497">
          <w:rPr>
            <w:rFonts w:eastAsia="Calibri"/>
            <w:rPrChange w:id="607" w:author="Jose Costa Teixeira" w:date="2017-07-07T05:04:00Z">
              <w:rPr>
                <w:rStyle w:val="Hyperlink"/>
                <w:rFonts w:eastAsia="Calibri"/>
                <w:noProof/>
              </w:rPr>
            </w:rPrChange>
          </w:rPr>
          <w:delText>Specification Document OR Vocabulary Constraint&gt;</w:delText>
        </w:r>
        <w:r w:rsidRPr="00C67286" w:rsidDel="00836497">
          <w:rPr>
            <w:noProof/>
            <w:webHidden/>
          </w:rPr>
          <w:tab/>
          <w:delText>41</w:delText>
        </w:r>
      </w:del>
    </w:p>
    <w:p w14:paraId="62E7E90E" w14:textId="3A4E3887" w:rsidR="00291725" w:rsidRPr="00C67286" w:rsidDel="00836497" w:rsidRDefault="00291725">
      <w:pPr>
        <w:pStyle w:val="TOC5"/>
        <w:rPr>
          <w:del w:id="608" w:author="Jose Costa Teixeira" w:date="2017-07-07T05:04:00Z"/>
          <w:rFonts w:ascii="Calibri" w:hAnsi="Calibri"/>
          <w:noProof/>
          <w:sz w:val="22"/>
          <w:szCs w:val="22"/>
        </w:rPr>
      </w:pPr>
      <w:del w:id="609" w:author="Jose Costa Teixeira" w:date="2017-07-07T05:04:00Z">
        <w:r w:rsidRPr="00836497" w:rsidDel="00836497">
          <w:rPr>
            <w:rPrChange w:id="610" w:author="Jose Costa Teixeira" w:date="2017-07-07T05:04:00Z">
              <w:rPr>
                <w:rStyle w:val="Hyperlink"/>
                <w:noProof/>
              </w:rPr>
            </w:rPrChange>
          </w:rPr>
          <w:delText>6.3.2.H.3 &lt;Description Name&gt; &lt;</w:delText>
        </w:r>
        <w:r w:rsidRPr="00836497" w:rsidDel="00836497">
          <w:rPr>
            <w:rFonts w:eastAsia="Calibri"/>
            <w:rPrChange w:id="611" w:author="Jose Costa Teixeira" w:date="2017-07-07T05:04:00Z">
              <w:rPr>
                <w:rStyle w:val="Hyperlink"/>
                <w:rFonts w:eastAsia="Calibri"/>
                <w:noProof/>
              </w:rPr>
            </w:rPrChange>
          </w:rPr>
          <w:delText>Specification Document OR Vocabulary Constraint&gt;</w:delText>
        </w:r>
        <w:r w:rsidRPr="00C67286" w:rsidDel="00836497">
          <w:rPr>
            <w:noProof/>
            <w:webHidden/>
          </w:rPr>
          <w:tab/>
          <w:delText>41</w:delText>
        </w:r>
      </w:del>
    </w:p>
    <w:p w14:paraId="62E7E90F" w14:textId="08B21DFB" w:rsidR="00291725" w:rsidRPr="00C67286" w:rsidDel="00836497" w:rsidRDefault="00291725">
      <w:pPr>
        <w:pStyle w:val="TOC2"/>
        <w:rPr>
          <w:del w:id="612" w:author="Jose Costa Teixeira" w:date="2017-07-07T05:04:00Z"/>
          <w:rFonts w:ascii="Calibri" w:hAnsi="Calibri"/>
          <w:noProof/>
          <w:sz w:val="22"/>
          <w:szCs w:val="22"/>
        </w:rPr>
      </w:pPr>
      <w:del w:id="613" w:author="Jose Costa Teixeira" w:date="2017-07-07T05:04:00Z">
        <w:r w:rsidRPr="00836497" w:rsidDel="00836497">
          <w:rPr>
            <w:rPrChange w:id="614" w:author="Jose Costa Teixeira" w:date="2017-07-07T05:04:00Z">
              <w:rPr>
                <w:rStyle w:val="Hyperlink"/>
                <w:noProof/>
              </w:rPr>
            </w:rPrChange>
          </w:rPr>
          <w:delText>6.3.3 CDA Section Content Modules</w:delText>
        </w:r>
        <w:r w:rsidRPr="00C67286" w:rsidDel="00836497">
          <w:rPr>
            <w:noProof/>
            <w:webHidden/>
          </w:rPr>
          <w:tab/>
          <w:delText>42</w:delText>
        </w:r>
      </w:del>
    </w:p>
    <w:p w14:paraId="62E7E910" w14:textId="7CE37E0C" w:rsidR="00291725" w:rsidRPr="00C67286" w:rsidDel="00836497" w:rsidRDefault="00291725">
      <w:pPr>
        <w:pStyle w:val="TOC4"/>
        <w:rPr>
          <w:del w:id="615" w:author="Jose Costa Teixeira" w:date="2017-07-07T05:04:00Z"/>
          <w:rFonts w:ascii="Calibri" w:hAnsi="Calibri"/>
          <w:noProof/>
          <w:sz w:val="22"/>
          <w:szCs w:val="22"/>
        </w:rPr>
      </w:pPr>
      <w:del w:id="616" w:author="Jose Costa Teixeira" w:date="2017-07-07T05:04:00Z">
        <w:r w:rsidRPr="00836497" w:rsidDel="00836497">
          <w:rPr>
            <w:rPrChange w:id="617" w:author="Jose Costa Teixeira" w:date="2017-07-07T05:04:00Z">
              <w:rPr>
                <w:rStyle w:val="Hyperlink"/>
                <w:noProof/>
              </w:rPr>
            </w:rPrChange>
          </w:rPr>
          <w:delText>6.3.3.10.S &lt;Section Module Name&gt; - Section Content Module</w:delText>
        </w:r>
        <w:r w:rsidRPr="00C67286" w:rsidDel="00836497">
          <w:rPr>
            <w:noProof/>
            <w:webHidden/>
          </w:rPr>
          <w:tab/>
          <w:delText>43</w:delText>
        </w:r>
      </w:del>
    </w:p>
    <w:p w14:paraId="62E7E911" w14:textId="575C0BCD" w:rsidR="00291725" w:rsidRPr="00C67286" w:rsidDel="00836497" w:rsidRDefault="00291725">
      <w:pPr>
        <w:pStyle w:val="TOC5"/>
        <w:rPr>
          <w:del w:id="618" w:author="Jose Costa Teixeira" w:date="2017-07-07T05:04:00Z"/>
          <w:rFonts w:ascii="Calibri" w:hAnsi="Calibri"/>
          <w:noProof/>
          <w:sz w:val="22"/>
          <w:szCs w:val="22"/>
        </w:rPr>
      </w:pPr>
      <w:del w:id="619" w:author="Jose Costa Teixeira" w:date="2017-07-07T05:04:00Z">
        <w:r w:rsidRPr="00836497" w:rsidDel="00836497">
          <w:rPr>
            <w:rPrChange w:id="620" w:author="Jose Costa Teixeira" w:date="2017-07-07T05:04:00Z">
              <w:rPr>
                <w:rStyle w:val="Hyperlink"/>
                <w:noProof/>
              </w:rPr>
            </w:rPrChange>
          </w:rPr>
          <w:delText>6.3.3.10.S.1 &lt;Data Element or Section Name&gt; &lt;Condition, Specification Document, or Vocabulary Constraint&gt;</w:delText>
        </w:r>
        <w:r w:rsidRPr="00C67286" w:rsidDel="00836497">
          <w:rPr>
            <w:noProof/>
            <w:webHidden/>
          </w:rPr>
          <w:tab/>
          <w:delText>44</w:delText>
        </w:r>
      </w:del>
    </w:p>
    <w:p w14:paraId="62E7E912" w14:textId="12D51F1B" w:rsidR="00291725" w:rsidRPr="00C67286" w:rsidDel="00836497" w:rsidRDefault="00291725">
      <w:pPr>
        <w:pStyle w:val="TOC5"/>
        <w:rPr>
          <w:del w:id="621" w:author="Jose Costa Teixeira" w:date="2017-07-07T05:04:00Z"/>
          <w:rFonts w:ascii="Calibri" w:hAnsi="Calibri"/>
          <w:noProof/>
          <w:sz w:val="22"/>
          <w:szCs w:val="22"/>
        </w:rPr>
      </w:pPr>
      <w:del w:id="622" w:author="Jose Costa Teixeira" w:date="2017-07-07T05:04:00Z">
        <w:r w:rsidRPr="00836497" w:rsidDel="00836497">
          <w:rPr>
            <w:rPrChange w:id="623" w:author="Jose Costa Teixeira" w:date="2017-07-07T05:04:00Z">
              <w:rPr>
                <w:rStyle w:val="Hyperlink"/>
                <w:noProof/>
              </w:rPr>
            </w:rPrChange>
          </w:rPr>
          <w:delText>6.3.3.10.S.2 &lt;Data Element or Section Name&gt; &lt;Condition, Specification Document, or Vocabulary Constraint&gt;</w:delText>
        </w:r>
        <w:r w:rsidRPr="00C67286" w:rsidDel="00836497">
          <w:rPr>
            <w:noProof/>
            <w:webHidden/>
          </w:rPr>
          <w:tab/>
          <w:delText>44</w:delText>
        </w:r>
      </w:del>
    </w:p>
    <w:p w14:paraId="62E7E913" w14:textId="235CF529" w:rsidR="00291725" w:rsidRPr="00C67286" w:rsidDel="00836497" w:rsidRDefault="00291725">
      <w:pPr>
        <w:pStyle w:val="TOC5"/>
        <w:rPr>
          <w:del w:id="624" w:author="Jose Costa Teixeira" w:date="2017-07-07T05:04:00Z"/>
          <w:rFonts w:ascii="Calibri" w:hAnsi="Calibri"/>
          <w:noProof/>
          <w:sz w:val="22"/>
          <w:szCs w:val="22"/>
        </w:rPr>
      </w:pPr>
      <w:del w:id="625" w:author="Jose Costa Teixeira" w:date="2017-07-07T05:04:00Z">
        <w:r w:rsidRPr="00836497" w:rsidDel="00836497">
          <w:rPr>
            <w:rPrChange w:id="626" w:author="Jose Costa Teixeira" w:date="2017-07-07T05:04:00Z">
              <w:rPr>
                <w:rStyle w:val="Hyperlink"/>
                <w:noProof/>
              </w:rPr>
            </w:rPrChange>
          </w:rPr>
          <w:delText>6.3.3.10.S.3 &lt;Data Element or Section Name&gt; &lt;Condition, Specification Document, or Vocabulary Constraint&gt;</w:delText>
        </w:r>
        <w:r w:rsidRPr="00C67286" w:rsidDel="00836497">
          <w:rPr>
            <w:noProof/>
            <w:webHidden/>
          </w:rPr>
          <w:tab/>
          <w:delText>44</w:delText>
        </w:r>
      </w:del>
    </w:p>
    <w:p w14:paraId="62E7E914" w14:textId="69AEFB0F" w:rsidR="00291725" w:rsidRPr="00C67286" w:rsidDel="00836497" w:rsidRDefault="00291725">
      <w:pPr>
        <w:pStyle w:val="TOC4"/>
        <w:rPr>
          <w:del w:id="627" w:author="Jose Costa Teixeira" w:date="2017-07-07T05:04:00Z"/>
          <w:rFonts w:ascii="Calibri" w:hAnsi="Calibri"/>
          <w:noProof/>
          <w:sz w:val="22"/>
          <w:szCs w:val="22"/>
        </w:rPr>
      </w:pPr>
      <w:del w:id="628" w:author="Jose Costa Teixeira" w:date="2017-07-07T05:04:00Z">
        <w:r w:rsidRPr="00836497" w:rsidDel="00836497">
          <w:rPr>
            <w:rPrChange w:id="629" w:author="Jose Costa Teixeira" w:date="2017-07-07T05:04:00Z">
              <w:rPr>
                <w:rStyle w:val="Hyperlink"/>
                <w:noProof/>
              </w:rPr>
            </w:rPrChange>
          </w:rPr>
          <w:delText>6.3.3.10.S Medical History - Cardiac Section 11329-0</w:delText>
        </w:r>
        <w:r w:rsidRPr="00C67286" w:rsidDel="00836497">
          <w:rPr>
            <w:noProof/>
            <w:webHidden/>
          </w:rPr>
          <w:tab/>
          <w:delText>45</w:delText>
        </w:r>
      </w:del>
    </w:p>
    <w:p w14:paraId="62E7E915" w14:textId="39FEC3B0" w:rsidR="00291725" w:rsidRPr="00C67286" w:rsidDel="00836497" w:rsidRDefault="00291725">
      <w:pPr>
        <w:pStyle w:val="TOC2"/>
        <w:rPr>
          <w:del w:id="630" w:author="Jose Costa Teixeira" w:date="2017-07-07T05:04:00Z"/>
          <w:rFonts w:ascii="Calibri" w:hAnsi="Calibri"/>
          <w:noProof/>
          <w:sz w:val="22"/>
          <w:szCs w:val="22"/>
        </w:rPr>
      </w:pPr>
      <w:del w:id="631" w:author="Jose Costa Teixeira" w:date="2017-07-07T05:04:00Z">
        <w:r w:rsidRPr="00836497" w:rsidDel="00836497">
          <w:rPr>
            <w:rPrChange w:id="632" w:author="Jose Costa Teixeira" w:date="2017-07-07T05:04:00Z">
              <w:rPr>
                <w:rStyle w:val="Hyperlink"/>
                <w:noProof/>
              </w:rPr>
            </w:rPrChange>
          </w:rPr>
          <w:delText>6.3.4 CDA Entry Content Modules</w:delText>
        </w:r>
        <w:r w:rsidRPr="00C67286" w:rsidDel="00836497">
          <w:rPr>
            <w:noProof/>
            <w:webHidden/>
          </w:rPr>
          <w:tab/>
          <w:delText>47</w:delText>
        </w:r>
      </w:del>
    </w:p>
    <w:p w14:paraId="62E7E916" w14:textId="42DA3F17" w:rsidR="00291725" w:rsidRPr="00C67286" w:rsidDel="00836497" w:rsidRDefault="00291725">
      <w:pPr>
        <w:pStyle w:val="TOC4"/>
        <w:rPr>
          <w:del w:id="633" w:author="Jose Costa Teixeira" w:date="2017-07-07T05:04:00Z"/>
          <w:rFonts w:ascii="Calibri" w:hAnsi="Calibri"/>
          <w:noProof/>
          <w:sz w:val="22"/>
          <w:szCs w:val="22"/>
        </w:rPr>
      </w:pPr>
      <w:del w:id="634" w:author="Jose Costa Teixeira" w:date="2017-07-07T05:04:00Z">
        <w:r w:rsidRPr="00836497" w:rsidDel="00836497">
          <w:rPr>
            <w:rPrChange w:id="635" w:author="Jose Costa Teixeira" w:date="2017-07-07T05:04:00Z">
              <w:rPr>
                <w:rStyle w:val="Hyperlink"/>
                <w:noProof/>
              </w:rPr>
            </w:rPrChange>
          </w:rPr>
          <w:delText>6.3.4.E &lt;Entry Content Module Name&gt; Entry Content Module</w:delText>
        </w:r>
        <w:r w:rsidRPr="00C67286" w:rsidDel="00836497">
          <w:rPr>
            <w:noProof/>
            <w:webHidden/>
          </w:rPr>
          <w:tab/>
          <w:delText>47</w:delText>
        </w:r>
      </w:del>
    </w:p>
    <w:p w14:paraId="62E7E917" w14:textId="72B8C379" w:rsidR="00291725" w:rsidRPr="00C67286" w:rsidDel="00836497" w:rsidRDefault="00291725">
      <w:pPr>
        <w:pStyle w:val="TOC5"/>
        <w:rPr>
          <w:del w:id="636" w:author="Jose Costa Teixeira" w:date="2017-07-07T05:04:00Z"/>
          <w:rFonts w:ascii="Calibri" w:hAnsi="Calibri"/>
          <w:noProof/>
          <w:sz w:val="22"/>
          <w:szCs w:val="22"/>
        </w:rPr>
      </w:pPr>
      <w:del w:id="637" w:author="Jose Costa Teixeira" w:date="2017-07-07T05:04:00Z">
        <w:r w:rsidRPr="00836497" w:rsidDel="00836497">
          <w:rPr>
            <w:rPrChange w:id="638" w:author="Jose Costa Teixeira" w:date="2017-07-07T05:04:00Z">
              <w:rPr>
                <w:rStyle w:val="Hyperlink"/>
                <w:noProof/>
              </w:rPr>
            </w:rPrChange>
          </w:rPr>
          <w:delText>6.3.4.E.1 Simple Observation (wall motion) Vocabulary Constraints</w:delText>
        </w:r>
        <w:r w:rsidRPr="00C67286" w:rsidDel="00836497">
          <w:rPr>
            <w:noProof/>
            <w:webHidden/>
          </w:rPr>
          <w:tab/>
          <w:delText>48</w:delText>
        </w:r>
      </w:del>
    </w:p>
    <w:p w14:paraId="62E7E918" w14:textId="36F19A5B" w:rsidR="00291725" w:rsidRPr="00C67286" w:rsidDel="00836497" w:rsidRDefault="00291725">
      <w:pPr>
        <w:pStyle w:val="TOC5"/>
        <w:rPr>
          <w:del w:id="639" w:author="Jose Costa Teixeira" w:date="2017-07-07T05:04:00Z"/>
          <w:rFonts w:ascii="Calibri" w:hAnsi="Calibri"/>
          <w:noProof/>
          <w:sz w:val="22"/>
          <w:szCs w:val="22"/>
        </w:rPr>
      </w:pPr>
      <w:del w:id="640" w:author="Jose Costa Teixeira" w:date="2017-07-07T05:04:00Z">
        <w:r w:rsidRPr="00836497" w:rsidDel="00836497">
          <w:rPr>
            <w:rPrChange w:id="641" w:author="Jose Costa Teixeira" w:date="2017-07-07T05:04:00Z">
              <w:rPr>
                <w:rStyle w:val="Hyperlink"/>
                <w:noProof/>
              </w:rPr>
            </w:rPrChange>
          </w:rPr>
          <w:delText>6.3.4.E.2 Simple Observation (wall morphology) Constraints</w:delText>
        </w:r>
        <w:r w:rsidRPr="00C67286" w:rsidDel="00836497">
          <w:rPr>
            <w:noProof/>
            <w:webHidden/>
          </w:rPr>
          <w:tab/>
          <w:delText>49</w:delText>
        </w:r>
      </w:del>
    </w:p>
    <w:p w14:paraId="62E7E919" w14:textId="0602C376" w:rsidR="00291725" w:rsidRPr="00C67286" w:rsidDel="00836497" w:rsidRDefault="00291725">
      <w:pPr>
        <w:pStyle w:val="TOC5"/>
        <w:rPr>
          <w:del w:id="642" w:author="Jose Costa Teixeira" w:date="2017-07-07T05:04:00Z"/>
          <w:rFonts w:ascii="Calibri" w:hAnsi="Calibri"/>
          <w:noProof/>
          <w:sz w:val="22"/>
          <w:szCs w:val="22"/>
        </w:rPr>
      </w:pPr>
      <w:del w:id="643" w:author="Jose Costa Teixeira" w:date="2017-07-07T05:04:00Z">
        <w:r w:rsidRPr="00836497" w:rsidDel="00836497">
          <w:rPr>
            <w:rPrChange w:id="644" w:author="Jose Costa Teixeira" w:date="2017-07-07T05:04:00Z">
              <w:rPr>
                <w:rStyle w:val="Hyperlink"/>
                <w:noProof/>
              </w:rPr>
            </w:rPrChange>
          </w:rPr>
          <w:delText>&lt;e.g.,6.3.4.E Result Observation - Cardiac</w:delText>
        </w:r>
        <w:r w:rsidRPr="00C67286" w:rsidDel="00836497">
          <w:rPr>
            <w:noProof/>
            <w:webHidden/>
          </w:rPr>
          <w:tab/>
          <w:delText>50</w:delText>
        </w:r>
      </w:del>
    </w:p>
    <w:p w14:paraId="62E7E91A" w14:textId="29C97407" w:rsidR="00291725" w:rsidRPr="00C67286" w:rsidDel="00836497" w:rsidRDefault="00291725">
      <w:pPr>
        <w:pStyle w:val="TOC2"/>
        <w:tabs>
          <w:tab w:val="left" w:pos="1152"/>
        </w:tabs>
        <w:rPr>
          <w:del w:id="645" w:author="Jose Costa Teixeira" w:date="2017-07-07T05:04:00Z"/>
          <w:rFonts w:ascii="Calibri" w:hAnsi="Calibri"/>
          <w:noProof/>
          <w:sz w:val="22"/>
          <w:szCs w:val="22"/>
        </w:rPr>
      </w:pPr>
      <w:del w:id="646" w:author="Jose Costa Teixeira" w:date="2017-07-07T05:04:00Z">
        <w:r w:rsidRPr="00836497" w:rsidDel="00836497">
          <w:rPr>
            <w:rPrChange w:id="647" w:author="Jose Costa Teixeira" w:date="2017-07-07T05:04:00Z">
              <w:rPr>
                <w:rStyle w:val="Hyperlink"/>
                <w:noProof/>
              </w:rPr>
            </w:rPrChange>
          </w:rPr>
          <w:delText>6.4</w:delText>
        </w:r>
        <w:r w:rsidRPr="00C67286" w:rsidDel="00836497">
          <w:rPr>
            <w:rFonts w:ascii="Calibri" w:hAnsi="Calibri"/>
            <w:noProof/>
            <w:sz w:val="22"/>
            <w:szCs w:val="22"/>
          </w:rPr>
          <w:tab/>
        </w:r>
        <w:r w:rsidRPr="00836497" w:rsidDel="00836497">
          <w:rPr>
            <w:rPrChange w:id="648" w:author="Jose Costa Teixeira" w:date="2017-07-07T05:04:00Z">
              <w:rPr>
                <w:rStyle w:val="Hyperlink"/>
                <w:noProof/>
              </w:rPr>
            </w:rPrChange>
          </w:rPr>
          <w:delText>Section not applicable</w:delText>
        </w:r>
        <w:r w:rsidRPr="00C67286" w:rsidDel="00836497">
          <w:rPr>
            <w:noProof/>
            <w:webHidden/>
          </w:rPr>
          <w:tab/>
          <w:delText>52</w:delText>
        </w:r>
      </w:del>
    </w:p>
    <w:p w14:paraId="62E7E91B" w14:textId="34AEF943" w:rsidR="00291725" w:rsidRPr="00C67286" w:rsidDel="00836497" w:rsidRDefault="00291725">
      <w:pPr>
        <w:pStyle w:val="TOC2"/>
        <w:tabs>
          <w:tab w:val="left" w:pos="1152"/>
        </w:tabs>
        <w:rPr>
          <w:del w:id="649" w:author="Jose Costa Teixeira" w:date="2017-07-07T05:04:00Z"/>
          <w:rFonts w:ascii="Calibri" w:hAnsi="Calibri"/>
          <w:noProof/>
          <w:sz w:val="22"/>
          <w:szCs w:val="22"/>
        </w:rPr>
      </w:pPr>
      <w:del w:id="650" w:author="Jose Costa Teixeira" w:date="2017-07-07T05:04:00Z">
        <w:r w:rsidRPr="00836497" w:rsidDel="00836497">
          <w:rPr>
            <w:rPrChange w:id="651" w:author="Jose Costa Teixeira" w:date="2017-07-07T05:04:00Z">
              <w:rPr>
                <w:rStyle w:val="Hyperlink"/>
                <w:noProof/>
              </w:rPr>
            </w:rPrChange>
          </w:rPr>
          <w:delText>6.5</w:delText>
        </w:r>
        <w:r w:rsidRPr="00C67286" w:rsidDel="00836497">
          <w:rPr>
            <w:rFonts w:ascii="Calibri" w:hAnsi="Calibri"/>
            <w:noProof/>
            <w:sz w:val="22"/>
            <w:szCs w:val="22"/>
          </w:rPr>
          <w:tab/>
        </w:r>
        <w:r w:rsidRPr="00836497" w:rsidDel="00836497">
          <w:rPr>
            <w:rPrChange w:id="652" w:author="Jose Costa Teixeira" w:date="2017-07-07T05:04:00Z">
              <w:rPr>
                <w:rStyle w:val="Hyperlink"/>
                <w:noProof/>
              </w:rPr>
            </w:rPrChange>
          </w:rPr>
          <w:delText>&lt;Domain Acronym&gt; Value Sets</w:delText>
        </w:r>
        <w:r w:rsidRPr="00C67286" w:rsidDel="00836497">
          <w:rPr>
            <w:noProof/>
            <w:webHidden/>
          </w:rPr>
          <w:tab/>
          <w:delText>52</w:delText>
        </w:r>
      </w:del>
    </w:p>
    <w:p w14:paraId="62E7E91C" w14:textId="1C523B9F" w:rsidR="00291725" w:rsidRPr="00C67286" w:rsidDel="00836497" w:rsidRDefault="00291725">
      <w:pPr>
        <w:pStyle w:val="TOC3"/>
        <w:tabs>
          <w:tab w:val="left" w:pos="1584"/>
        </w:tabs>
        <w:rPr>
          <w:del w:id="653" w:author="Jose Costa Teixeira" w:date="2017-07-07T05:04:00Z"/>
          <w:rFonts w:ascii="Calibri" w:hAnsi="Calibri"/>
          <w:noProof/>
          <w:sz w:val="22"/>
          <w:szCs w:val="22"/>
        </w:rPr>
      </w:pPr>
      <w:del w:id="654" w:author="Jose Costa Teixeira" w:date="2017-07-07T05:04:00Z">
        <w:r w:rsidRPr="00836497" w:rsidDel="00836497">
          <w:rPr>
            <w:rFonts w:eastAsia="Calibri"/>
            <w:rPrChange w:id="655" w:author="Jose Costa Teixeira" w:date="2017-07-07T05:04:00Z">
              <w:rPr>
                <w:rStyle w:val="Hyperlink"/>
                <w:rFonts w:eastAsia="Calibri"/>
                <w:noProof/>
              </w:rPr>
            </w:rPrChange>
          </w:rPr>
          <w:delText>6.5.x</w:delText>
        </w:r>
        <w:r w:rsidRPr="00C67286" w:rsidDel="00836497">
          <w:rPr>
            <w:rFonts w:ascii="Calibri" w:hAnsi="Calibri"/>
            <w:noProof/>
            <w:sz w:val="22"/>
            <w:szCs w:val="22"/>
          </w:rPr>
          <w:tab/>
        </w:r>
        <w:r w:rsidRPr="00836497" w:rsidDel="00836497">
          <w:rPr>
            <w:rFonts w:eastAsia="Calibri"/>
            <w:rPrChange w:id="656" w:author="Jose Costa Teixeira" w:date="2017-07-07T05:04:00Z">
              <w:rPr>
                <w:rStyle w:val="Hyperlink"/>
                <w:rFonts w:eastAsia="Calibri"/>
                <w:noProof/>
              </w:rPr>
            </w:rPrChange>
          </w:rPr>
          <w:delText>&lt;Value Set Name&gt; &lt;oid&gt;</w:delText>
        </w:r>
        <w:r w:rsidRPr="00C67286" w:rsidDel="00836497">
          <w:rPr>
            <w:noProof/>
            <w:webHidden/>
          </w:rPr>
          <w:tab/>
          <w:delText>52</w:delText>
        </w:r>
      </w:del>
    </w:p>
    <w:p w14:paraId="62E7E91D" w14:textId="429798DD" w:rsidR="00291725" w:rsidRPr="00C67286" w:rsidDel="00836497" w:rsidRDefault="00291725">
      <w:pPr>
        <w:pStyle w:val="TOC3"/>
        <w:rPr>
          <w:del w:id="657" w:author="Jose Costa Teixeira" w:date="2017-07-07T05:04:00Z"/>
          <w:rFonts w:ascii="Calibri" w:hAnsi="Calibri"/>
          <w:noProof/>
          <w:sz w:val="22"/>
          <w:szCs w:val="22"/>
        </w:rPr>
      </w:pPr>
      <w:del w:id="658" w:author="Jose Costa Teixeira" w:date="2017-07-07T05:04:00Z">
        <w:r w:rsidRPr="00836497" w:rsidDel="00836497">
          <w:rPr>
            <w:rFonts w:eastAsia="Calibri"/>
            <w:rPrChange w:id="659" w:author="Jose Costa Teixeira" w:date="2017-07-07T05:04:00Z">
              <w:rPr>
                <w:rStyle w:val="Hyperlink"/>
                <w:rFonts w:eastAsia="Calibri"/>
                <w:noProof/>
              </w:rPr>
            </w:rPrChange>
          </w:rPr>
          <w:delText>&lt;e.g.,6.5.1 Drug Classes Used in Cardiac Procedure 1.3.6.1.4.1.19376.1.4.1.5.15</w:delText>
        </w:r>
        <w:r w:rsidRPr="00C67286" w:rsidDel="00836497">
          <w:rPr>
            <w:noProof/>
            <w:webHidden/>
          </w:rPr>
          <w:tab/>
          <w:delText>52</w:delText>
        </w:r>
      </w:del>
    </w:p>
    <w:p w14:paraId="62E7E91E" w14:textId="0532A9E7" w:rsidR="00291725" w:rsidRPr="00C67286" w:rsidDel="00836497" w:rsidRDefault="00291725">
      <w:pPr>
        <w:pStyle w:val="TOC1"/>
        <w:rPr>
          <w:del w:id="660" w:author="Jose Costa Teixeira" w:date="2017-07-07T05:04:00Z"/>
          <w:rFonts w:ascii="Calibri" w:hAnsi="Calibri"/>
          <w:noProof/>
          <w:sz w:val="22"/>
          <w:szCs w:val="22"/>
        </w:rPr>
      </w:pPr>
      <w:del w:id="661" w:author="Jose Costa Teixeira" w:date="2017-07-07T05:04:00Z">
        <w:r w:rsidRPr="00836497" w:rsidDel="00836497">
          <w:rPr>
            <w:rPrChange w:id="662" w:author="Jose Costa Teixeira" w:date="2017-07-07T05:04:00Z">
              <w:rPr>
                <w:rStyle w:val="Hyperlink"/>
                <w:noProof/>
              </w:rPr>
            </w:rPrChange>
          </w:rPr>
          <w:delText>Appendices</w:delText>
        </w:r>
        <w:r w:rsidRPr="00C67286" w:rsidDel="00836497">
          <w:rPr>
            <w:noProof/>
            <w:webHidden/>
          </w:rPr>
          <w:tab/>
          <w:delText>53</w:delText>
        </w:r>
      </w:del>
    </w:p>
    <w:p w14:paraId="62E7E91F" w14:textId="5305093E" w:rsidR="00291725" w:rsidRPr="00C67286" w:rsidDel="00836497" w:rsidRDefault="00291725">
      <w:pPr>
        <w:pStyle w:val="TOC1"/>
        <w:rPr>
          <w:del w:id="663" w:author="Jose Costa Teixeira" w:date="2017-07-07T05:04:00Z"/>
          <w:rFonts w:ascii="Calibri" w:hAnsi="Calibri"/>
          <w:noProof/>
          <w:sz w:val="22"/>
          <w:szCs w:val="22"/>
        </w:rPr>
      </w:pPr>
      <w:del w:id="664" w:author="Jose Costa Teixeira" w:date="2017-07-07T05:04:00Z">
        <w:r w:rsidRPr="00836497" w:rsidDel="00836497">
          <w:rPr>
            <w:rPrChange w:id="665" w:author="Jose Costa Teixeira" w:date="2017-07-07T05:04:00Z">
              <w:rPr>
                <w:rStyle w:val="Hyperlink"/>
                <w:noProof/>
              </w:rPr>
            </w:rPrChange>
          </w:rPr>
          <w:delText>Appendix A – &lt;Appendix A Title&gt;</w:delText>
        </w:r>
        <w:r w:rsidRPr="00C67286" w:rsidDel="00836497">
          <w:rPr>
            <w:noProof/>
            <w:webHidden/>
          </w:rPr>
          <w:tab/>
          <w:delText>53</w:delText>
        </w:r>
      </w:del>
    </w:p>
    <w:p w14:paraId="62E7E920" w14:textId="593256F2" w:rsidR="00291725" w:rsidRPr="00C67286" w:rsidDel="00836497" w:rsidRDefault="00291725">
      <w:pPr>
        <w:pStyle w:val="TOC2"/>
        <w:tabs>
          <w:tab w:val="left" w:pos="1152"/>
        </w:tabs>
        <w:rPr>
          <w:del w:id="666" w:author="Jose Costa Teixeira" w:date="2017-07-07T05:04:00Z"/>
          <w:rFonts w:ascii="Calibri" w:hAnsi="Calibri"/>
          <w:noProof/>
          <w:sz w:val="22"/>
          <w:szCs w:val="22"/>
        </w:rPr>
      </w:pPr>
      <w:del w:id="667" w:author="Jose Costa Teixeira" w:date="2017-07-07T05:04:00Z">
        <w:r w:rsidRPr="00836497" w:rsidDel="00836497">
          <w:rPr>
            <w:rPrChange w:id="668" w:author="Jose Costa Teixeira" w:date="2017-07-07T05:04:00Z">
              <w:rPr>
                <w:rStyle w:val="Hyperlink"/>
                <w:noProof/>
              </w:rPr>
            </w:rPrChange>
          </w:rPr>
          <w:delText>A.1</w:delText>
        </w:r>
        <w:r w:rsidRPr="00C67286" w:rsidDel="00836497">
          <w:rPr>
            <w:rFonts w:ascii="Calibri" w:hAnsi="Calibri"/>
            <w:noProof/>
            <w:sz w:val="22"/>
            <w:szCs w:val="22"/>
          </w:rPr>
          <w:tab/>
        </w:r>
        <w:r w:rsidRPr="00836497" w:rsidDel="00836497">
          <w:rPr>
            <w:rPrChange w:id="669" w:author="Jose Costa Teixeira" w:date="2017-07-07T05:04:00Z">
              <w:rPr>
                <w:rStyle w:val="Hyperlink"/>
                <w:bCs/>
                <w:noProof/>
              </w:rPr>
            </w:rPrChange>
          </w:rPr>
          <w:delText>&lt;Add Title&gt;</w:delText>
        </w:r>
        <w:r w:rsidRPr="00C67286" w:rsidDel="00836497">
          <w:rPr>
            <w:noProof/>
            <w:webHidden/>
          </w:rPr>
          <w:tab/>
          <w:delText>53</w:delText>
        </w:r>
      </w:del>
    </w:p>
    <w:p w14:paraId="62E7E921" w14:textId="5EA90AC5" w:rsidR="00291725" w:rsidRPr="00C67286" w:rsidDel="00836497" w:rsidRDefault="00291725">
      <w:pPr>
        <w:pStyle w:val="TOC1"/>
        <w:rPr>
          <w:del w:id="670" w:author="Jose Costa Teixeira" w:date="2017-07-07T05:04:00Z"/>
          <w:rFonts w:ascii="Calibri" w:hAnsi="Calibri"/>
          <w:noProof/>
          <w:sz w:val="22"/>
          <w:szCs w:val="22"/>
        </w:rPr>
      </w:pPr>
      <w:del w:id="671" w:author="Jose Costa Teixeira" w:date="2017-07-07T05:04:00Z">
        <w:r w:rsidRPr="00836497" w:rsidDel="00836497">
          <w:rPr>
            <w:rPrChange w:id="672" w:author="Jose Costa Teixeira" w:date="2017-07-07T05:04:00Z">
              <w:rPr>
                <w:rStyle w:val="Hyperlink"/>
                <w:noProof/>
              </w:rPr>
            </w:rPrChange>
          </w:rPr>
          <w:delText>Appendix B – &lt;Appendix B Title&gt;</w:delText>
        </w:r>
        <w:r w:rsidRPr="00C67286" w:rsidDel="00836497">
          <w:rPr>
            <w:noProof/>
            <w:webHidden/>
          </w:rPr>
          <w:tab/>
          <w:delText>53</w:delText>
        </w:r>
      </w:del>
    </w:p>
    <w:p w14:paraId="62E7E922" w14:textId="59CF8E89" w:rsidR="00291725" w:rsidRPr="00C67286" w:rsidDel="00836497" w:rsidRDefault="00291725">
      <w:pPr>
        <w:pStyle w:val="TOC2"/>
        <w:tabs>
          <w:tab w:val="left" w:pos="1152"/>
        </w:tabs>
        <w:rPr>
          <w:del w:id="673" w:author="Jose Costa Teixeira" w:date="2017-07-07T05:04:00Z"/>
          <w:rFonts w:ascii="Calibri" w:hAnsi="Calibri"/>
          <w:noProof/>
          <w:sz w:val="22"/>
          <w:szCs w:val="22"/>
        </w:rPr>
      </w:pPr>
      <w:del w:id="674" w:author="Jose Costa Teixeira" w:date="2017-07-07T05:04:00Z">
        <w:r w:rsidRPr="00836497" w:rsidDel="00836497">
          <w:rPr>
            <w:rPrChange w:id="675" w:author="Jose Costa Teixeira" w:date="2017-07-07T05:04:00Z">
              <w:rPr>
                <w:rStyle w:val="Hyperlink"/>
                <w:noProof/>
              </w:rPr>
            </w:rPrChange>
          </w:rPr>
          <w:lastRenderedPageBreak/>
          <w:delText>B.1</w:delText>
        </w:r>
        <w:r w:rsidRPr="00C67286" w:rsidDel="00836497">
          <w:rPr>
            <w:rFonts w:ascii="Calibri" w:hAnsi="Calibri"/>
            <w:noProof/>
            <w:sz w:val="22"/>
            <w:szCs w:val="22"/>
          </w:rPr>
          <w:tab/>
        </w:r>
        <w:r w:rsidRPr="00836497" w:rsidDel="00836497">
          <w:rPr>
            <w:rPrChange w:id="676" w:author="Jose Costa Teixeira" w:date="2017-07-07T05:04:00Z">
              <w:rPr>
                <w:rStyle w:val="Hyperlink"/>
                <w:bCs/>
                <w:noProof/>
              </w:rPr>
            </w:rPrChange>
          </w:rPr>
          <w:delText>&lt;Add Title&gt;</w:delText>
        </w:r>
        <w:r w:rsidRPr="00C67286" w:rsidDel="00836497">
          <w:rPr>
            <w:noProof/>
            <w:webHidden/>
          </w:rPr>
          <w:tab/>
          <w:delText>53</w:delText>
        </w:r>
      </w:del>
    </w:p>
    <w:p w14:paraId="62E7E923" w14:textId="6D967A7F" w:rsidR="00291725" w:rsidRPr="00C67286" w:rsidDel="00836497" w:rsidRDefault="00291725">
      <w:pPr>
        <w:pStyle w:val="TOC1"/>
        <w:rPr>
          <w:del w:id="677" w:author="Jose Costa Teixeira" w:date="2017-07-07T05:04:00Z"/>
          <w:rFonts w:ascii="Calibri" w:hAnsi="Calibri"/>
          <w:noProof/>
          <w:sz w:val="22"/>
          <w:szCs w:val="22"/>
        </w:rPr>
      </w:pPr>
      <w:del w:id="678" w:author="Jose Costa Teixeira" w:date="2017-07-07T05:04:00Z">
        <w:r w:rsidRPr="00836497" w:rsidDel="00836497">
          <w:rPr>
            <w:rPrChange w:id="679" w:author="Jose Costa Teixeira" w:date="2017-07-07T05:04:00Z">
              <w:rPr>
                <w:rStyle w:val="Hyperlink"/>
                <w:noProof/>
              </w:rPr>
            </w:rPrChange>
          </w:rPr>
          <w:delText>Volume 3 Namespace Additions</w:delText>
        </w:r>
        <w:r w:rsidRPr="00C67286" w:rsidDel="00836497">
          <w:rPr>
            <w:noProof/>
            <w:webHidden/>
          </w:rPr>
          <w:tab/>
          <w:delText>53</w:delText>
        </w:r>
      </w:del>
    </w:p>
    <w:p w14:paraId="62E7E924" w14:textId="081BD7D5" w:rsidR="00291725" w:rsidRPr="00C67286" w:rsidDel="00836497" w:rsidRDefault="00291725">
      <w:pPr>
        <w:pStyle w:val="TOC1"/>
        <w:rPr>
          <w:del w:id="680" w:author="Jose Costa Teixeira" w:date="2017-07-07T05:04:00Z"/>
          <w:rFonts w:ascii="Calibri" w:hAnsi="Calibri"/>
          <w:b/>
          <w:noProof/>
          <w:sz w:val="22"/>
          <w:szCs w:val="22"/>
        </w:rPr>
      </w:pPr>
      <w:del w:id="681" w:author="Jose Costa Teixeira" w:date="2017-07-07T05:04:00Z">
        <w:r w:rsidRPr="00836497" w:rsidDel="00836497">
          <w:rPr>
            <w:rPrChange w:id="682" w:author="Jose Costa Teixeira" w:date="2017-07-07T05:04:00Z">
              <w:rPr>
                <w:rStyle w:val="Hyperlink"/>
                <w:b/>
                <w:noProof/>
              </w:rPr>
            </w:rPrChange>
          </w:rPr>
          <w:delText>Volume 4 – National Extensions</w:delText>
        </w:r>
        <w:r w:rsidRPr="00C67286" w:rsidDel="00836497">
          <w:rPr>
            <w:b/>
            <w:noProof/>
            <w:webHidden/>
          </w:rPr>
          <w:tab/>
          <w:delText>54</w:delText>
        </w:r>
      </w:del>
    </w:p>
    <w:p w14:paraId="62E7E925" w14:textId="11FD67A1" w:rsidR="00291725" w:rsidRPr="00C67286" w:rsidDel="00836497" w:rsidRDefault="00291725">
      <w:pPr>
        <w:pStyle w:val="TOC1"/>
        <w:rPr>
          <w:del w:id="683" w:author="Jose Costa Teixeira" w:date="2017-07-07T05:04:00Z"/>
          <w:rFonts w:ascii="Calibri" w:hAnsi="Calibri"/>
          <w:noProof/>
          <w:sz w:val="22"/>
          <w:szCs w:val="22"/>
        </w:rPr>
      </w:pPr>
      <w:del w:id="684" w:author="Jose Costa Teixeira" w:date="2017-07-07T05:04:00Z">
        <w:r w:rsidRPr="00836497" w:rsidDel="00836497">
          <w:rPr>
            <w:rPrChange w:id="685" w:author="Jose Costa Teixeira" w:date="2017-07-07T05:04:00Z">
              <w:rPr>
                <w:rStyle w:val="Hyperlink"/>
                <w:noProof/>
              </w:rPr>
            </w:rPrChange>
          </w:rPr>
          <w:delText>4 National Extensions</w:delText>
        </w:r>
        <w:r w:rsidRPr="00C67286" w:rsidDel="00836497">
          <w:rPr>
            <w:noProof/>
            <w:webHidden/>
          </w:rPr>
          <w:tab/>
          <w:delText>54</w:delText>
        </w:r>
      </w:del>
    </w:p>
    <w:p w14:paraId="62E7E926" w14:textId="757C3FD5" w:rsidR="00291725" w:rsidRPr="00C67286" w:rsidDel="00836497" w:rsidRDefault="00291725">
      <w:pPr>
        <w:pStyle w:val="TOC2"/>
        <w:rPr>
          <w:del w:id="686" w:author="Jose Costa Teixeira" w:date="2017-07-07T05:04:00Z"/>
          <w:rFonts w:ascii="Calibri" w:hAnsi="Calibri"/>
          <w:noProof/>
          <w:sz w:val="22"/>
          <w:szCs w:val="22"/>
        </w:rPr>
      </w:pPr>
      <w:del w:id="687" w:author="Jose Costa Teixeira" w:date="2017-07-07T05:04:00Z">
        <w:r w:rsidRPr="00836497" w:rsidDel="00836497">
          <w:rPr>
            <w:rPrChange w:id="688" w:author="Jose Costa Teixeira" w:date="2017-07-07T05:04:00Z">
              <w:rPr>
                <w:rStyle w:val="Hyperlink"/>
                <w:noProof/>
              </w:rPr>
            </w:rPrChange>
          </w:rPr>
          <w:delText>4.I National Extensions for &lt;Country Name or IHE Organization&gt;</w:delText>
        </w:r>
        <w:r w:rsidRPr="00C67286" w:rsidDel="00836497">
          <w:rPr>
            <w:noProof/>
            <w:webHidden/>
          </w:rPr>
          <w:tab/>
          <w:delText>54</w:delText>
        </w:r>
      </w:del>
    </w:p>
    <w:p w14:paraId="62E7E927" w14:textId="2783C2B4" w:rsidR="00291725" w:rsidRPr="00C67286" w:rsidDel="00836497" w:rsidRDefault="00291725">
      <w:pPr>
        <w:pStyle w:val="TOC3"/>
        <w:rPr>
          <w:del w:id="689" w:author="Jose Costa Teixeira" w:date="2017-07-07T05:04:00Z"/>
          <w:rFonts w:ascii="Calibri" w:hAnsi="Calibri"/>
          <w:noProof/>
          <w:sz w:val="22"/>
          <w:szCs w:val="22"/>
        </w:rPr>
      </w:pPr>
      <w:del w:id="690" w:author="Jose Costa Teixeira" w:date="2017-07-07T05:04:00Z">
        <w:r w:rsidRPr="00836497" w:rsidDel="00836497">
          <w:rPr>
            <w:rPrChange w:id="691" w:author="Jose Costa Teixeira" w:date="2017-07-07T05:04:00Z">
              <w:rPr>
                <w:rStyle w:val="Hyperlink"/>
                <w:noProof/>
              </w:rPr>
            </w:rPrChange>
          </w:rPr>
          <w:delText>4.I.1 Comment Submission</w:delText>
        </w:r>
        <w:r w:rsidRPr="00C67286" w:rsidDel="00836497">
          <w:rPr>
            <w:noProof/>
            <w:webHidden/>
          </w:rPr>
          <w:tab/>
          <w:delText>54</w:delText>
        </w:r>
      </w:del>
    </w:p>
    <w:p w14:paraId="62E7E928" w14:textId="67CB81DF" w:rsidR="00291725" w:rsidRPr="00C67286" w:rsidDel="00836497" w:rsidRDefault="00291725">
      <w:pPr>
        <w:pStyle w:val="TOC3"/>
        <w:rPr>
          <w:del w:id="692" w:author="Jose Costa Teixeira" w:date="2017-07-07T05:04:00Z"/>
          <w:rFonts w:ascii="Calibri" w:hAnsi="Calibri"/>
          <w:noProof/>
          <w:sz w:val="22"/>
          <w:szCs w:val="22"/>
        </w:rPr>
      </w:pPr>
      <w:del w:id="693" w:author="Jose Costa Teixeira" w:date="2017-07-07T05:04:00Z">
        <w:r w:rsidRPr="00836497" w:rsidDel="00836497">
          <w:rPr>
            <w:rPrChange w:id="694" w:author="Jose Costa Teixeira" w:date="2017-07-07T05:04:00Z">
              <w:rPr>
                <w:rStyle w:val="Hyperlink"/>
                <w:noProof/>
              </w:rPr>
            </w:rPrChange>
          </w:rPr>
          <w:delText>4.I.2 &lt;Profile Name&gt; &lt;(Profile Acronym)&gt;</w:delText>
        </w:r>
        <w:r w:rsidRPr="00C67286" w:rsidDel="00836497">
          <w:rPr>
            <w:noProof/>
            <w:webHidden/>
          </w:rPr>
          <w:tab/>
          <w:delText>54</w:delText>
        </w:r>
      </w:del>
    </w:p>
    <w:p w14:paraId="62E7E929" w14:textId="5A8FC33D" w:rsidR="00291725" w:rsidRPr="00C67286" w:rsidDel="00836497" w:rsidRDefault="00291725">
      <w:pPr>
        <w:pStyle w:val="TOC4"/>
        <w:rPr>
          <w:del w:id="695" w:author="Jose Costa Teixeira" w:date="2017-07-07T05:04:00Z"/>
          <w:rFonts w:ascii="Calibri" w:hAnsi="Calibri"/>
          <w:noProof/>
          <w:sz w:val="22"/>
          <w:szCs w:val="22"/>
        </w:rPr>
      </w:pPr>
      <w:del w:id="696" w:author="Jose Costa Teixeira" w:date="2017-07-07T05:04:00Z">
        <w:r w:rsidRPr="00836497" w:rsidDel="00836497">
          <w:rPr>
            <w:rPrChange w:id="697" w:author="Jose Costa Teixeira" w:date="2017-07-07T05:04:00Z">
              <w:rPr>
                <w:rStyle w:val="Hyperlink"/>
                <w:noProof/>
              </w:rPr>
            </w:rPrChange>
          </w:rPr>
          <w:delText>4.I.2.1&lt;Profile Acronym&gt; &lt;Type of Change&gt;</w:delText>
        </w:r>
        <w:r w:rsidRPr="00C67286" w:rsidDel="00836497">
          <w:rPr>
            <w:noProof/>
            <w:webHidden/>
          </w:rPr>
          <w:tab/>
          <w:delText>54</w:delText>
        </w:r>
      </w:del>
    </w:p>
    <w:p w14:paraId="62E7E92A" w14:textId="4E059A16" w:rsidR="00291725" w:rsidRPr="00C67286" w:rsidDel="00836497" w:rsidRDefault="00291725">
      <w:pPr>
        <w:pStyle w:val="TOC4"/>
        <w:rPr>
          <w:del w:id="698" w:author="Jose Costa Teixeira" w:date="2017-07-07T05:04:00Z"/>
          <w:rFonts w:ascii="Calibri" w:hAnsi="Calibri"/>
          <w:noProof/>
          <w:sz w:val="22"/>
          <w:szCs w:val="22"/>
        </w:rPr>
      </w:pPr>
      <w:del w:id="699" w:author="Jose Costa Teixeira" w:date="2017-07-07T05:04:00Z">
        <w:r w:rsidRPr="00836497" w:rsidDel="00836497">
          <w:rPr>
            <w:rPrChange w:id="700" w:author="Jose Costa Teixeira" w:date="2017-07-07T05:04:00Z">
              <w:rPr>
                <w:rStyle w:val="Hyperlink"/>
                <w:noProof/>
              </w:rPr>
            </w:rPrChange>
          </w:rPr>
          <w:delText>4.I.2.2&lt;Profile Acronym&gt; &lt;Type of Change&gt;</w:delText>
        </w:r>
        <w:r w:rsidRPr="00C67286" w:rsidDel="00836497">
          <w:rPr>
            <w:noProof/>
            <w:webHidden/>
          </w:rPr>
          <w:tab/>
          <w:delText>54</w:delText>
        </w:r>
      </w:del>
    </w:p>
    <w:p w14:paraId="62E7E92B" w14:textId="5B95B364" w:rsidR="00291725" w:rsidRPr="00C67286" w:rsidDel="00836497" w:rsidRDefault="00291725">
      <w:pPr>
        <w:pStyle w:val="TOC1"/>
        <w:rPr>
          <w:del w:id="701" w:author="Jose Costa Teixeira" w:date="2017-07-07T05:04:00Z"/>
          <w:rFonts w:ascii="Calibri" w:hAnsi="Calibri"/>
          <w:noProof/>
          <w:sz w:val="22"/>
          <w:szCs w:val="22"/>
        </w:rPr>
      </w:pPr>
      <w:del w:id="702" w:author="Jose Costa Teixeira" w:date="2017-07-07T05:04:00Z">
        <w:r w:rsidRPr="00836497" w:rsidDel="00836497">
          <w:rPr>
            <w:rPrChange w:id="703" w:author="Jose Costa Teixeira" w:date="2017-07-07T05:04:00Z">
              <w:rPr>
                <w:rStyle w:val="Hyperlink"/>
                <w:noProof/>
              </w:rPr>
            </w:rPrChange>
          </w:rPr>
          <w:delText>4.I+1.1 National Extensions for &lt;Country Name or IHE Organization&gt;</w:delText>
        </w:r>
        <w:r w:rsidRPr="00C67286" w:rsidDel="00836497">
          <w:rPr>
            <w:noProof/>
            <w:webHidden/>
          </w:rPr>
          <w:tab/>
          <w:delText>55</w:delText>
        </w:r>
      </w:del>
    </w:p>
    <w:p w14:paraId="62E7E92C" w14:textId="77777777" w:rsidR="00CF283F" w:rsidRPr="00C67286" w:rsidRDefault="00CF508D" w:rsidP="009F5CF4">
      <w:pPr>
        <w:pStyle w:val="BodyText"/>
      </w:pPr>
      <w:r w:rsidRPr="00C67286">
        <w:fldChar w:fldCharType="end"/>
      </w:r>
      <w:r w:rsidR="00692B37" w:rsidRPr="00C67286">
        <w:t xml:space="preserve"> </w:t>
      </w:r>
    </w:p>
    <w:p w14:paraId="62E7E92D" w14:textId="2A0FD992" w:rsidR="00CF283F" w:rsidRDefault="00C10561" w:rsidP="008616CB">
      <w:pPr>
        <w:pStyle w:val="Heading1"/>
        <w:pageBreakBefore w:val="0"/>
        <w:numPr>
          <w:ilvl w:val="0"/>
          <w:numId w:val="0"/>
        </w:numPr>
        <w:rPr>
          <w:noProof w:val="0"/>
        </w:rPr>
      </w:pPr>
      <w:bookmarkStart w:id="704" w:name="_Toc201058865"/>
      <w:bookmarkStart w:id="705" w:name="_Toc201058970"/>
      <w:bookmarkStart w:id="706" w:name="_Toc504625752"/>
      <w:bookmarkStart w:id="707" w:name="_Toc530206505"/>
      <w:bookmarkStart w:id="708" w:name="_Toc1388425"/>
      <w:bookmarkStart w:id="709" w:name="_Toc1388579"/>
      <w:bookmarkStart w:id="710" w:name="_Toc1456606"/>
      <w:bookmarkStart w:id="711" w:name="_Toc37034630"/>
      <w:bookmarkStart w:id="712" w:name="_Toc38846108"/>
      <w:bookmarkEnd w:id="704"/>
      <w:bookmarkEnd w:id="705"/>
      <w:r w:rsidRPr="00C67286">
        <w:rPr>
          <w:noProof w:val="0"/>
        </w:rPr>
        <w:br w:type="page"/>
      </w:r>
      <w:r w:rsidR="00CF283F" w:rsidRPr="00C67286">
        <w:rPr>
          <w:noProof w:val="0"/>
        </w:rPr>
        <w:lastRenderedPageBreak/>
        <w:t>Introduction</w:t>
      </w:r>
      <w:bookmarkEnd w:id="706"/>
      <w:bookmarkEnd w:id="707"/>
      <w:bookmarkEnd w:id="708"/>
      <w:bookmarkEnd w:id="709"/>
      <w:bookmarkEnd w:id="710"/>
      <w:bookmarkEnd w:id="711"/>
      <w:bookmarkEnd w:id="712"/>
      <w:r w:rsidR="00167DB7" w:rsidRPr="00C67286">
        <w:rPr>
          <w:noProof w:val="0"/>
        </w:rPr>
        <w:t xml:space="preserve"> to this Supplement</w:t>
      </w:r>
    </w:p>
    <w:p w14:paraId="3D1A8769" w14:textId="5DE0826D" w:rsidR="00DA4671" w:rsidRDefault="00DA4671" w:rsidP="00DA4671">
      <w:pPr>
        <w:pStyle w:val="BodyText"/>
      </w:pPr>
    </w:p>
    <w:p w14:paraId="071045BC" w14:textId="4067605F" w:rsidR="00DA4671" w:rsidRDefault="00DA4671" w:rsidP="00DA4671">
      <w:pPr>
        <w:pStyle w:val="BodyText"/>
        <w:pBdr>
          <w:top w:val="single" w:sz="48" w:space="1" w:color="auto"/>
          <w:left w:val="single" w:sz="48" w:space="4" w:color="auto"/>
          <w:bottom w:val="single" w:sz="48" w:space="12" w:color="auto"/>
          <w:right w:val="single" w:sz="48" w:space="4" w:color="auto"/>
        </w:pBdr>
      </w:pPr>
      <w:r>
        <w:t>FHIR is under development by HL7, and the resources and transactions in this Supplement may continue to be revised.</w:t>
      </w:r>
    </w:p>
    <w:p w14:paraId="6898F6C1" w14:textId="77777777" w:rsidR="00DA4671" w:rsidRDefault="00DA4671" w:rsidP="00DA4671">
      <w:pPr>
        <w:pStyle w:val="BodyText"/>
        <w:pBdr>
          <w:top w:val="single" w:sz="48" w:space="1" w:color="auto"/>
          <w:left w:val="single" w:sz="48" w:space="4" w:color="auto"/>
          <w:bottom w:val="single" w:sz="48" w:space="12" w:color="auto"/>
          <w:right w:val="single" w:sz="48" w:space="4" w:color="auto"/>
        </w:pBdr>
      </w:pPr>
      <w:r>
        <w:t xml:space="preserve">Release 3 of FHIR is used in the MMA profile. HL7 has designated this release as an STU (Standard for Trial Use), and appropriate for non-production use. See </w:t>
      </w:r>
      <w:hyperlink r:id="rId18" w:history="1">
        <w:r w:rsidRPr="00A734B9">
          <w:rPr>
            <w:rStyle w:val="Hyperlink"/>
          </w:rPr>
          <w:t>http://hl7.org/fhir</w:t>
        </w:r>
      </w:hyperlink>
      <w:r>
        <w:t>.</w:t>
      </w:r>
    </w:p>
    <w:p w14:paraId="36241571" w14:textId="77777777" w:rsidR="00DA4671" w:rsidRDefault="00DA4671" w:rsidP="00DA4671">
      <w:pPr>
        <w:pStyle w:val="BodyText"/>
        <w:pBdr>
          <w:top w:val="single" w:sz="48" w:space="1" w:color="auto"/>
          <w:left w:val="single" w:sz="48" w:space="4" w:color="auto"/>
          <w:bottom w:val="single" w:sz="48" w:space="12" w:color="auto"/>
          <w:right w:val="single" w:sz="48" w:space="4" w:color="auto"/>
        </w:pBdr>
      </w:pPr>
      <w:r>
        <w:t>Non-normative FHIR resources are given a FHIR Maturity Model (FMM) level 0 (draft) through 5 (normative ballot ready).</w:t>
      </w:r>
    </w:p>
    <w:p w14:paraId="60270C79" w14:textId="4063200A" w:rsidR="00DA4671" w:rsidRDefault="00DA4671" w:rsidP="00DA4671">
      <w:pPr>
        <w:pStyle w:val="BodyText"/>
        <w:pBdr>
          <w:top w:val="single" w:sz="48" w:space="1" w:color="auto"/>
          <w:left w:val="single" w:sz="48" w:space="4" w:color="auto"/>
          <w:bottom w:val="single" w:sz="48" w:space="12" w:color="auto"/>
          <w:right w:val="single" w:sz="48" w:space="4" w:color="auto"/>
        </w:pBdr>
      </w:pPr>
      <w:r>
        <w:t>The FHIR STU3-</w:t>
      </w:r>
      <w:r w:rsidR="00E835DD">
        <w:t>d</w:t>
      </w:r>
      <w:r>
        <w:t>efined resources used in this profile and their FMM levels are:</w:t>
      </w:r>
    </w:p>
    <w:p w14:paraId="0129C5F2" w14:textId="3E1843B3" w:rsidR="00DA4671" w:rsidRDefault="00D95EF9" w:rsidP="00DA4671">
      <w:pPr>
        <w:pStyle w:val="BodyText"/>
        <w:pBdr>
          <w:top w:val="single" w:sz="48" w:space="1" w:color="auto"/>
          <w:left w:val="single" w:sz="48" w:space="4" w:color="auto"/>
          <w:bottom w:val="single" w:sz="48" w:space="12" w:color="auto"/>
          <w:right w:val="single" w:sz="48" w:space="4" w:color="auto"/>
        </w:pBdr>
      </w:pPr>
      <w:r>
        <w:rPr>
          <w:noProof/>
        </w:rPr>
        <mc:AlternateContent>
          <mc:Choice Requires="wps">
            <w:drawing>
              <wp:anchor distT="45720" distB="45720" distL="114300" distR="114300" simplePos="0" relativeHeight="251659264" behindDoc="1" locked="0" layoutInCell="1" allowOverlap="1" wp14:anchorId="4FA9DBE5" wp14:editId="247E5424">
                <wp:simplePos x="0" y="0"/>
                <wp:positionH relativeFrom="page">
                  <wp:posOffset>2441318</wp:posOffset>
                </wp:positionH>
                <wp:positionV relativeFrom="paragraph">
                  <wp:posOffset>158207</wp:posOffset>
                </wp:positionV>
                <wp:extent cx="3324225" cy="940435"/>
                <wp:effectExtent l="0" t="0" r="9525" b="0"/>
                <wp:wrapTight wrapText="bothSides">
                  <wp:wrapPolygon edited="0">
                    <wp:start x="0" y="0"/>
                    <wp:lineTo x="0" y="21002"/>
                    <wp:lineTo x="21538" y="21002"/>
                    <wp:lineTo x="21538"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940435"/>
                        </a:xfrm>
                        <a:prstGeom prst="rect">
                          <a:avLst/>
                        </a:prstGeom>
                        <a:solidFill>
                          <a:srgbClr val="FFFFFF"/>
                        </a:solidFill>
                        <a:ln w="9525">
                          <a:noFill/>
                          <a:miter lim="800000"/>
                          <a:headEnd/>
                          <a:tailEnd/>
                        </a:ln>
                      </wps:spPr>
                      <wps:txbx>
                        <w:txbxContent>
                          <w:tbl>
                            <w:tblPr>
                              <w:tblStyle w:val="TableGrid"/>
                              <w:tblW w:w="4945" w:type="dxa"/>
                              <w:tblLook w:val="04A0" w:firstRow="1" w:lastRow="0" w:firstColumn="1" w:lastColumn="0" w:noHBand="0" w:noVBand="1"/>
                            </w:tblPr>
                            <w:tblGrid>
                              <w:gridCol w:w="3055"/>
                              <w:gridCol w:w="1890"/>
                            </w:tblGrid>
                            <w:tr w:rsidR="001C7877" w14:paraId="115DBA7A" w14:textId="77777777" w:rsidTr="00D95EF9">
                              <w:tc>
                                <w:tcPr>
                                  <w:tcW w:w="3055" w:type="dxa"/>
                                </w:tcPr>
                                <w:p w14:paraId="52C63198" w14:textId="7E0236E8" w:rsidR="001C7877" w:rsidRPr="00D95EF9" w:rsidRDefault="001C7877" w:rsidP="00E835DD">
                                  <w:pPr>
                                    <w:pStyle w:val="BodyText"/>
                                    <w:rPr>
                                      <w:rFonts w:ascii="Arial" w:hAnsi="Arial" w:cs="Arial"/>
                                      <w:b/>
                                    </w:rPr>
                                  </w:pPr>
                                  <w:r w:rsidRPr="00D95EF9">
                                    <w:rPr>
                                      <w:rFonts w:ascii="Arial" w:hAnsi="Arial" w:cs="Arial"/>
                                      <w:b/>
                                    </w:rPr>
                                    <w:t>FHIR Resource Name</w:t>
                                  </w:r>
                                </w:p>
                              </w:tc>
                              <w:tc>
                                <w:tcPr>
                                  <w:tcW w:w="1890" w:type="dxa"/>
                                </w:tcPr>
                                <w:p w14:paraId="18697DF2" w14:textId="70C034D9" w:rsidR="001C7877" w:rsidRPr="00D95EF9" w:rsidRDefault="001C7877" w:rsidP="00D95EF9">
                                  <w:pPr>
                                    <w:pStyle w:val="BodyText"/>
                                    <w:jc w:val="center"/>
                                    <w:rPr>
                                      <w:rFonts w:ascii="Arial" w:hAnsi="Arial" w:cs="Arial"/>
                                      <w:b/>
                                    </w:rPr>
                                  </w:pPr>
                                  <w:r w:rsidRPr="00D95EF9">
                                    <w:rPr>
                                      <w:rFonts w:ascii="Arial" w:hAnsi="Arial" w:cs="Arial"/>
                                      <w:b/>
                                    </w:rPr>
                                    <w:t>FMM Level</w:t>
                                  </w:r>
                                </w:p>
                              </w:tc>
                            </w:tr>
                            <w:tr w:rsidR="001C7877" w14:paraId="46851875" w14:textId="77777777" w:rsidTr="00D95EF9">
                              <w:tc>
                                <w:tcPr>
                                  <w:tcW w:w="3055" w:type="dxa"/>
                                </w:tcPr>
                                <w:p w14:paraId="53C784E1" w14:textId="44D906BB" w:rsidR="001C7877" w:rsidRDefault="001C7877" w:rsidP="00E835DD">
                                  <w:pPr>
                                    <w:pStyle w:val="BodyText"/>
                                  </w:pPr>
                                  <w:r>
                                    <w:t>MedicationRequest</w:t>
                                  </w:r>
                                </w:p>
                              </w:tc>
                              <w:tc>
                                <w:tcPr>
                                  <w:tcW w:w="1890" w:type="dxa"/>
                                </w:tcPr>
                                <w:p w14:paraId="28418C2C" w14:textId="5B577FD3" w:rsidR="001C7877" w:rsidRDefault="001C7877" w:rsidP="00D95EF9">
                                  <w:pPr>
                                    <w:pStyle w:val="BodyText"/>
                                    <w:jc w:val="center"/>
                                  </w:pPr>
                                  <w:r>
                                    <w:t>FMM 3</w:t>
                                  </w:r>
                                </w:p>
                              </w:tc>
                            </w:tr>
                            <w:tr w:rsidR="001C7877" w14:paraId="7F13B191" w14:textId="77777777" w:rsidTr="00D95EF9">
                              <w:tc>
                                <w:tcPr>
                                  <w:tcW w:w="3055" w:type="dxa"/>
                                </w:tcPr>
                                <w:p w14:paraId="7B080968" w14:textId="717B8F6F" w:rsidR="001C7877" w:rsidRDefault="001C7877" w:rsidP="00E835DD">
                                  <w:pPr>
                                    <w:pStyle w:val="BodyText"/>
                                  </w:pPr>
                                  <w:r>
                                    <w:t>MedicationAdministration</w:t>
                                  </w:r>
                                </w:p>
                              </w:tc>
                              <w:tc>
                                <w:tcPr>
                                  <w:tcW w:w="1890" w:type="dxa"/>
                                </w:tcPr>
                                <w:p w14:paraId="7E5DD0DD" w14:textId="76039963" w:rsidR="001C7877" w:rsidRDefault="001C7877" w:rsidP="00D95EF9">
                                  <w:pPr>
                                    <w:pStyle w:val="BodyText"/>
                                    <w:jc w:val="center"/>
                                  </w:pPr>
                                  <w:r>
                                    <w:t>FMM 2</w:t>
                                  </w:r>
                                </w:p>
                              </w:tc>
                            </w:tr>
                          </w:tbl>
                          <w:p w14:paraId="572EC444" w14:textId="2332A0B8" w:rsidR="001C7877" w:rsidRDefault="001C78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A9DBE5" id="_x0000_t202" coordsize="21600,21600" o:spt="202" path="m,l,21600r21600,l21600,xe">
                <v:stroke joinstyle="miter"/>
                <v:path gradientshapeok="t" o:connecttype="rect"/>
              </v:shapetype>
              <v:shape id="Text Box 2" o:spid="_x0000_s1026" type="#_x0000_t202" style="position:absolute;margin-left:192.25pt;margin-top:12.45pt;width:261.75pt;height:74.05pt;z-index:-2516572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" stroked="f">
                <v:textbox>
                  <w:txbxContent>
                    <w:tbl>
                      <w:tblPr>
                        <w:tblStyle w:val="TableGrid"/>
                        <w:tblW w:w="4945" w:type="dxa"/>
                        <w:tblLook w:val="04A0" w:firstRow="1" w:lastRow="0" w:firstColumn="1" w:lastColumn="0" w:noHBand="0" w:noVBand="1"/>
                      </w:tblPr>
                      <w:tblGrid>
                        <w:gridCol w:w="3055"/>
                        <w:gridCol w:w="1890"/>
                      </w:tblGrid>
                      <w:tr w:rsidR="001C7877" w14:paraId="115DBA7A" w14:textId="77777777" w:rsidTr="00D95EF9">
                        <w:tc>
                          <w:tcPr>
                            <w:tcW w:w="3055" w:type="dxa"/>
                          </w:tcPr>
                          <w:p w14:paraId="52C63198" w14:textId="7E0236E8" w:rsidR="001C7877" w:rsidRPr="00D95EF9" w:rsidRDefault="001C7877" w:rsidP="00E835DD">
                            <w:pPr>
                              <w:pStyle w:val="BodyText"/>
                              <w:rPr>
                                <w:rFonts w:ascii="Arial" w:hAnsi="Arial" w:cs="Arial"/>
                                <w:b/>
                              </w:rPr>
                            </w:pPr>
                            <w:r w:rsidRPr="00D95EF9">
                              <w:rPr>
                                <w:rFonts w:ascii="Arial" w:hAnsi="Arial" w:cs="Arial"/>
                                <w:b/>
                              </w:rPr>
                              <w:t>FHIR Resource Name</w:t>
                            </w:r>
                          </w:p>
                        </w:tc>
                        <w:tc>
                          <w:tcPr>
                            <w:tcW w:w="1890" w:type="dxa"/>
                          </w:tcPr>
                          <w:p w14:paraId="18697DF2" w14:textId="70C034D9" w:rsidR="001C7877" w:rsidRPr="00D95EF9" w:rsidRDefault="001C7877" w:rsidP="00D95EF9">
                            <w:pPr>
                              <w:pStyle w:val="BodyText"/>
                              <w:jc w:val="center"/>
                              <w:rPr>
                                <w:rFonts w:ascii="Arial" w:hAnsi="Arial" w:cs="Arial"/>
                                <w:b/>
                              </w:rPr>
                            </w:pPr>
                            <w:r w:rsidRPr="00D95EF9">
                              <w:rPr>
                                <w:rFonts w:ascii="Arial" w:hAnsi="Arial" w:cs="Arial"/>
                                <w:b/>
                              </w:rPr>
                              <w:t>FMM Level</w:t>
                            </w:r>
                          </w:p>
                        </w:tc>
                      </w:tr>
                      <w:tr w:rsidR="001C7877" w14:paraId="46851875" w14:textId="77777777" w:rsidTr="00D95EF9">
                        <w:tc>
                          <w:tcPr>
                            <w:tcW w:w="3055" w:type="dxa"/>
                          </w:tcPr>
                          <w:p w14:paraId="53C784E1" w14:textId="44D906BB" w:rsidR="001C7877" w:rsidRDefault="001C7877" w:rsidP="00E835DD">
                            <w:pPr>
                              <w:pStyle w:val="BodyText"/>
                            </w:pPr>
                            <w:r>
                              <w:t>MedicationRequest</w:t>
                            </w:r>
                          </w:p>
                        </w:tc>
                        <w:tc>
                          <w:tcPr>
                            <w:tcW w:w="1890" w:type="dxa"/>
                          </w:tcPr>
                          <w:p w14:paraId="28418C2C" w14:textId="5B577FD3" w:rsidR="001C7877" w:rsidRDefault="001C7877" w:rsidP="00D95EF9">
                            <w:pPr>
                              <w:pStyle w:val="BodyText"/>
                              <w:jc w:val="center"/>
                            </w:pPr>
                            <w:r>
                              <w:t>FMM 3</w:t>
                            </w:r>
                          </w:p>
                        </w:tc>
                      </w:tr>
                      <w:tr w:rsidR="001C7877" w14:paraId="7F13B191" w14:textId="77777777" w:rsidTr="00D95EF9">
                        <w:tc>
                          <w:tcPr>
                            <w:tcW w:w="3055" w:type="dxa"/>
                          </w:tcPr>
                          <w:p w14:paraId="7B080968" w14:textId="717B8F6F" w:rsidR="001C7877" w:rsidRDefault="001C7877" w:rsidP="00E835DD">
                            <w:pPr>
                              <w:pStyle w:val="BodyText"/>
                            </w:pPr>
                            <w:r>
                              <w:t>MedicationAdministration</w:t>
                            </w:r>
                          </w:p>
                        </w:tc>
                        <w:tc>
                          <w:tcPr>
                            <w:tcW w:w="1890" w:type="dxa"/>
                          </w:tcPr>
                          <w:p w14:paraId="7E5DD0DD" w14:textId="76039963" w:rsidR="001C7877" w:rsidRDefault="001C7877" w:rsidP="00D95EF9">
                            <w:pPr>
                              <w:pStyle w:val="BodyText"/>
                              <w:jc w:val="center"/>
                            </w:pPr>
                            <w:r>
                              <w:t>FMM 2</w:t>
                            </w:r>
                          </w:p>
                        </w:tc>
                      </w:tr>
                    </w:tbl>
                    <w:p w14:paraId="572EC444" w14:textId="2332A0B8" w:rsidR="001C7877" w:rsidRDefault="001C7877"/>
                  </w:txbxContent>
                </v:textbox>
                <w10:wrap type="tight" anchorx="page"/>
              </v:shape>
            </w:pict>
          </mc:Fallback>
        </mc:AlternateContent>
      </w:r>
    </w:p>
    <w:p w14:paraId="1359E2E1" w14:textId="3A2BD1B1" w:rsidR="00DA4671" w:rsidRPr="001A52B1" w:rsidRDefault="00DA4671" w:rsidP="00DA4671">
      <w:pPr>
        <w:pStyle w:val="BodyText"/>
        <w:pBdr>
          <w:top w:val="single" w:sz="48" w:space="1" w:color="auto"/>
          <w:left w:val="single" w:sz="48" w:space="4" w:color="auto"/>
          <w:bottom w:val="single" w:sz="48" w:space="12" w:color="auto"/>
          <w:right w:val="single" w:sz="48" w:space="4" w:color="auto"/>
        </w:pBdr>
      </w:pPr>
      <w:r>
        <w:t xml:space="preserve"> </w:t>
      </w:r>
    </w:p>
    <w:p w14:paraId="58E8E7F7" w14:textId="5AD4FF70" w:rsidR="00DA4671" w:rsidRDefault="00DA4671" w:rsidP="00DA4671">
      <w:pPr>
        <w:pStyle w:val="BodyText"/>
        <w:pBdr>
          <w:top w:val="single" w:sz="48" w:space="1" w:color="auto"/>
          <w:left w:val="single" w:sz="48" w:space="4" w:color="auto"/>
          <w:bottom w:val="single" w:sz="48" w:space="12" w:color="auto"/>
          <w:right w:val="single" w:sz="48" w:space="4" w:color="auto"/>
        </w:pBdr>
      </w:pPr>
    </w:p>
    <w:p w14:paraId="55B1247E" w14:textId="6EDE270A" w:rsidR="00DA4671" w:rsidRDefault="00DA4671" w:rsidP="00DA4671">
      <w:pPr>
        <w:pStyle w:val="BodyText"/>
        <w:pBdr>
          <w:top w:val="single" w:sz="48" w:space="1" w:color="auto"/>
          <w:left w:val="single" w:sz="48" w:space="4" w:color="auto"/>
          <w:bottom w:val="single" w:sz="48" w:space="12" w:color="auto"/>
          <w:right w:val="single" w:sz="48" w:space="4" w:color="auto"/>
        </w:pBdr>
      </w:pPr>
    </w:p>
    <w:p w14:paraId="3F5F0436" w14:textId="1D818ED3" w:rsidR="00DA4671" w:rsidRDefault="00DA4671" w:rsidP="00DA4671">
      <w:pPr>
        <w:pStyle w:val="BodyText"/>
        <w:pBdr>
          <w:top w:val="single" w:sz="48" w:space="1" w:color="auto"/>
          <w:left w:val="single" w:sz="48" w:space="4" w:color="auto"/>
          <w:bottom w:val="single" w:sz="48" w:space="12" w:color="auto"/>
          <w:right w:val="single" w:sz="48" w:space="4" w:color="auto"/>
        </w:pBdr>
      </w:pPr>
    </w:p>
    <w:p w14:paraId="0E5102A8" w14:textId="4CFED01C" w:rsidR="00D95EF9" w:rsidRPr="001A52B1" w:rsidRDefault="00D95EF9" w:rsidP="00DA4671">
      <w:pPr>
        <w:pStyle w:val="BodyText"/>
        <w:pBdr>
          <w:top w:val="single" w:sz="48" w:space="1" w:color="auto"/>
          <w:left w:val="single" w:sz="48" w:space="4" w:color="auto"/>
          <w:bottom w:val="single" w:sz="48" w:space="12" w:color="auto"/>
          <w:right w:val="single" w:sz="48" w:space="4" w:color="auto"/>
        </w:pBdr>
      </w:pPr>
    </w:p>
    <w:p w14:paraId="4F7E20BD" w14:textId="77777777" w:rsidR="00D95EF9" w:rsidRDefault="00D95EF9" w:rsidP="00B92EA1">
      <w:pPr>
        <w:pStyle w:val="AuthorInstructions"/>
        <w:rPr>
          <w:i w:val="0"/>
        </w:rPr>
      </w:pPr>
    </w:p>
    <w:p w14:paraId="6EC5A288" w14:textId="77777777" w:rsidR="001C7877" w:rsidRDefault="001C7877" w:rsidP="001C7877">
      <w:pPr>
        <w:pStyle w:val="AuthorInstructions"/>
        <w:rPr>
          <w:ins w:id="713" w:author="Jose Costa Teixeira" w:date="2017-08-07T11:24:00Z"/>
          <w:i w:val="0"/>
        </w:rPr>
      </w:pPr>
      <w:ins w:id="714" w:author="Jose Costa Teixeira" w:date="2017-08-07T11:24:00Z">
        <w:r w:rsidRPr="00F42D5A">
          <w:rPr>
            <w:i w:val="0"/>
          </w:rPr>
          <w:t xml:space="preserve">The </w:t>
        </w:r>
        <w:r w:rsidRPr="00C67286">
          <w:rPr>
            <w:i w:val="0"/>
          </w:rPr>
          <w:t>IHE Mobile and Distributed Medication Administration supplement introduces a new generation of interoperability mechanisms</w:t>
        </w:r>
        <w:r>
          <w:rPr>
            <w:i w:val="0"/>
          </w:rPr>
          <w:t xml:space="preserve"> which can </w:t>
        </w:r>
        <w:r w:rsidRPr="00C67286">
          <w:rPr>
            <w:i w:val="0"/>
          </w:rPr>
          <w:t xml:space="preserve">be used in </w:t>
        </w:r>
        <w:r>
          <w:rPr>
            <w:i w:val="0"/>
          </w:rPr>
          <w:t xml:space="preserve">traditional environments as well as </w:t>
        </w:r>
        <w:r w:rsidRPr="00C67286">
          <w:rPr>
            <w:i w:val="0"/>
          </w:rPr>
          <w:t xml:space="preserve">distributed </w:t>
        </w:r>
        <w:r>
          <w:rPr>
            <w:i w:val="0"/>
          </w:rPr>
          <w:t xml:space="preserve">/ </w:t>
        </w:r>
        <w:r w:rsidRPr="00C67286">
          <w:rPr>
            <w:i w:val="0"/>
          </w:rPr>
          <w:t>mobile medication workflows</w:t>
        </w:r>
        <w:r>
          <w:rPr>
            <w:i w:val="0"/>
          </w:rPr>
          <w:t>.</w:t>
        </w:r>
      </w:ins>
    </w:p>
    <w:p w14:paraId="4D1B2213" w14:textId="77777777" w:rsidR="001C7877" w:rsidRDefault="001C7877" w:rsidP="001C7877">
      <w:pPr>
        <w:pStyle w:val="AuthorInstructions"/>
        <w:rPr>
          <w:ins w:id="715" w:author="Jose Costa Teixeira" w:date="2017-08-07T11:24:00Z"/>
          <w:i w:val="0"/>
        </w:rPr>
      </w:pPr>
      <w:ins w:id="716" w:author="Jose Costa Teixeira" w:date="2017-08-07T11:24:00Z">
        <w:r>
          <w:rPr>
            <w:i w:val="0"/>
          </w:rPr>
          <w:t xml:space="preserve"> </w:t>
        </w:r>
      </w:ins>
    </w:p>
    <w:p w14:paraId="2F971C1D" w14:textId="6ED71A5C" w:rsidR="001C7877" w:rsidRPr="001C7877" w:rsidRDefault="001C7877" w:rsidP="001C7877">
      <w:pPr>
        <w:pStyle w:val="Heading2"/>
        <w:numPr>
          <w:ilvl w:val="0"/>
          <w:numId w:val="0"/>
        </w:numPr>
        <w:rPr>
          <w:ins w:id="717" w:author="Jose Costa Teixeira" w:date="2017-08-07T11:24:00Z"/>
          <w:rPrChange w:id="718" w:author="Jose Costa Teixeira" w:date="2017-08-07T11:24:00Z">
            <w:rPr>
              <w:ins w:id="719" w:author="Jose Costa Teixeira" w:date="2017-08-07T11:24:00Z"/>
              <w:i w:val="0"/>
            </w:rPr>
          </w:rPrChange>
        </w:rPr>
        <w:pPrChange w:id="720" w:author="Jose Costa Teixeira" w:date="2017-08-07T11:25:00Z">
          <w:pPr>
            <w:pStyle w:val="AuthorInstructions"/>
          </w:pPr>
        </w:pPrChange>
      </w:pPr>
      <w:ins w:id="721" w:author="Jose Costa Teixeira" w:date="2017-08-07T11:24:00Z">
        <w:r w:rsidRPr="00BD4AFD">
          <w:t>General remark on Distributed Medication Managemen</w:t>
        </w:r>
        <w:r w:rsidRPr="001C7877">
          <w:rPr>
            <w:rPrChange w:id="722" w:author="Jose Costa Teixeira" w:date="2017-08-07T11:24:00Z">
              <w:rPr>
                <w:i w:val="0"/>
              </w:rPr>
            </w:rPrChange>
          </w:rPr>
          <w:t>t</w:t>
        </w:r>
      </w:ins>
    </w:p>
    <w:p w14:paraId="0510C5BD" w14:textId="6DE02FD0" w:rsidR="001C7877" w:rsidRDefault="00263E5E" w:rsidP="001C7877">
      <w:pPr>
        <w:pStyle w:val="AuthorInstructions"/>
        <w:rPr>
          <w:ins w:id="723" w:author="Jose Costa Teixeira" w:date="2017-08-07T11:18:00Z"/>
          <w:i w:val="0"/>
        </w:rPr>
        <w:pPrChange w:id="724" w:author="Jose Costa Teixeira" w:date="2017-08-07T11:17:00Z">
          <w:pPr>
            <w:pStyle w:val="AuthorInstructions"/>
          </w:pPr>
        </w:pPrChange>
      </w:pPr>
      <w:del w:id="725" w:author="Jose Costa Teixeira" w:date="2017-08-07T11:24:00Z">
        <w:r w:rsidRPr="00C67286" w:rsidDel="001C7877">
          <w:rPr>
            <w:i w:val="0"/>
          </w:rPr>
          <w:delText xml:space="preserve">Administration </w:delText>
        </w:r>
      </w:del>
      <w:ins w:id="726" w:author="Jose Costa Teixeira" w:date="2017-08-07T11:17:00Z">
        <w:r w:rsidR="001C7877">
          <w:rPr>
            <w:i w:val="0"/>
          </w:rPr>
          <w:t xml:space="preserve">IHE Pharmacy realizes that </w:t>
        </w:r>
      </w:ins>
      <w:ins w:id="727" w:author="Jose Costa Teixeira" w:date="2017-08-07T11:18:00Z">
        <w:r w:rsidR="001C7877">
          <w:rPr>
            <w:i w:val="0"/>
          </w:rPr>
          <w:t xml:space="preserve">the interoperability of systems can be either </w:t>
        </w:r>
      </w:ins>
    </w:p>
    <w:p w14:paraId="0D2DC0F5" w14:textId="6D57AB91" w:rsidR="001C7877" w:rsidRDefault="001C7877" w:rsidP="001C7877">
      <w:pPr>
        <w:pStyle w:val="AuthorInstructions"/>
        <w:numPr>
          <w:ilvl w:val="0"/>
          <w:numId w:val="112"/>
        </w:numPr>
        <w:rPr>
          <w:ins w:id="728" w:author="Jose Costa Teixeira" w:date="2017-08-07T11:17:00Z"/>
          <w:i w:val="0"/>
        </w:rPr>
        <w:pPrChange w:id="729" w:author="Jose Costa Teixeira" w:date="2017-08-07T11:18:00Z">
          <w:pPr>
            <w:pStyle w:val="AuthorInstructions"/>
          </w:pPr>
        </w:pPrChange>
      </w:pPr>
      <w:ins w:id="730" w:author="Jose Costa Teixeira" w:date="2017-08-07T11:17:00Z">
        <w:r>
          <w:rPr>
            <w:i w:val="0"/>
          </w:rPr>
          <w:t>Point-to-point</w:t>
        </w:r>
      </w:ins>
      <w:ins w:id="731" w:author="Jose Costa Teixeira" w:date="2017-08-07T11:18:00Z">
        <w:r>
          <w:rPr>
            <w:i w:val="0"/>
          </w:rPr>
          <w:t xml:space="preserve"> – like in a typical messaging environment</w:t>
        </w:r>
      </w:ins>
    </w:p>
    <w:p w14:paraId="5BAFDA9E" w14:textId="0B5913E4" w:rsidR="001C7877" w:rsidRDefault="001C7877" w:rsidP="001C7877">
      <w:pPr>
        <w:pStyle w:val="AuthorInstructions"/>
        <w:numPr>
          <w:ilvl w:val="0"/>
          <w:numId w:val="112"/>
        </w:numPr>
        <w:rPr>
          <w:ins w:id="732" w:author="Jose Costa Teixeira" w:date="2017-08-07T11:18:00Z"/>
          <w:i w:val="0"/>
        </w:rPr>
        <w:pPrChange w:id="733" w:author="Jose Costa Teixeira" w:date="2017-08-07T11:17:00Z">
          <w:pPr>
            <w:pStyle w:val="AuthorInstructions"/>
          </w:pPr>
        </w:pPrChange>
      </w:pPr>
      <w:ins w:id="734" w:author="Jose Costa Teixeira" w:date="2017-08-07T11:17:00Z">
        <w:r>
          <w:rPr>
            <w:i w:val="0"/>
          </w:rPr>
          <w:t>Broadcast</w:t>
        </w:r>
      </w:ins>
      <w:ins w:id="735" w:author="Jose Costa Teixeira" w:date="2017-08-07T11:18:00Z">
        <w:r>
          <w:rPr>
            <w:i w:val="0"/>
          </w:rPr>
          <w:t xml:space="preserve"> – like in a document or a web services environment</w:t>
        </w:r>
      </w:ins>
    </w:p>
    <w:p w14:paraId="364BC98F" w14:textId="317C85D6" w:rsidR="001C7877" w:rsidRDefault="001C7877" w:rsidP="00B92EA1">
      <w:pPr>
        <w:pStyle w:val="AuthorInstructions"/>
        <w:rPr>
          <w:ins w:id="736" w:author="Jose Costa Teixeira" w:date="2017-08-07T11:19:00Z"/>
          <w:i w:val="0"/>
        </w:rPr>
      </w:pPr>
      <w:ins w:id="737" w:author="Jose Costa Teixeira" w:date="2017-08-07T11:16:00Z">
        <w:r>
          <w:rPr>
            <w:i w:val="0"/>
          </w:rPr>
          <w:t xml:space="preserve">To support </w:t>
        </w:r>
      </w:ins>
      <w:ins w:id="738" w:author="Jose Costa Teixeira" w:date="2017-08-07T11:19:00Z">
        <w:r>
          <w:rPr>
            <w:i w:val="0"/>
          </w:rPr>
          <w:t>the</w:t>
        </w:r>
      </w:ins>
      <w:ins w:id="739" w:author="Jose Costa Teixeira" w:date="2017-08-07T11:16:00Z">
        <w:r>
          <w:rPr>
            <w:i w:val="0"/>
          </w:rPr>
          <w:t xml:space="preserve"> </w:t>
        </w:r>
      </w:ins>
      <w:ins w:id="740" w:author="Jose Costa Teixeira" w:date="2017-08-07T11:19:00Z">
        <w:r>
          <w:rPr>
            <w:i w:val="0"/>
          </w:rPr>
          <w:t xml:space="preserve">expected </w:t>
        </w:r>
      </w:ins>
      <w:ins w:id="741" w:author="Jose Costa Teixeira" w:date="2017-08-07T11:16:00Z">
        <w:r>
          <w:rPr>
            <w:i w:val="0"/>
          </w:rPr>
          <w:t xml:space="preserve">diversity of workflows, </w:t>
        </w:r>
      </w:ins>
      <w:ins w:id="742" w:author="Jose Costa Teixeira" w:date="2017-08-07T11:19:00Z">
        <w:r>
          <w:rPr>
            <w:i w:val="0"/>
          </w:rPr>
          <w:t>this IHE profile (and subsequent) are expected to be closer to a broadcasting approach, in the following aspects:</w:t>
        </w:r>
      </w:ins>
    </w:p>
    <w:p w14:paraId="11271D7D" w14:textId="0561B82D" w:rsidR="001C7877" w:rsidRDefault="001C7877" w:rsidP="001C7877">
      <w:pPr>
        <w:pStyle w:val="AuthorInstructions"/>
        <w:numPr>
          <w:ilvl w:val="0"/>
          <w:numId w:val="113"/>
        </w:numPr>
        <w:rPr>
          <w:ins w:id="743" w:author="Jose Costa Teixeira" w:date="2017-08-07T11:22:00Z"/>
          <w:i w:val="0"/>
        </w:rPr>
        <w:pPrChange w:id="744" w:author="Jose Costa Teixeira" w:date="2017-08-07T11:20:00Z">
          <w:pPr>
            <w:pStyle w:val="AuthorInstructions"/>
          </w:pPr>
        </w:pPrChange>
      </w:pPr>
      <w:ins w:id="745" w:author="Jose Costa Teixeira" w:date="2017-08-07T11:20:00Z">
        <w:r>
          <w:rPr>
            <w:i w:val="0"/>
          </w:rPr>
          <w:t>The implementation of a transaction should not depend on the implementation of any actors that are not directly involved (mandatory) in the transaction</w:t>
        </w:r>
      </w:ins>
      <w:ins w:id="746" w:author="Jose Costa Teixeira" w:date="2017-08-07T11:22:00Z">
        <w:r>
          <w:rPr>
            <w:i w:val="0"/>
          </w:rPr>
          <w:t>.</w:t>
        </w:r>
      </w:ins>
    </w:p>
    <w:p w14:paraId="10E3390B" w14:textId="3AD15F9F" w:rsidR="001C7877" w:rsidRDefault="001C7877" w:rsidP="001C7877">
      <w:pPr>
        <w:pStyle w:val="AuthorInstructions"/>
        <w:numPr>
          <w:ilvl w:val="0"/>
          <w:numId w:val="113"/>
        </w:numPr>
        <w:rPr>
          <w:ins w:id="747" w:author="Jose Costa Teixeira" w:date="2017-08-07T11:20:00Z"/>
          <w:i w:val="0"/>
        </w:rPr>
        <w:pPrChange w:id="748" w:author="Jose Costa Teixeira" w:date="2017-08-07T11:20:00Z">
          <w:pPr>
            <w:pStyle w:val="AuthorInstructions"/>
          </w:pPr>
        </w:pPrChange>
      </w:pPr>
      <w:ins w:id="749" w:author="Jose Costa Teixeira" w:date="2017-08-07T11:22:00Z">
        <w:r>
          <w:rPr>
            <w:i w:val="0"/>
          </w:rPr>
          <w:t>A</w:t>
        </w:r>
      </w:ins>
      <w:ins w:id="750" w:author="Jose Costa Teixeira" w:date="2017-08-07T11:23:00Z">
        <w:r>
          <w:rPr>
            <w:i w:val="0"/>
          </w:rPr>
          <w:t>ll</w:t>
        </w:r>
      </w:ins>
      <w:ins w:id="751" w:author="Jose Costa Teixeira" w:date="2017-08-07T11:22:00Z">
        <w:r>
          <w:rPr>
            <w:i w:val="0"/>
          </w:rPr>
          <w:t xml:space="preserve"> actors can freely couple with any other actor</w:t>
        </w:r>
      </w:ins>
      <w:ins w:id="752" w:author="Jose Costa Teixeira" w:date="2017-08-07T11:23:00Z">
        <w:r>
          <w:rPr>
            <w:i w:val="0"/>
          </w:rPr>
          <w:t>.</w:t>
        </w:r>
      </w:ins>
    </w:p>
    <w:p w14:paraId="6A0EAD06" w14:textId="4FF43AA6" w:rsidR="001C7877" w:rsidRDefault="001C7877" w:rsidP="001C7877">
      <w:pPr>
        <w:pStyle w:val="AuthorInstructions"/>
        <w:numPr>
          <w:ilvl w:val="0"/>
          <w:numId w:val="113"/>
        </w:numPr>
        <w:rPr>
          <w:ins w:id="753" w:author="Jose Costa Teixeira" w:date="2017-08-07T11:20:00Z"/>
          <w:i w:val="0"/>
        </w:rPr>
        <w:pPrChange w:id="754" w:author="Jose Costa Teixeira" w:date="2017-08-07T11:20:00Z">
          <w:pPr>
            <w:pStyle w:val="AuthorInstructions"/>
          </w:pPr>
        </w:pPrChange>
      </w:pPr>
      <w:ins w:id="755" w:author="Jose Costa Teixeira" w:date="2017-08-07T11:20:00Z">
        <w:r>
          <w:rPr>
            <w:i w:val="0"/>
          </w:rPr>
          <w:lastRenderedPageBreak/>
          <w:t>The workflow management is to be done not by the message</w:t>
        </w:r>
      </w:ins>
      <w:ins w:id="756" w:author="Jose Costa Teixeira" w:date="2017-08-07T11:21:00Z">
        <w:r>
          <w:rPr>
            <w:i w:val="0"/>
          </w:rPr>
          <w:t xml:space="preserve"> state or by the receive</w:t>
        </w:r>
      </w:ins>
      <w:ins w:id="757" w:author="Jose Costa Teixeira" w:date="2017-08-07T11:22:00Z">
        <w:r>
          <w:rPr>
            <w:i w:val="0"/>
          </w:rPr>
          <w:t xml:space="preserve">r. For example, a medication administration report can be either directed at a prescribing actor, or </w:t>
        </w:r>
      </w:ins>
      <w:ins w:id="758" w:author="Jose Costa Teixeira" w:date="2017-08-07T11:23:00Z">
        <w:r>
          <w:rPr>
            <w:i w:val="0"/>
          </w:rPr>
          <w:t>at a dispenser, or any other actor.</w:t>
        </w:r>
      </w:ins>
    </w:p>
    <w:p w14:paraId="7D16058D" w14:textId="35E9FF8E" w:rsidR="001C7877" w:rsidRDefault="001C7877" w:rsidP="001C7877">
      <w:pPr>
        <w:pStyle w:val="AuthorInstructions"/>
        <w:numPr>
          <w:ilvl w:val="0"/>
          <w:numId w:val="113"/>
        </w:numPr>
        <w:rPr>
          <w:ins w:id="759" w:author="Jose Costa Teixeira" w:date="2017-08-05T15:59:00Z"/>
          <w:i w:val="0"/>
        </w:rPr>
        <w:pPrChange w:id="760" w:author="Jose Costa Teixeira" w:date="2017-08-07T11:20:00Z">
          <w:pPr>
            <w:pStyle w:val="AuthorInstructions"/>
          </w:pPr>
        </w:pPrChange>
      </w:pPr>
      <w:ins w:id="761" w:author="Jose Costa Teixeira" w:date="2017-08-07T11:21:00Z">
        <w:r>
          <w:rPr>
            <w:i w:val="0"/>
          </w:rPr>
          <w:t>All artefacts are still considered “documents” in terms of persistence, idempotency, etc.</w:t>
        </w:r>
      </w:ins>
      <w:ins w:id="762" w:author="Jose Costa Teixeira" w:date="2017-08-07T11:23:00Z">
        <w:r>
          <w:rPr>
            <w:i w:val="0"/>
          </w:rPr>
          <w:t xml:space="preserve"> </w:t>
        </w:r>
      </w:ins>
    </w:p>
    <w:p w14:paraId="62E7E92E" w14:textId="5C2E3126" w:rsidR="00853157" w:rsidRPr="00C67286" w:rsidRDefault="00A66F96" w:rsidP="00BD4AFD">
      <w:pPr>
        <w:pStyle w:val="AuthorInstructions"/>
        <w:rPr>
          <w:i w:val="0"/>
        </w:rPr>
      </w:pPr>
      <w:ins w:id="763" w:author="Jose Costa Teixeira" w:date="2017-08-05T15:59:00Z">
        <w:r>
          <w:rPr>
            <w:i w:val="0"/>
          </w:rPr>
          <w:t xml:space="preserve">This new supplement </w:t>
        </w:r>
      </w:ins>
      <w:ins w:id="764" w:author="Jose Costa Teixeira" w:date="2017-08-07T11:24:00Z">
        <w:r w:rsidR="001C7877">
          <w:rPr>
            <w:i w:val="0"/>
          </w:rPr>
          <w:t xml:space="preserve">implements these aspects and addresses </w:t>
        </w:r>
      </w:ins>
      <w:del w:id="765" w:author="Jose Costa Teixeira" w:date="2017-08-07T11:24:00Z">
        <w:r w:rsidR="00263E5E" w:rsidRPr="00C67286" w:rsidDel="001C7877">
          <w:rPr>
            <w:i w:val="0"/>
          </w:rPr>
          <w:delText xml:space="preserve">, namely in </w:delText>
        </w:r>
      </w:del>
      <w:r w:rsidR="00263E5E" w:rsidRPr="00C67286">
        <w:rPr>
          <w:i w:val="0"/>
        </w:rPr>
        <w:t>the requesting and registering of administration of medication, in mobile systems or otherwise distributed systems</w:t>
      </w:r>
      <w:ins w:id="766" w:author="Jose Costa Teixeira" w:date="2016-06-27T20:45:00Z">
        <w:r w:rsidR="00853157" w:rsidRPr="00C67286">
          <w:rPr>
            <w:i w:val="0"/>
          </w:rPr>
          <w:t>.</w:t>
        </w:r>
      </w:ins>
    </w:p>
    <w:p w14:paraId="4B8A092C" w14:textId="5FD200FE" w:rsidR="0063663E" w:rsidRPr="00C67286" w:rsidRDefault="0063663E" w:rsidP="0063663E">
      <w:pPr>
        <w:pStyle w:val="AuthorInstructions"/>
        <w:rPr>
          <w:i w:val="0"/>
        </w:rPr>
      </w:pPr>
      <w:r w:rsidRPr="00C67286">
        <w:rPr>
          <w:i w:val="0"/>
        </w:rPr>
        <w:t>The use of this profile support</w:t>
      </w:r>
      <w:r w:rsidR="00BA0E44">
        <w:rPr>
          <w:i w:val="0"/>
        </w:rPr>
        <w:t>s</w:t>
      </w:r>
      <w:r w:rsidRPr="00C67286">
        <w:rPr>
          <w:i w:val="0"/>
        </w:rPr>
        <w:t xml:space="preserve"> the administration of medication with a standard way to:</w:t>
      </w:r>
    </w:p>
    <w:p w14:paraId="7BAC99F3" w14:textId="404D9EDF" w:rsidR="0063663E" w:rsidRPr="00C67286" w:rsidRDefault="00BA0E44" w:rsidP="0063663E">
      <w:pPr>
        <w:pStyle w:val="AuthorInstructions"/>
        <w:numPr>
          <w:ilvl w:val="0"/>
          <w:numId w:val="102"/>
        </w:numPr>
        <w:rPr>
          <w:i w:val="0"/>
        </w:rPr>
      </w:pPr>
      <w:r>
        <w:rPr>
          <w:i w:val="0"/>
        </w:rPr>
        <w:t xml:space="preserve">(optionally) transmit </w:t>
      </w:r>
      <w:r w:rsidR="0063663E" w:rsidRPr="00C67286">
        <w:rPr>
          <w:i w:val="0"/>
        </w:rPr>
        <w:t>the instructions for administration</w:t>
      </w:r>
    </w:p>
    <w:p w14:paraId="37B5CC49" w14:textId="4FCE01F2" w:rsidR="0063663E" w:rsidRPr="00C67286" w:rsidRDefault="0063663E" w:rsidP="0063663E">
      <w:pPr>
        <w:pStyle w:val="AuthorInstructions"/>
        <w:numPr>
          <w:ilvl w:val="0"/>
          <w:numId w:val="102"/>
        </w:numPr>
        <w:rPr>
          <w:ins w:id="767" w:author="Jose Costa Teixeira" w:date="2016-06-27T20:44:00Z"/>
          <w:i w:val="0"/>
        </w:rPr>
      </w:pPr>
      <w:r w:rsidRPr="00C67286">
        <w:rPr>
          <w:i w:val="0"/>
        </w:rPr>
        <w:t xml:space="preserve">register and </w:t>
      </w:r>
      <w:r w:rsidR="00BA0E44">
        <w:rPr>
          <w:i w:val="0"/>
        </w:rPr>
        <w:t xml:space="preserve">exchange information about the </w:t>
      </w:r>
      <w:r w:rsidRPr="00C67286">
        <w:rPr>
          <w:i w:val="0"/>
        </w:rPr>
        <w:t xml:space="preserve">administration </w:t>
      </w:r>
      <w:r w:rsidR="00BA0E44">
        <w:rPr>
          <w:i w:val="0"/>
        </w:rPr>
        <w:t>of medication</w:t>
      </w:r>
    </w:p>
    <w:p w14:paraId="3CA32417" w14:textId="110386C9" w:rsidR="0063663E" w:rsidRDefault="0063663E" w:rsidP="00B92EA1">
      <w:pPr>
        <w:pStyle w:val="AuthorInstructions"/>
        <w:rPr>
          <w:ins w:id="768" w:author="Jose Costa Teixeira" w:date="2017-08-07T11:25:00Z"/>
          <w:i w:val="0"/>
        </w:rPr>
      </w:pPr>
    </w:p>
    <w:p w14:paraId="4F5697A6" w14:textId="38B5A664" w:rsidR="001C7877" w:rsidRDefault="001C7877" w:rsidP="001C7877">
      <w:pPr>
        <w:pStyle w:val="Heading2"/>
        <w:numPr>
          <w:ilvl w:val="0"/>
          <w:numId w:val="0"/>
        </w:numPr>
        <w:rPr>
          <w:ins w:id="769" w:author="Jose Costa Teixeira" w:date="2017-08-07T11:25:00Z"/>
        </w:rPr>
        <w:pPrChange w:id="770" w:author="Jose Costa Teixeira" w:date="2017-08-07T11:25:00Z">
          <w:pPr>
            <w:pStyle w:val="AuthorInstructions"/>
          </w:pPr>
        </w:pPrChange>
      </w:pPr>
      <w:ins w:id="771" w:author="Jose Costa Teixeira" w:date="2017-08-07T11:25:00Z">
        <w:r>
          <w:t>The Mobile Medication Administration</w:t>
        </w:r>
      </w:ins>
    </w:p>
    <w:p w14:paraId="33F889CD" w14:textId="6EBBA975" w:rsidR="001C7877" w:rsidRPr="00C67286" w:rsidDel="001C7877" w:rsidRDefault="001C7877" w:rsidP="00B92EA1">
      <w:pPr>
        <w:pStyle w:val="AuthorInstructions"/>
        <w:rPr>
          <w:del w:id="772" w:author="Jose Costa Teixeira" w:date="2017-08-07T11:25:00Z"/>
          <w:i w:val="0"/>
        </w:rPr>
      </w:pPr>
    </w:p>
    <w:p w14:paraId="4FA7CF0D" w14:textId="2E56BCFA" w:rsidR="00BA0E44" w:rsidRDefault="00263E5E" w:rsidP="00B92EA1">
      <w:pPr>
        <w:pStyle w:val="AuthorInstructions"/>
        <w:rPr>
          <w:i w:val="0"/>
        </w:rPr>
      </w:pPr>
      <w:r w:rsidRPr="00C67286">
        <w:rPr>
          <w:i w:val="0"/>
        </w:rPr>
        <w:t xml:space="preserve">The Mobile Medication Administration profile is </w:t>
      </w:r>
      <w:r w:rsidR="00BA0E44">
        <w:rPr>
          <w:i w:val="0"/>
        </w:rPr>
        <w:t xml:space="preserve">intended to be </w:t>
      </w:r>
      <w:r w:rsidRPr="00C67286">
        <w:rPr>
          <w:i w:val="0"/>
        </w:rPr>
        <w:t>compatible with hospital settings</w:t>
      </w:r>
      <w:r w:rsidR="00BA0E44">
        <w:rPr>
          <w:i w:val="0"/>
        </w:rPr>
        <w:t>, but also community settings on a mobile environment, or where CDA documents are not used.  For CDA documents, refer to the IHE CMA profile.</w:t>
      </w:r>
    </w:p>
    <w:p w14:paraId="767F2103" w14:textId="16B13E15" w:rsidR="00BA0E44" w:rsidRDefault="00BA0E44" w:rsidP="00B92EA1">
      <w:pPr>
        <w:pStyle w:val="AuthorInstructions"/>
        <w:rPr>
          <w:i w:val="0"/>
        </w:rPr>
      </w:pPr>
      <w:r>
        <w:rPr>
          <w:i w:val="0"/>
        </w:rPr>
        <w:t xml:space="preserve">The content of this profile is functionally compatible with the CMA profile: IHE Pharmacy </w:t>
      </w:r>
      <w:r w:rsidR="000E69FE">
        <w:rPr>
          <w:i w:val="0"/>
        </w:rPr>
        <w:t xml:space="preserve">has decided </w:t>
      </w:r>
      <w:r>
        <w:rPr>
          <w:i w:val="0"/>
        </w:rPr>
        <w:t>to provide one consistent interoperability framework, which can be implemented using different technical mechanisms.</w:t>
      </w:r>
    </w:p>
    <w:p w14:paraId="0E3CC2EA" w14:textId="5B9819AC" w:rsidR="00BA0E44" w:rsidRDefault="00BA0E44" w:rsidP="00B92EA1">
      <w:pPr>
        <w:pStyle w:val="AuthorInstructions"/>
        <w:rPr>
          <w:i w:val="0"/>
        </w:rPr>
      </w:pPr>
    </w:p>
    <w:p w14:paraId="0DB32832" w14:textId="56E89786" w:rsidR="00BA0E44" w:rsidRDefault="00BA0E44" w:rsidP="00B92EA1">
      <w:pPr>
        <w:pStyle w:val="AuthorInstructions"/>
        <w:rPr>
          <w:i w:val="0"/>
        </w:rPr>
      </w:pPr>
      <w:r>
        <w:rPr>
          <w:i w:val="0"/>
        </w:rPr>
        <w:t>The MMA Profile enables mobile and lightweight web applications to register the planned and actual administration of medication.</w:t>
      </w:r>
    </w:p>
    <w:p w14:paraId="3409D80E" w14:textId="424B99DC" w:rsidR="004837CA" w:rsidRDefault="000E69FE" w:rsidP="00B92EA1">
      <w:pPr>
        <w:pStyle w:val="AuthorInstructions"/>
        <w:rPr>
          <w:i w:val="0"/>
        </w:rPr>
      </w:pPr>
      <w:r>
        <w:rPr>
          <w:i w:val="0"/>
        </w:rPr>
        <w:t>Some</w:t>
      </w:r>
      <w:r w:rsidR="004837CA">
        <w:rPr>
          <w:i w:val="0"/>
        </w:rPr>
        <w:t xml:space="preserve"> uses for MMA are:</w:t>
      </w:r>
    </w:p>
    <w:p w14:paraId="241CF8E7" w14:textId="2B8B5611" w:rsidR="004837CA" w:rsidRDefault="004837CA" w:rsidP="004837CA">
      <w:pPr>
        <w:pStyle w:val="AuthorInstructions"/>
        <w:numPr>
          <w:ilvl w:val="0"/>
          <w:numId w:val="102"/>
        </w:numPr>
        <w:rPr>
          <w:i w:val="0"/>
        </w:rPr>
      </w:pPr>
      <w:r>
        <w:rPr>
          <w:i w:val="0"/>
        </w:rPr>
        <w:t>An application for a home care nurse, that receives the requests and informs the nurse about the medications that each patient is scheduled to take in a given period.</w:t>
      </w:r>
    </w:p>
    <w:p w14:paraId="1CF7C369" w14:textId="7ABDEBC8" w:rsidR="004837CA" w:rsidRDefault="004837CA" w:rsidP="004837CA">
      <w:pPr>
        <w:pStyle w:val="AuthorInstructions"/>
        <w:numPr>
          <w:ilvl w:val="0"/>
          <w:numId w:val="102"/>
        </w:numPr>
        <w:rPr>
          <w:i w:val="0"/>
        </w:rPr>
      </w:pPr>
      <w:r>
        <w:rPr>
          <w:i w:val="0"/>
        </w:rPr>
        <w:t>An application (or the same as above) for a Nurse, where the nurse can register the planned (as above) or unplanned administration of medication</w:t>
      </w:r>
    </w:p>
    <w:p w14:paraId="630B44AD" w14:textId="21E142B7" w:rsidR="004837CA" w:rsidRDefault="004837CA" w:rsidP="004837CA">
      <w:pPr>
        <w:pStyle w:val="AuthorInstructions"/>
        <w:numPr>
          <w:ilvl w:val="0"/>
          <w:numId w:val="102"/>
        </w:numPr>
        <w:rPr>
          <w:i w:val="0"/>
        </w:rPr>
      </w:pPr>
      <w:r>
        <w:rPr>
          <w:i w:val="0"/>
        </w:rPr>
        <w:t>An application for patients to receive updated medication instructions on their mobile device and / or register the use of medication, e.g. by scanning the barcodes.</w:t>
      </w:r>
    </w:p>
    <w:p w14:paraId="0DDE69AD" w14:textId="2960AAEB" w:rsidR="000E69FE" w:rsidRDefault="000E69FE" w:rsidP="000E69FE">
      <w:pPr>
        <w:pStyle w:val="AuthorInstructions"/>
        <w:rPr>
          <w:i w:val="0"/>
        </w:rPr>
      </w:pPr>
      <w:r>
        <w:rPr>
          <w:i w:val="0"/>
        </w:rPr>
        <w:t>Besides mobile applications, more conventional uses are also supported:</w:t>
      </w:r>
    </w:p>
    <w:p w14:paraId="59C924D2" w14:textId="6FA06B2E" w:rsidR="000E69FE" w:rsidRDefault="000E69FE" w:rsidP="000E69FE">
      <w:pPr>
        <w:pStyle w:val="AuthorInstructions"/>
        <w:numPr>
          <w:ilvl w:val="0"/>
          <w:numId w:val="102"/>
        </w:numPr>
        <w:rPr>
          <w:i w:val="0"/>
        </w:rPr>
      </w:pPr>
      <w:r>
        <w:rPr>
          <w:i w:val="0"/>
        </w:rPr>
        <w:t>Recording the administration of drugs in a hospital setting</w:t>
      </w:r>
    </w:p>
    <w:p w14:paraId="75582295" w14:textId="3D08D36A" w:rsidR="000E69FE" w:rsidRDefault="000E69FE" w:rsidP="000E69FE">
      <w:pPr>
        <w:pStyle w:val="AuthorInstructions"/>
        <w:numPr>
          <w:ilvl w:val="0"/>
          <w:numId w:val="102"/>
        </w:numPr>
        <w:rPr>
          <w:i w:val="0"/>
        </w:rPr>
      </w:pPr>
      <w:r>
        <w:rPr>
          <w:i w:val="0"/>
        </w:rPr>
        <w:t>Recording the administration of drugs by an infusion device (pump)</w:t>
      </w:r>
    </w:p>
    <w:p w14:paraId="4B4D3147" w14:textId="6912B2DF" w:rsidR="004837CA" w:rsidRDefault="004837CA" w:rsidP="00B92EA1">
      <w:pPr>
        <w:pStyle w:val="AuthorInstructions"/>
        <w:rPr>
          <w:i w:val="0"/>
        </w:rPr>
      </w:pPr>
    </w:p>
    <w:p w14:paraId="182F983A" w14:textId="7BC8A375" w:rsidR="00D77B0E" w:rsidRDefault="00D77B0E" w:rsidP="00D77B0E">
      <w:pPr>
        <w:pStyle w:val="AuthorInstructions"/>
        <w:rPr>
          <w:i w:val="0"/>
        </w:rPr>
      </w:pPr>
      <w:r>
        <w:rPr>
          <w:i w:val="0"/>
        </w:rPr>
        <w:lastRenderedPageBreak/>
        <w:t xml:space="preserve">Further ahead, the IHE Pharmacy Technical Framework will be extended to the entire medication circuit, and the MMA profile </w:t>
      </w:r>
      <w:r w:rsidR="000E69FE">
        <w:rPr>
          <w:i w:val="0"/>
        </w:rPr>
        <w:t>will be part of that entire interoperability framework</w:t>
      </w:r>
      <w:r>
        <w:rPr>
          <w:i w:val="0"/>
        </w:rPr>
        <w:t xml:space="preserve">. In other words, </w:t>
      </w:r>
      <w:r w:rsidR="000E69FE">
        <w:rPr>
          <w:i w:val="0"/>
        </w:rPr>
        <w:t>the MMA profile is a part of a broader interoperability framework for the medication circuit, and implementers can safely start implementing MMA while the remainder of the IHE medication profiles based on FHIR emerge</w:t>
      </w:r>
      <w:r>
        <w:rPr>
          <w:i w:val="0"/>
        </w:rPr>
        <w:t>.</w:t>
      </w:r>
    </w:p>
    <w:p w14:paraId="0D6505DB" w14:textId="4096D474" w:rsidR="004837CA" w:rsidRDefault="004837CA" w:rsidP="00B92EA1">
      <w:pPr>
        <w:pStyle w:val="AuthorInstructions"/>
        <w:rPr>
          <w:i w:val="0"/>
        </w:rPr>
      </w:pPr>
    </w:p>
    <w:p w14:paraId="0FFF93CF" w14:textId="3740F694" w:rsidR="004837CA" w:rsidRPr="002862AA" w:rsidRDefault="004837CA" w:rsidP="004837CA">
      <w:pPr>
        <w:pStyle w:val="BodyText"/>
      </w:pPr>
      <w:r w:rsidRPr="002862AA">
        <w:t>This supplement is intended to be fully compliant with the HL7 FHIR specification, providing only use-case driven constraints to aid with interoperability</w:t>
      </w:r>
      <w:r w:rsidR="000E69FE">
        <w:t xml:space="preserve"> </w:t>
      </w:r>
      <w:r w:rsidRPr="002862AA">
        <w:t>and compatibility with existing Profiles.</w:t>
      </w:r>
    </w:p>
    <w:p w14:paraId="3910918F" w14:textId="6CB23B6D" w:rsidR="004837CA" w:rsidRDefault="004837CA" w:rsidP="00B92EA1">
      <w:pPr>
        <w:pStyle w:val="AuthorInstructions"/>
        <w:rPr>
          <w:i w:val="0"/>
        </w:rPr>
      </w:pPr>
    </w:p>
    <w:p w14:paraId="2259B0BE" w14:textId="7B638C9B" w:rsidR="004837CA" w:rsidRPr="002862AA" w:rsidRDefault="004837CA" w:rsidP="004837CA">
      <w:pPr>
        <w:pStyle w:val="BodyText"/>
      </w:pPr>
      <w:r w:rsidRPr="002862AA">
        <w:t>Currently the HL7</w:t>
      </w:r>
      <w:r w:rsidRPr="000B41C8">
        <w:rPr>
          <w:vertAlign w:val="superscript"/>
        </w:rPr>
        <w:t>®</w:t>
      </w:r>
      <w:r w:rsidRPr="002862AA">
        <w:t xml:space="preserve"> FHIR</w:t>
      </w:r>
      <w:r w:rsidRPr="000B41C8">
        <w:rPr>
          <w:vertAlign w:val="superscript"/>
        </w:rPr>
        <w:t>®</w:t>
      </w:r>
      <w:r w:rsidRPr="002862AA">
        <w:t xml:space="preserve"> standard is in “Standard for Test Use” (STU) and may experience a large amount of change during this phase. Readers are advised that, while the profiled components in this supplement may not accurately reflect the most recent version of the FHIR standard, implementations of </w:t>
      </w:r>
      <w:r w:rsidR="00D77B0E">
        <w:t>MMA</w:t>
      </w:r>
      <w:r w:rsidRPr="002862AA">
        <w:t xml:space="preserve"> will be tested as specified in this supplement. Changes to the FHIR STU will be integrated into this supplement via the formal IHE Change Proposal (CP) process.</w:t>
      </w:r>
    </w:p>
    <w:p w14:paraId="0C9EA7F5" w14:textId="77777777" w:rsidR="004837CA" w:rsidRDefault="004837CA" w:rsidP="00B92EA1">
      <w:pPr>
        <w:pStyle w:val="AuthorInstructions"/>
        <w:rPr>
          <w:i w:val="0"/>
        </w:rPr>
      </w:pPr>
    </w:p>
    <w:p w14:paraId="3BEBEBAD" w14:textId="4FD5C8AC" w:rsidR="00BA0E44" w:rsidRDefault="00BA0E44" w:rsidP="00B92EA1">
      <w:pPr>
        <w:pStyle w:val="AuthorInstructions"/>
        <w:rPr>
          <w:i w:val="0"/>
        </w:rPr>
      </w:pPr>
    </w:p>
    <w:p w14:paraId="66E32C1D" w14:textId="0F728613" w:rsidR="00263E5E" w:rsidRPr="00C67286" w:rsidRDefault="00263E5E" w:rsidP="00B92EA1">
      <w:pPr>
        <w:pStyle w:val="AuthorInstructions"/>
        <w:rPr>
          <w:i w:val="0"/>
        </w:rPr>
      </w:pPr>
      <w:r w:rsidRPr="00C67286">
        <w:rPr>
          <w:i w:val="0"/>
        </w:rPr>
        <w:t xml:space="preserve">To include compatibility with existing IHE actors, this profile </w:t>
      </w:r>
      <w:r w:rsidR="0063663E" w:rsidRPr="00C67286">
        <w:rPr>
          <w:i w:val="0"/>
        </w:rPr>
        <w:t>extends or adds the following actors</w:t>
      </w:r>
      <w:r w:rsidRPr="00C67286">
        <w:rPr>
          <w:i w:val="0"/>
        </w:rPr>
        <w:t>:</w:t>
      </w:r>
    </w:p>
    <w:p w14:paraId="19102C30" w14:textId="62A76FF8" w:rsidR="00263E5E" w:rsidRPr="00C67286" w:rsidRDefault="00263E5E" w:rsidP="00B92EA1">
      <w:pPr>
        <w:pStyle w:val="AuthorInstructions"/>
        <w:rPr>
          <w:i w:val="0"/>
        </w:rPr>
      </w:pPr>
      <w:r w:rsidRPr="00C67286">
        <w:rPr>
          <w:b/>
          <w:i w:val="0"/>
        </w:rPr>
        <w:t>Medication Administration Performer</w:t>
      </w:r>
      <w:r w:rsidRPr="00C67286">
        <w:rPr>
          <w:i w:val="0"/>
        </w:rPr>
        <w:t xml:space="preserve"> – </w:t>
      </w:r>
      <w:r w:rsidR="005B570D" w:rsidRPr="00C67286">
        <w:rPr>
          <w:i w:val="0"/>
        </w:rPr>
        <w:t xml:space="preserve">checks for and </w:t>
      </w:r>
      <w:r w:rsidRPr="00C67286">
        <w:rPr>
          <w:i w:val="0"/>
        </w:rPr>
        <w:t>receives instructions for administration of medications to patients, performs the necessary checks</w:t>
      </w:r>
      <w:r w:rsidR="005B570D" w:rsidRPr="00C67286">
        <w:rPr>
          <w:i w:val="0"/>
        </w:rPr>
        <w:t xml:space="preserve"> before administering</w:t>
      </w:r>
      <w:r w:rsidRPr="00C67286">
        <w:rPr>
          <w:i w:val="0"/>
        </w:rPr>
        <w:t xml:space="preserve">. </w:t>
      </w:r>
    </w:p>
    <w:p w14:paraId="47322E9B" w14:textId="59B1479D" w:rsidR="00263E5E" w:rsidRPr="00C67286" w:rsidRDefault="00263E5E" w:rsidP="00B92EA1">
      <w:pPr>
        <w:pStyle w:val="AuthorInstructions"/>
        <w:rPr>
          <w:i w:val="0"/>
        </w:rPr>
      </w:pPr>
      <w:r w:rsidRPr="00C67286">
        <w:rPr>
          <w:b/>
          <w:i w:val="0"/>
        </w:rPr>
        <w:t>Medication Administration Informer</w:t>
      </w:r>
      <w:r w:rsidRPr="00C67286">
        <w:rPr>
          <w:i w:val="0"/>
        </w:rPr>
        <w:t xml:space="preserve"> – sends the reports of the administration actions performed.</w:t>
      </w:r>
    </w:p>
    <w:p w14:paraId="01152F40" w14:textId="55ECCFBB" w:rsidR="00263E5E" w:rsidRPr="00C67286" w:rsidRDefault="00263E5E" w:rsidP="00B92EA1">
      <w:pPr>
        <w:pStyle w:val="AuthorInstructions"/>
        <w:rPr>
          <w:i w:val="0"/>
        </w:rPr>
      </w:pPr>
      <w:r w:rsidRPr="00C67286">
        <w:rPr>
          <w:b/>
          <w:i w:val="0"/>
        </w:rPr>
        <w:t xml:space="preserve">Medication Administration </w:t>
      </w:r>
      <w:r w:rsidR="005B570D" w:rsidRPr="00C67286">
        <w:rPr>
          <w:b/>
          <w:i w:val="0"/>
        </w:rPr>
        <w:t xml:space="preserve">Request </w:t>
      </w:r>
      <w:r w:rsidRPr="00C67286">
        <w:rPr>
          <w:b/>
          <w:i w:val="0"/>
        </w:rPr>
        <w:t>Placer</w:t>
      </w:r>
      <w:r w:rsidRPr="00C67286">
        <w:rPr>
          <w:i w:val="0"/>
        </w:rPr>
        <w:t xml:space="preserve"> – </w:t>
      </w:r>
      <w:r w:rsidR="005B570D" w:rsidRPr="00C67286">
        <w:rPr>
          <w:i w:val="0"/>
        </w:rPr>
        <w:t xml:space="preserve">provides </w:t>
      </w:r>
      <w:r w:rsidRPr="00C67286">
        <w:rPr>
          <w:i w:val="0"/>
        </w:rPr>
        <w:t>the instance orders of medication administrations to the medication Administration Performer.</w:t>
      </w:r>
    </w:p>
    <w:p w14:paraId="585680C2" w14:textId="56AA70A4" w:rsidR="00263E5E" w:rsidRPr="00C67286" w:rsidRDefault="00263E5E" w:rsidP="00B92EA1">
      <w:pPr>
        <w:pStyle w:val="AuthorInstructions"/>
        <w:rPr>
          <w:i w:val="0"/>
        </w:rPr>
      </w:pPr>
      <w:r w:rsidRPr="00C67286">
        <w:rPr>
          <w:b/>
          <w:i w:val="0"/>
        </w:rPr>
        <w:t>Medication Administration Consumer</w:t>
      </w:r>
      <w:r w:rsidRPr="00C67286">
        <w:rPr>
          <w:i w:val="0"/>
        </w:rPr>
        <w:t xml:space="preserve"> – receives the reports of administration of medications.</w:t>
      </w:r>
    </w:p>
    <w:p w14:paraId="4D188F4E" w14:textId="11FBC34A" w:rsidR="00263E5E" w:rsidRPr="00C67286" w:rsidRDefault="00263E5E" w:rsidP="00B92EA1">
      <w:pPr>
        <w:pStyle w:val="AuthorInstructions"/>
        <w:rPr>
          <w:i w:val="0"/>
        </w:rPr>
      </w:pPr>
    </w:p>
    <w:p w14:paraId="62E7E932" w14:textId="59E271E0" w:rsidR="00853157" w:rsidRPr="00C67286" w:rsidRDefault="0063663E" w:rsidP="00B92EA1">
      <w:pPr>
        <w:pStyle w:val="AuthorInstructions"/>
        <w:rPr>
          <w:i w:val="0"/>
        </w:rPr>
      </w:pPr>
      <w:r w:rsidRPr="00C67286">
        <w:rPr>
          <w:i w:val="0"/>
        </w:rPr>
        <w:t>The structure of this profile allows different systems to concur in the administration of medications for several patients – whether they are remote systems, mobile applications for professionals, or patient apps.</w:t>
      </w:r>
    </w:p>
    <w:p w14:paraId="5BCEBC61" w14:textId="77777777" w:rsidR="0063663E" w:rsidRPr="00C67286" w:rsidRDefault="0063663E" w:rsidP="00B92EA1">
      <w:pPr>
        <w:pStyle w:val="AuthorInstructions"/>
        <w:rPr>
          <w:i w:val="0"/>
          <w:rPrChange w:id="773" w:author="Jose Costa Teixeira" w:date="2016-06-27T20:43:00Z">
            <w:rPr/>
          </w:rPrChange>
        </w:rPr>
      </w:pPr>
    </w:p>
    <w:p w14:paraId="62E7E933" w14:textId="77777777" w:rsidR="00CF283F" w:rsidRPr="00C67286" w:rsidRDefault="00CF283F" w:rsidP="008616CB">
      <w:pPr>
        <w:pStyle w:val="Heading2"/>
        <w:numPr>
          <w:ilvl w:val="0"/>
          <w:numId w:val="0"/>
        </w:numPr>
        <w:rPr>
          <w:ins w:id="774" w:author="Jose Costa Teixeira" w:date="2015-08-28T08:58:00Z"/>
          <w:noProof w:val="0"/>
        </w:rPr>
      </w:pPr>
      <w:bookmarkStart w:id="775" w:name="_Toc489656172"/>
      <w:r w:rsidRPr="00C67286">
        <w:rPr>
          <w:noProof w:val="0"/>
        </w:rPr>
        <w:t>Open Issues and Questions</w:t>
      </w:r>
      <w:bookmarkEnd w:id="775"/>
    </w:p>
    <w:p w14:paraId="62E7E934" w14:textId="56BDDA88" w:rsidR="004D7A56" w:rsidRDefault="00FE1D74" w:rsidP="004D7A56">
      <w:pPr>
        <w:pStyle w:val="BodyText"/>
        <w:numPr>
          <w:ilvl w:val="0"/>
          <w:numId w:val="100"/>
        </w:numPr>
        <w:rPr>
          <w:ins w:id="776" w:author="Jose Costa Teixeira" w:date="2017-07-04T19:05:00Z"/>
        </w:rPr>
      </w:pPr>
      <w:ins w:id="777" w:author="Jose Costa Teixeira" w:date="2015-08-28T08:59:00Z">
        <w:r w:rsidRPr="00C67286">
          <w:t xml:space="preserve">Are we </w:t>
        </w:r>
      </w:ins>
      <w:ins w:id="778" w:author="Jose Costa Teixeira" w:date="2015-08-28T09:01:00Z">
        <w:r w:rsidRPr="00C67286">
          <w:t>going for a push-model or pull-model?</w:t>
        </w:r>
      </w:ins>
      <w:ins w:id="779" w:author="Jose Costa Teixeira" w:date="2016-06-27T20:47:00Z">
        <w:r w:rsidR="00853157" w:rsidRPr="00C67286">
          <w:t xml:space="preserve"> </w:t>
        </w:r>
      </w:ins>
      <w:r w:rsidR="004D7A56" w:rsidRPr="00C67286">
        <w:t>A: we need both.</w:t>
      </w:r>
    </w:p>
    <w:p w14:paraId="4C757EEE" w14:textId="12AEA24A" w:rsidR="00184A9C" w:rsidRPr="00C67286" w:rsidRDefault="00184A9C">
      <w:pPr>
        <w:pStyle w:val="BodyText"/>
        <w:numPr>
          <w:ilvl w:val="1"/>
          <w:numId w:val="100"/>
        </w:numPr>
        <w:pPrChange w:id="780" w:author="Jose Costa Teixeira" w:date="2017-07-04T19:05:00Z">
          <w:pPr>
            <w:pStyle w:val="BodyText"/>
            <w:numPr>
              <w:numId w:val="100"/>
            </w:numPr>
            <w:ind w:left="720" w:hanging="360"/>
          </w:pPr>
        </w:pPrChange>
      </w:pPr>
      <w:ins w:id="781" w:author="Jose Costa Teixeira" w:date="2017-07-04T19:05:00Z">
        <w:r>
          <w:t>For Administration Report, we only support PUSH (mobile app pushes the administration resources to a server).</w:t>
        </w:r>
      </w:ins>
      <w:ins w:id="782" w:author="Jose Costa Teixeira" w:date="2017-07-08T15:20:00Z">
        <w:r w:rsidR="009A6685">
          <w:t xml:space="preserve"> </w:t>
        </w:r>
      </w:ins>
      <w:ins w:id="783" w:author="Jose Costa Teixeira" w:date="2017-07-08T15:21:00Z">
        <w:r w:rsidR="009A6685" w:rsidRPr="00BD6D25">
          <w:rPr>
            <w:highlight w:val="yellow"/>
            <w:rPrChange w:id="784" w:author="Jose Costa Teixeira" w:date="2017-07-08T15:22:00Z">
              <w:rPr/>
            </w:rPrChange>
          </w:rPr>
          <w:t>TO_DISCUSS: Can we close like this?</w:t>
        </w:r>
      </w:ins>
    </w:p>
    <w:p w14:paraId="62E7E935" w14:textId="77777777" w:rsidR="00853157" w:rsidRPr="00C67286" w:rsidRDefault="00853157" w:rsidP="004D7A56">
      <w:pPr>
        <w:pStyle w:val="BodyText"/>
      </w:pPr>
    </w:p>
    <w:p w14:paraId="62E7E93A" w14:textId="16B18868" w:rsidR="00853157" w:rsidRPr="00BD6D25" w:rsidRDefault="00FE1D74">
      <w:pPr>
        <w:pStyle w:val="BodyText"/>
        <w:numPr>
          <w:ilvl w:val="0"/>
          <w:numId w:val="100"/>
        </w:numPr>
        <w:rPr>
          <w:ins w:id="785" w:author="Jose Costa Teixeira" w:date="2016-06-27T20:47:00Z"/>
          <w:highlight w:val="yellow"/>
          <w:rPrChange w:id="786" w:author="Jose Costa Teixeira" w:date="2017-07-08T15:22:00Z">
            <w:rPr>
              <w:ins w:id="787" w:author="Jose Costa Teixeira" w:date="2016-06-27T20:47:00Z"/>
            </w:rPr>
          </w:rPrChange>
        </w:rPr>
        <w:pPrChange w:id="788" w:author="Jose Costa Teixeira" w:date="2016-06-27T20:47:00Z">
          <w:pPr>
            <w:pStyle w:val="BodyText"/>
          </w:pPr>
        </w:pPrChange>
      </w:pPr>
      <w:ins w:id="789" w:author="Jose Costa Teixeira" w:date="2015-08-28T09:02:00Z">
        <w:r w:rsidRPr="00C67286">
          <w:t>How to handle</w:t>
        </w:r>
      </w:ins>
      <w:ins w:id="790" w:author="Jose Costa Teixeira" w:date="2015-08-28T09:03:00Z">
        <w:r w:rsidRPr="00C67286">
          <w:t xml:space="preserve"> the sending of prescription changes? Sending only the changes or the whole prescription? Suggest to do risk review on either option</w:t>
        </w:r>
      </w:ins>
      <w:ins w:id="791" w:author="Jose Costa Teixeira" w:date="2017-04-17T09:56:00Z">
        <w:r w:rsidR="005A08ED" w:rsidRPr="00C67286">
          <w:t>, but only later when we address mobile prescription</w:t>
        </w:r>
      </w:ins>
      <w:ins w:id="792" w:author="Jose Costa Teixeira" w:date="2015-08-28T09:03:00Z">
        <w:r w:rsidRPr="00C67286">
          <w:t>.</w:t>
        </w:r>
      </w:ins>
      <w:ins w:id="793" w:author="Jose Costa Teixeira" w:date="2017-07-08T15:21:00Z">
        <w:r w:rsidR="00BD6D25">
          <w:t xml:space="preserve"> </w:t>
        </w:r>
        <w:r w:rsidR="00BD6D25" w:rsidRPr="00BD6D25">
          <w:rPr>
            <w:highlight w:val="yellow"/>
            <w:rPrChange w:id="794" w:author="Jose Costa Teixeira" w:date="2017-07-08T15:22:00Z">
              <w:rPr/>
            </w:rPrChange>
          </w:rPr>
          <w:t xml:space="preserve">TO_DISCUSS: Can we </w:t>
        </w:r>
      </w:ins>
      <w:ins w:id="795" w:author="Jose Costa Teixeira" w:date="2017-07-08T15:22:00Z">
        <w:r w:rsidR="00BD6D25" w:rsidRPr="00BD6D25">
          <w:rPr>
            <w:highlight w:val="yellow"/>
            <w:rPrChange w:id="796" w:author="Jose Costa Teixeira" w:date="2017-07-08T15:22:00Z">
              <w:rPr/>
            </w:rPrChange>
          </w:rPr>
          <w:t xml:space="preserve">bypass this and </w:t>
        </w:r>
      </w:ins>
      <w:ins w:id="797" w:author="Jose Costa Teixeira" w:date="2017-07-08T15:21:00Z">
        <w:r w:rsidR="00BD6D25" w:rsidRPr="00BD6D25">
          <w:rPr>
            <w:highlight w:val="yellow"/>
            <w:rPrChange w:id="798" w:author="Jose Costa Teixeira" w:date="2017-07-08T15:22:00Z">
              <w:rPr/>
            </w:rPrChange>
          </w:rPr>
          <w:t>close this only later</w:t>
        </w:r>
      </w:ins>
      <w:ins w:id="799" w:author="Jose Costa Teixeira" w:date="2017-07-08T15:22:00Z">
        <w:r w:rsidR="00BD6D25">
          <w:rPr>
            <w:highlight w:val="yellow"/>
          </w:rPr>
          <w:t xml:space="preserve"> when handling prescriptions</w:t>
        </w:r>
      </w:ins>
      <w:ins w:id="800" w:author="Jose Costa Teixeira" w:date="2017-07-08T15:21:00Z">
        <w:r w:rsidR="00BD6D25" w:rsidRPr="00BD6D25">
          <w:rPr>
            <w:highlight w:val="yellow"/>
            <w:rPrChange w:id="801" w:author="Jose Costa Teixeira" w:date="2017-07-08T15:22:00Z">
              <w:rPr/>
            </w:rPrChange>
          </w:rPr>
          <w:t>?</w:t>
        </w:r>
      </w:ins>
    </w:p>
    <w:p w14:paraId="62E7E93B" w14:textId="77777777" w:rsidR="00853157" w:rsidRPr="00C67286" w:rsidRDefault="00853157">
      <w:pPr>
        <w:pStyle w:val="ListParagraph"/>
        <w:rPr>
          <w:ins w:id="802" w:author="Jose Costa Teixeira" w:date="2016-06-27T20:47:00Z"/>
        </w:rPr>
        <w:pPrChange w:id="803" w:author="Jose Costa Teixeira" w:date="2016-06-27T20:47:00Z">
          <w:pPr>
            <w:pStyle w:val="BodyText"/>
            <w:numPr>
              <w:numId w:val="100"/>
            </w:numPr>
            <w:ind w:left="720" w:hanging="360"/>
          </w:pPr>
        </w:pPrChange>
      </w:pPr>
    </w:p>
    <w:p w14:paraId="62E7E93D" w14:textId="52DB23EB" w:rsidR="00E26EBB" w:rsidRPr="00C67286" w:rsidRDefault="005A08ED">
      <w:pPr>
        <w:pStyle w:val="BodyText"/>
        <w:numPr>
          <w:ilvl w:val="0"/>
          <w:numId w:val="100"/>
        </w:numPr>
        <w:rPr>
          <w:ins w:id="804" w:author="Jose Costa Teixeira" w:date="2016-06-27T20:48:00Z"/>
        </w:rPr>
      </w:pPr>
      <w:ins w:id="805" w:author="Jose Costa Teixeira" w:date="2015-08-28T08:58:00Z">
        <w:r w:rsidRPr="00C67286">
          <w:t xml:space="preserve">How to handle </w:t>
        </w:r>
        <w:r w:rsidR="00FE1D74" w:rsidRPr="00C67286">
          <w:t>workflow management by the actors? A separate actor like CMPD?</w:t>
        </w:r>
      </w:ins>
      <w:ins w:id="806" w:author="Jose Costa Teixeira" w:date="2015-08-28T09:01:00Z">
        <w:r w:rsidR="00FE1D74" w:rsidRPr="00C67286">
          <w:t xml:space="preserve"> </w:t>
        </w:r>
      </w:ins>
      <w:ins w:id="807" w:author="Jose Costa Teixeira" w:date="2015-08-28T09:04:00Z">
        <w:r w:rsidR="00FE1D74" w:rsidRPr="00C67286">
          <w:t xml:space="preserve">Or at the actors? </w:t>
        </w:r>
      </w:ins>
    </w:p>
    <w:p w14:paraId="62E7E93E" w14:textId="43777D42" w:rsidR="00FE1D74" w:rsidRPr="00BD6D25" w:rsidRDefault="00FE1D74">
      <w:pPr>
        <w:pStyle w:val="BodyText"/>
        <w:numPr>
          <w:ilvl w:val="1"/>
          <w:numId w:val="100"/>
        </w:numPr>
        <w:rPr>
          <w:ins w:id="808" w:author="Jose Costa Teixeira" w:date="2017-07-04T19:18:00Z"/>
          <w:highlight w:val="yellow"/>
          <w:rPrChange w:id="809" w:author="Jose Costa Teixeira" w:date="2017-07-08T15:23:00Z">
            <w:rPr>
              <w:ins w:id="810" w:author="Jose Costa Teixeira" w:date="2017-07-04T19:18:00Z"/>
            </w:rPr>
          </w:rPrChange>
        </w:rPr>
        <w:pPrChange w:id="811" w:author="Jose Costa Teixeira" w:date="2016-06-27T20:48:00Z">
          <w:pPr>
            <w:pStyle w:val="BodyText"/>
          </w:pPr>
        </w:pPrChange>
      </w:pPr>
      <w:ins w:id="812" w:author="Jose Costa Teixeira" w:date="2015-08-28T09:04:00Z">
        <w:r w:rsidRPr="00C67286">
          <w:t>Maybe a hybrid model?</w:t>
        </w:r>
      </w:ins>
      <w:ins w:id="813" w:author="Jose Costa Teixeira" w:date="2017-07-08T15:23:00Z">
        <w:r w:rsidR="00BD6D25">
          <w:t xml:space="preserve"> </w:t>
        </w:r>
        <w:r w:rsidR="00BD6D25" w:rsidRPr="00BD6D25">
          <w:rPr>
            <w:highlight w:val="yellow"/>
            <w:rPrChange w:id="814" w:author="Jose Costa Teixeira" w:date="2017-07-08T15:23:00Z">
              <w:rPr/>
            </w:rPrChange>
          </w:rPr>
          <w:t>TO_DISCUSS: Can we close this later when handling prescription?</w:t>
        </w:r>
        <w:r w:rsidR="00BD6D25">
          <w:rPr>
            <w:highlight w:val="yellow"/>
          </w:rPr>
          <w:t xml:space="preserve"> Should we leave a reference to future work?</w:t>
        </w:r>
      </w:ins>
    </w:p>
    <w:p w14:paraId="62E7E93F" w14:textId="293B50D2" w:rsidR="00FE1D74" w:rsidDel="00DD0820" w:rsidRDefault="00FB31DD">
      <w:pPr>
        <w:pStyle w:val="BodyText"/>
        <w:rPr>
          <w:del w:id="815" w:author="Jose Costa Teixeira" w:date="2015-08-28T09:04:00Z"/>
        </w:rPr>
        <w:pPrChange w:id="816" w:author="Jose Costa Teixeira" w:date="2017-07-04T22:28:00Z">
          <w:pPr>
            <w:pStyle w:val="AuthorInstructions"/>
            <w:numPr>
              <w:ilvl w:val="2"/>
              <w:numId w:val="102"/>
            </w:numPr>
            <w:ind w:left="2160" w:hanging="360"/>
          </w:pPr>
        </w:pPrChange>
      </w:pPr>
      <w:ins w:id="817" w:author="Jose Costa Teixeira" w:date="2017-07-04T19:18:00Z">
        <w:r w:rsidRPr="00FB31DD">
          <w:t>(ask Julie/Hugh) What is the best word for “one-shot” Administration?</w:t>
        </w:r>
      </w:ins>
    </w:p>
    <w:p w14:paraId="687F69F3" w14:textId="77777777" w:rsidR="00DD0820" w:rsidRDefault="00DD0820">
      <w:pPr>
        <w:pStyle w:val="BodyText"/>
        <w:numPr>
          <w:ilvl w:val="0"/>
          <w:numId w:val="100"/>
        </w:numPr>
        <w:rPr>
          <w:ins w:id="818" w:author="Jose Costa Teixeira" w:date="2017-07-04T22:28:00Z"/>
        </w:rPr>
        <w:pPrChange w:id="819" w:author="Jose Costa Teixeira" w:date="2017-07-04T22:28:00Z">
          <w:pPr>
            <w:pStyle w:val="AuthorInstructions"/>
            <w:numPr>
              <w:ilvl w:val="2"/>
              <w:numId w:val="102"/>
            </w:numPr>
            <w:ind w:left="2160" w:hanging="360"/>
          </w:pPr>
        </w:pPrChange>
      </w:pPr>
      <w:bookmarkStart w:id="820" w:name="_Toc473170357"/>
      <w:bookmarkStart w:id="821" w:name="_Toc504625754"/>
    </w:p>
    <w:p w14:paraId="0427A2E8" w14:textId="6EBBB63D" w:rsidR="00DD0820" w:rsidRDefault="00DD0820">
      <w:pPr>
        <w:pStyle w:val="BodyText"/>
        <w:numPr>
          <w:ilvl w:val="0"/>
          <w:numId w:val="100"/>
        </w:numPr>
        <w:rPr>
          <w:ins w:id="822" w:author="Jose Costa Teixeira" w:date="2017-07-05T00:14:00Z"/>
        </w:rPr>
        <w:pPrChange w:id="823" w:author="Jose Costa Teixeira" w:date="2017-07-04T22:28:00Z">
          <w:pPr>
            <w:pStyle w:val="AuthorInstructions"/>
            <w:numPr>
              <w:ilvl w:val="2"/>
              <w:numId w:val="102"/>
            </w:numPr>
            <w:ind w:left="2160" w:hanging="360"/>
          </w:pPr>
        </w:pPrChange>
      </w:pPr>
      <w:ins w:id="824" w:author="Jose Costa Teixeira" w:date="2017-07-04T22:28:00Z">
        <w:r>
          <w:t xml:space="preserve">When a resource is created at the beginning of the interval and then updated, </w:t>
        </w:r>
        <w:del w:id="825" w:author="Jose Costa Teixeira" w:date="2017-07-04T22:27:00Z">
          <w:r w:rsidDel="00DD0820">
            <w:delText xml:space="preserve">Should </w:delText>
          </w:r>
        </w:del>
        <w:r>
          <w:t xml:space="preserve">should </w:t>
        </w:r>
        <w:del w:id="826" w:author="Jose Costa Teixeira" w:date="2017-07-04T22:27:00Z">
          <w:r w:rsidDel="00DD0820">
            <w:delText xml:space="preserve">Implementers </w:delText>
          </w:r>
        </w:del>
        <w:r>
          <w:t>implementers post both versions? C</w:t>
        </w:r>
        <w:r w:rsidR="003C5458">
          <w:t>an this be done with FHIR</w:t>
        </w:r>
        <w:r>
          <w:t>?</w:t>
        </w:r>
      </w:ins>
      <w:ins w:id="827" w:author="Jose Costa Teixeira" w:date="2017-07-08T15:24:00Z">
        <w:r w:rsidR="00BD6D25">
          <w:t xml:space="preserve"> TO_DISCUSS: Need to investigate.</w:t>
        </w:r>
      </w:ins>
    </w:p>
    <w:p w14:paraId="1BE1D018" w14:textId="72E74271" w:rsidR="00A82C76" w:rsidRDefault="00A82C76">
      <w:pPr>
        <w:pStyle w:val="BodyText"/>
        <w:numPr>
          <w:ilvl w:val="0"/>
          <w:numId w:val="100"/>
        </w:numPr>
        <w:rPr>
          <w:ins w:id="828" w:author="Jose Costa Teixeira" w:date="2017-07-05T00:44:00Z"/>
        </w:rPr>
        <w:pPrChange w:id="829" w:author="Jose Costa Teixeira" w:date="2017-07-04T22:28:00Z">
          <w:pPr>
            <w:pStyle w:val="AuthorInstructions"/>
            <w:numPr>
              <w:ilvl w:val="2"/>
              <w:numId w:val="102"/>
            </w:numPr>
            <w:ind w:left="2160" w:hanging="360"/>
          </w:pPr>
        </w:pPrChange>
      </w:pPr>
      <w:ins w:id="830" w:author="Jose Costa Teixeira" w:date="2017-07-05T00:14:00Z">
        <w:r>
          <w:t xml:space="preserve">PUT or POST? We do need to update resources. See </w:t>
        </w:r>
        <w:r>
          <w:fldChar w:fldCharType="begin"/>
        </w:r>
        <w:r>
          <w:instrText xml:space="preserve"> HYPERLINK "</w:instrText>
        </w:r>
        <w:r w:rsidRPr="00A82C76">
          <w:instrText>https://stackoverflow.com/questions/630453/put-vs-post-in-rest</w:instrText>
        </w:r>
        <w:r>
          <w:instrText xml:space="preserve">" </w:instrText>
        </w:r>
        <w:r>
          <w:fldChar w:fldCharType="separate"/>
        </w:r>
      </w:ins>
      <w:r w:rsidRPr="00C0317C">
        <w:rPr>
          <w:rStyle w:val="Hyperlink"/>
        </w:rPr>
        <w:t>https://stackoverflow.com/questions/630453/put-vs-post-in-rest</w:t>
      </w:r>
      <w:ins w:id="831" w:author="Jose Costa Teixeira" w:date="2017-07-05T00:14:00Z">
        <w:r>
          <w:fldChar w:fldCharType="end"/>
        </w:r>
      </w:ins>
    </w:p>
    <w:p w14:paraId="2CECDAA5" w14:textId="2DB578A6" w:rsidR="003840DF" w:rsidRDefault="003840DF">
      <w:pPr>
        <w:pStyle w:val="BodyText"/>
        <w:numPr>
          <w:ilvl w:val="0"/>
          <w:numId w:val="100"/>
        </w:numPr>
        <w:rPr>
          <w:ins w:id="832" w:author="Jose Costa Teixeira" w:date="2017-07-18T12:50:00Z"/>
        </w:rPr>
        <w:pPrChange w:id="833" w:author="Jose Costa Teixeira" w:date="2017-07-04T22:28:00Z">
          <w:pPr>
            <w:pStyle w:val="AuthorInstructions"/>
            <w:numPr>
              <w:ilvl w:val="2"/>
              <w:numId w:val="102"/>
            </w:numPr>
            <w:ind w:left="2160" w:hanging="360"/>
          </w:pPr>
        </w:pPrChange>
      </w:pPr>
      <w:ins w:id="834" w:author="Jose Costa Teixeira" w:date="2017-07-05T00:44:00Z">
        <w:r>
          <w:t>How to handle two medications in the same event? Suggest medication</w:t>
        </w:r>
      </w:ins>
      <w:ins w:id="835" w:author="Jose Costa Teixeira" w:date="2017-07-05T00:45:00Z">
        <w:r>
          <w:t>.partOf (must indicate that in the generic content even before the interval administration.</w:t>
        </w:r>
      </w:ins>
    </w:p>
    <w:p w14:paraId="25E24123" w14:textId="37C559B1" w:rsidR="00FC71AE" w:rsidRDefault="00FC71AE">
      <w:pPr>
        <w:pStyle w:val="BodyText"/>
        <w:numPr>
          <w:ilvl w:val="0"/>
          <w:numId w:val="100"/>
        </w:numPr>
        <w:rPr>
          <w:ins w:id="836" w:author="Jose Costa Teixeira" w:date="2017-07-18T12:50:00Z"/>
        </w:rPr>
        <w:pPrChange w:id="837" w:author="Jose Costa Teixeira" w:date="2017-07-04T22:28:00Z">
          <w:pPr>
            <w:pStyle w:val="AuthorInstructions"/>
            <w:numPr>
              <w:ilvl w:val="2"/>
              <w:numId w:val="102"/>
            </w:numPr>
            <w:ind w:left="2160" w:hanging="360"/>
          </w:pPr>
        </w:pPrChange>
      </w:pPr>
      <w:ins w:id="838" w:author="Jose Costa Teixeira" w:date="2017-07-18T12:50:00Z">
        <w:r>
          <w:t xml:space="preserve">How to handle PRN medication </w:t>
        </w:r>
      </w:ins>
    </w:p>
    <w:p w14:paraId="645B4418" w14:textId="5B3CA3E4" w:rsidR="00FC71AE" w:rsidRDefault="00FC71AE">
      <w:pPr>
        <w:pStyle w:val="BodyText"/>
        <w:numPr>
          <w:ilvl w:val="0"/>
          <w:numId w:val="100"/>
        </w:numPr>
        <w:rPr>
          <w:ins w:id="839" w:author="Jose Costa Teixeira" w:date="2017-07-05T00:14:00Z"/>
        </w:rPr>
        <w:pPrChange w:id="840" w:author="Jose Costa Teixeira" w:date="2017-07-04T22:28:00Z">
          <w:pPr>
            <w:pStyle w:val="AuthorInstructions"/>
            <w:numPr>
              <w:ilvl w:val="2"/>
              <w:numId w:val="102"/>
            </w:numPr>
            <w:ind w:left="2160" w:hanging="360"/>
          </w:pPr>
        </w:pPrChange>
      </w:pPr>
      <w:ins w:id="841" w:author="Jose Costa Teixeira" w:date="2017-07-18T12:50:00Z">
        <w:r>
          <w:t>How to handle unknown / not prescribed medication – needs a catalo</w:t>
        </w:r>
      </w:ins>
      <w:ins w:id="842" w:author="Jose Costa Teixeira" w:date="2017-07-18T12:51:00Z">
        <w:r w:rsidR="009238AE">
          <w:t>g</w:t>
        </w:r>
      </w:ins>
      <w:ins w:id="843" w:author="Jose Costa Teixeira" w:date="2017-07-18T12:50:00Z">
        <w:r>
          <w:t xml:space="preserve"> lookup</w:t>
        </w:r>
      </w:ins>
    </w:p>
    <w:p w14:paraId="51407BC4" w14:textId="77777777" w:rsidR="00A82C76" w:rsidRDefault="00A82C76">
      <w:pPr>
        <w:pStyle w:val="BodyText"/>
        <w:ind w:left="720"/>
        <w:rPr>
          <w:ins w:id="844" w:author="Jose Costa Teixeira" w:date="2017-07-05T00:08:00Z"/>
        </w:rPr>
        <w:pPrChange w:id="845" w:author="Jose Costa Teixeira" w:date="2017-07-05T00:14:00Z">
          <w:pPr>
            <w:pStyle w:val="AuthorInstructions"/>
            <w:numPr>
              <w:ilvl w:val="2"/>
              <w:numId w:val="102"/>
            </w:numPr>
            <w:ind w:left="2160" w:hanging="360"/>
          </w:pPr>
        </w:pPrChange>
      </w:pPr>
    </w:p>
    <w:p w14:paraId="62E7E941" w14:textId="77777777" w:rsidR="00FE1D74" w:rsidRPr="00C67286" w:rsidRDefault="00FE1D74" w:rsidP="008616CB">
      <w:pPr>
        <w:pStyle w:val="Heading2"/>
        <w:numPr>
          <w:ilvl w:val="0"/>
          <w:numId w:val="0"/>
        </w:numPr>
        <w:rPr>
          <w:ins w:id="846" w:author="Jose Costa Teixeira" w:date="2015-08-28T08:58:00Z"/>
          <w:noProof w:val="0"/>
        </w:rPr>
      </w:pPr>
    </w:p>
    <w:p w14:paraId="62E7E942" w14:textId="77777777" w:rsidR="00CF283F" w:rsidRPr="00C67286" w:rsidRDefault="00CF283F" w:rsidP="008616CB">
      <w:pPr>
        <w:pStyle w:val="Heading2"/>
        <w:numPr>
          <w:ilvl w:val="0"/>
          <w:numId w:val="0"/>
        </w:numPr>
        <w:rPr>
          <w:noProof w:val="0"/>
        </w:rPr>
      </w:pPr>
      <w:bookmarkStart w:id="847" w:name="_Toc489656173"/>
      <w:r w:rsidRPr="00C67286">
        <w:rPr>
          <w:noProof w:val="0"/>
        </w:rPr>
        <w:t>Closed Issues</w:t>
      </w:r>
      <w:bookmarkEnd w:id="847"/>
    </w:p>
    <w:p w14:paraId="1AF02C9D" w14:textId="08224D62" w:rsidR="00D77B0E" w:rsidDel="004B3670" w:rsidRDefault="00062739">
      <w:pPr>
        <w:pStyle w:val="BodyText"/>
        <w:rPr>
          <w:del w:id="848" w:author="Jose Costa Teixeira" w:date="2017-07-18T12:17:00Z"/>
        </w:rPr>
      </w:pPr>
      <w:del w:id="849" w:author="Jose Costa Teixeira" w:date="2017-07-18T12:17:00Z">
        <w:r w:rsidDel="004B3670">
          <w:delText>MMA_001 medicationAdminis</w:delText>
        </w:r>
        <w:r w:rsidR="00A25D93" w:rsidDel="004B3670">
          <w:delText>tration or medicationStatement</w:delText>
        </w:r>
      </w:del>
    </w:p>
    <w:p w14:paraId="5DCAAE6A" w14:textId="2B6E349B" w:rsidR="00A92748" w:rsidDel="004B3670" w:rsidRDefault="00A92748">
      <w:pPr>
        <w:pStyle w:val="BodyText"/>
        <w:rPr>
          <w:del w:id="850" w:author="Jose Costa Teixeira" w:date="2017-07-18T12:17:00Z"/>
        </w:rPr>
        <w:pPrChange w:id="851" w:author="Jose Costa Teixeira" w:date="2017-07-18T12:18:00Z">
          <w:pPr>
            <w:pStyle w:val="BodyText"/>
            <w:numPr>
              <w:ilvl w:val="1"/>
              <w:numId w:val="109"/>
            </w:numPr>
            <w:ind w:left="1440" w:hanging="360"/>
          </w:pPr>
        </w:pPrChange>
      </w:pPr>
      <w:del w:id="852" w:author="Jose Costa Teixeira" w:date="2017-07-18T12:17:00Z">
        <w:r w:rsidDel="004B3670">
          <w:delText>medication</w:delText>
        </w:r>
      </w:del>
    </w:p>
    <w:p w14:paraId="57B8C5F0" w14:textId="167A09E5" w:rsidR="00173657" w:rsidDel="004B3670" w:rsidRDefault="00173657">
      <w:pPr>
        <w:pStyle w:val="BodyText"/>
        <w:rPr>
          <w:del w:id="853" w:author="Jose Costa Teixeira" w:date="2017-07-18T12:17:00Z"/>
        </w:rPr>
        <w:pPrChange w:id="854" w:author="Jose Costa Teixeira" w:date="2017-07-18T12:18:00Z">
          <w:pPr>
            <w:pStyle w:val="BodyText"/>
            <w:numPr>
              <w:numId w:val="109"/>
            </w:numPr>
            <w:ind w:left="720" w:hanging="360"/>
          </w:pPr>
        </w:pPrChange>
      </w:pPr>
      <w:del w:id="855" w:author="Jose Costa Teixeira" w:date="2017-07-18T12:17:00Z">
        <w:r w:rsidDel="004B3670">
          <w:delText>MMA_002 Differentiate requests from prescriptions</w:delText>
        </w:r>
      </w:del>
    </w:p>
    <w:p w14:paraId="42373E2D" w14:textId="62DA5CEC" w:rsidR="000E69FE" w:rsidDel="004B3670" w:rsidRDefault="000E69FE">
      <w:pPr>
        <w:pStyle w:val="BodyText"/>
        <w:rPr>
          <w:del w:id="856" w:author="Jose Costa Teixeira" w:date="2017-07-18T12:17:00Z"/>
        </w:rPr>
        <w:pPrChange w:id="857" w:author="Jose Costa Teixeira" w:date="2017-07-18T12:18:00Z">
          <w:pPr>
            <w:pStyle w:val="BodyText"/>
            <w:numPr>
              <w:ilvl w:val="1"/>
              <w:numId w:val="109"/>
            </w:numPr>
            <w:ind w:left="1440" w:hanging="360"/>
          </w:pPr>
        </w:pPrChange>
      </w:pPr>
    </w:p>
    <w:p w14:paraId="1026B2DD" w14:textId="598BC833" w:rsidR="00483ACB" w:rsidDel="004B3670" w:rsidRDefault="00173657">
      <w:pPr>
        <w:pStyle w:val="BodyText"/>
        <w:rPr>
          <w:del w:id="858" w:author="Jose Costa Teixeira" w:date="2017-07-18T12:17:00Z"/>
        </w:rPr>
        <w:pPrChange w:id="859" w:author="Jose Costa Teixeira" w:date="2017-07-18T12:18:00Z">
          <w:pPr>
            <w:pStyle w:val="BodyText"/>
            <w:numPr>
              <w:numId w:val="109"/>
            </w:numPr>
            <w:ind w:left="720" w:hanging="360"/>
          </w:pPr>
        </w:pPrChange>
      </w:pPr>
      <w:del w:id="860" w:author="Jose Costa Teixeira" w:date="2017-07-18T12:17:00Z">
        <w:r w:rsidDel="004B3670">
          <w:delText xml:space="preserve">MMA_003 </w:delText>
        </w:r>
        <w:r w:rsidR="00483ACB" w:rsidDel="004B3670">
          <w:delText>Can’t search on date</w:delText>
        </w:r>
      </w:del>
    </w:p>
    <w:p w14:paraId="0B8684C7" w14:textId="37FBBB0D" w:rsidR="000E69FE" w:rsidDel="004B3670" w:rsidRDefault="000E69FE">
      <w:pPr>
        <w:pStyle w:val="BodyText"/>
        <w:rPr>
          <w:del w:id="861" w:author="Jose Costa Teixeira" w:date="2017-07-18T12:17:00Z"/>
        </w:rPr>
        <w:pPrChange w:id="862" w:author="Jose Costa Teixeira" w:date="2017-07-18T12:18:00Z">
          <w:pPr>
            <w:pStyle w:val="BodyText"/>
            <w:numPr>
              <w:ilvl w:val="1"/>
              <w:numId w:val="109"/>
            </w:numPr>
            <w:ind w:left="1440" w:hanging="360"/>
          </w:pPr>
        </w:pPrChange>
      </w:pPr>
      <w:del w:id="863" w:author="Jose Costa Teixeira" w:date="2017-07-18T12:17:00Z">
        <w:r w:rsidDel="004B3670">
          <w:delText xml:space="preserve">Resolved </w:delText>
        </w:r>
      </w:del>
    </w:p>
    <w:p w14:paraId="72AF2129" w14:textId="73124568" w:rsidR="00483ACB" w:rsidRDefault="00173657">
      <w:pPr>
        <w:pStyle w:val="BodyText"/>
        <w:pPrChange w:id="864" w:author="Jose Costa Teixeira" w:date="2017-07-18T12:18:00Z">
          <w:pPr>
            <w:pStyle w:val="BodyText"/>
            <w:numPr>
              <w:numId w:val="109"/>
            </w:numPr>
            <w:ind w:left="720" w:hanging="360"/>
          </w:pPr>
        </w:pPrChange>
      </w:pPr>
      <w:del w:id="865" w:author="Jose Costa Teixeira" w:date="2017-07-18T12:17:00Z">
        <w:r w:rsidDel="004B3670">
          <w:delText xml:space="preserve">MMA_004 </w:delText>
        </w:r>
        <w:r w:rsidR="00483ACB" w:rsidDel="004B3670">
          <w:delText>Can’t search on performer</w:delText>
        </w:r>
      </w:del>
    </w:p>
    <w:p w14:paraId="74BAAE57" w14:textId="1EF927EA" w:rsidR="00483ACB" w:rsidDel="004B3670" w:rsidRDefault="00173657" w:rsidP="00D77B0E">
      <w:pPr>
        <w:pStyle w:val="BodyText"/>
        <w:numPr>
          <w:ilvl w:val="0"/>
          <w:numId w:val="109"/>
        </w:numPr>
        <w:rPr>
          <w:del w:id="866" w:author="Jose Costa Teixeira" w:date="2017-07-18T12:18:00Z"/>
        </w:rPr>
      </w:pPr>
      <w:del w:id="867" w:author="Jose Costa Teixeira" w:date="2017-07-18T12:18:00Z">
        <w:r w:rsidDel="004B3670">
          <w:delText xml:space="preserve">MMA_005 </w:delText>
        </w:r>
        <w:r w:rsidR="000E69FE" w:rsidDel="004B3670">
          <w:delText>link to prescription or order</w:delText>
        </w:r>
      </w:del>
    </w:p>
    <w:p w14:paraId="18676EBF" w14:textId="577D0237" w:rsidR="000E69FE" w:rsidDel="004C0231" w:rsidRDefault="000E69FE">
      <w:pPr>
        <w:pStyle w:val="BodyText"/>
        <w:numPr>
          <w:ilvl w:val="0"/>
          <w:numId w:val="109"/>
        </w:numPr>
        <w:rPr>
          <w:del w:id="868" w:author="Jose Costa Teixeira" w:date="2017-07-05T00:09:00Z"/>
        </w:rPr>
        <w:pPrChange w:id="869" w:author="Jose Costa Teixeira" w:date="2017-07-05T00:09:00Z">
          <w:pPr>
            <w:pStyle w:val="BodyText"/>
            <w:numPr>
              <w:numId w:val="100"/>
            </w:numPr>
            <w:ind w:left="720" w:hanging="360"/>
          </w:pPr>
        </w:pPrChange>
      </w:pPr>
      <w:del w:id="870" w:author="Jose Costa Teixeira" w:date="2017-07-18T12:18:00Z">
        <w:r w:rsidDel="004B3670">
          <w:lastRenderedPageBreak/>
          <w:delText>MMA_006 Medication (instance) as a contained resource</w:delText>
        </w:r>
      </w:del>
    </w:p>
    <w:p w14:paraId="62E7E944" w14:textId="12711BCB" w:rsidR="00CF283F" w:rsidDel="004C0231" w:rsidRDefault="00CF283F">
      <w:pPr>
        <w:pStyle w:val="BodyText"/>
        <w:numPr>
          <w:ilvl w:val="0"/>
          <w:numId w:val="109"/>
        </w:numPr>
        <w:rPr>
          <w:del w:id="871" w:author="Jose Costa Teixeira" w:date="2017-07-05T00:09:00Z"/>
        </w:rPr>
        <w:pPrChange w:id="872" w:author="Jose Costa Teixeira" w:date="2017-07-05T00:09:00Z">
          <w:pPr>
            <w:pStyle w:val="BodyText"/>
          </w:pPr>
        </w:pPrChange>
      </w:pPr>
    </w:p>
    <w:p w14:paraId="7156F459" w14:textId="1802DF4E" w:rsidR="004B3670" w:rsidRPr="00A81D4C" w:rsidRDefault="004B3670" w:rsidP="004B3670">
      <w:pPr>
        <w:pStyle w:val="BodyText"/>
        <w:rPr>
          <w:ins w:id="873" w:author="Jose Costa Teixeira" w:date="2017-07-18T12:17:00Z"/>
        </w:rPr>
      </w:pPr>
      <w:ins w:id="874" w:author="Jose Costa Teixeira" w:date="2017-07-18T12:17:00Z">
        <w:r>
          <w:t>Some of these issues have been closed in collaboration with HL7.</w:t>
        </w:r>
      </w:ins>
    </w:p>
    <w:p w14:paraId="2FE8FAFC" w14:textId="77777777" w:rsidR="004B3670" w:rsidRDefault="004B3670">
      <w:pPr>
        <w:pStyle w:val="BodyText"/>
        <w:numPr>
          <w:ilvl w:val="0"/>
          <w:numId w:val="109"/>
        </w:numPr>
        <w:rPr>
          <w:ins w:id="875" w:author="Jose Costa Teixeira" w:date="2017-07-18T12:17:00Z"/>
        </w:rPr>
        <w:pPrChange w:id="876" w:author="Jose Costa Teixeira" w:date="2016-06-27T20:48:00Z">
          <w:pPr>
            <w:pStyle w:val="BodyText"/>
          </w:pPr>
        </w:pPrChange>
      </w:pPr>
      <w:ins w:id="877" w:author="Jose Costa Teixeira" w:date="2017-07-18T12:17:00Z">
        <w:r>
          <w:t>MMA_001 medicationAdministration or medicationStatement</w:t>
        </w:r>
      </w:ins>
    </w:p>
    <w:p w14:paraId="17F16ABE" w14:textId="77777777" w:rsidR="004B3670" w:rsidRDefault="004B3670" w:rsidP="004B3670">
      <w:pPr>
        <w:pStyle w:val="BodyText"/>
        <w:numPr>
          <w:ilvl w:val="1"/>
          <w:numId w:val="109"/>
        </w:numPr>
        <w:rPr>
          <w:ins w:id="878" w:author="Jose Costa Teixeira" w:date="2017-07-18T12:17:00Z"/>
        </w:rPr>
      </w:pPr>
      <w:ins w:id="879" w:author="Jose Costa Teixeira" w:date="2017-07-18T12:17:00Z">
        <w:r>
          <w:t>medicationAdministration is the resource to be used. This question required some discussion and clarification around the FHIR documentation which has meanwhile been updated and confirms the approach used in this profile and the IHE Pharmacy TF.</w:t>
        </w:r>
      </w:ins>
    </w:p>
    <w:p w14:paraId="2398C2A8" w14:textId="77777777" w:rsidR="004B3670" w:rsidRDefault="004B3670" w:rsidP="004B3670">
      <w:pPr>
        <w:pStyle w:val="BodyText"/>
        <w:numPr>
          <w:ilvl w:val="0"/>
          <w:numId w:val="109"/>
        </w:numPr>
        <w:rPr>
          <w:ins w:id="880" w:author="Jose Costa Teixeira" w:date="2017-07-18T12:17:00Z"/>
        </w:rPr>
      </w:pPr>
      <w:ins w:id="881" w:author="Jose Costa Teixeira" w:date="2017-07-18T12:17:00Z">
        <w:r>
          <w:t>MMA_002 Differentiate administration requests from prescriptions</w:t>
        </w:r>
      </w:ins>
    </w:p>
    <w:p w14:paraId="36707362" w14:textId="77777777" w:rsidR="004B3670" w:rsidRDefault="004B3670" w:rsidP="004B3670">
      <w:pPr>
        <w:pStyle w:val="BodyText"/>
        <w:numPr>
          <w:ilvl w:val="1"/>
          <w:numId w:val="109"/>
        </w:numPr>
        <w:rPr>
          <w:ins w:id="882" w:author="Jose Costa Teixeira" w:date="2017-07-18T12:17:00Z"/>
        </w:rPr>
      </w:pPr>
      <w:ins w:id="883" w:author="Jose Costa Teixeira" w:date="2017-07-18T12:17:00Z">
        <w:r>
          <w:t>A new attribute has meanwhile been requested and added – medicationRequest.intent. An administration request is differentiated by having intent = “instance-order”</w:t>
        </w:r>
      </w:ins>
    </w:p>
    <w:p w14:paraId="130753F7" w14:textId="77777777" w:rsidR="004B3670" w:rsidRDefault="004B3670" w:rsidP="004B3670">
      <w:pPr>
        <w:pStyle w:val="BodyText"/>
        <w:numPr>
          <w:ilvl w:val="0"/>
          <w:numId w:val="109"/>
        </w:numPr>
        <w:rPr>
          <w:ins w:id="884" w:author="Jose Costa Teixeira" w:date="2017-07-18T12:17:00Z"/>
        </w:rPr>
      </w:pPr>
      <w:ins w:id="885" w:author="Jose Costa Teixeira" w:date="2017-07-18T12:17:00Z">
        <w:r>
          <w:t>MMA_003 Can’t search on date</w:t>
        </w:r>
      </w:ins>
    </w:p>
    <w:p w14:paraId="1B2CEAA6" w14:textId="77777777" w:rsidR="004B3670" w:rsidRDefault="004B3670" w:rsidP="004B3670">
      <w:pPr>
        <w:pStyle w:val="BodyText"/>
        <w:numPr>
          <w:ilvl w:val="1"/>
          <w:numId w:val="109"/>
        </w:numPr>
        <w:rPr>
          <w:ins w:id="886" w:author="Jose Costa Teixeira" w:date="2017-07-18T12:17:00Z"/>
        </w:rPr>
      </w:pPr>
      <w:ins w:id="887" w:author="Jose Costa Teixeira" w:date="2017-07-18T12:17:00Z">
        <w:r>
          <w:t>This has been resolved in the FHIR standard</w:t>
        </w:r>
      </w:ins>
    </w:p>
    <w:p w14:paraId="25329376" w14:textId="77777777" w:rsidR="004B3670" w:rsidRDefault="004B3670" w:rsidP="004B3670">
      <w:pPr>
        <w:pStyle w:val="BodyText"/>
        <w:numPr>
          <w:ilvl w:val="0"/>
          <w:numId w:val="109"/>
        </w:numPr>
        <w:rPr>
          <w:ins w:id="888" w:author="Jose Costa Teixeira" w:date="2017-07-18T12:17:00Z"/>
        </w:rPr>
      </w:pPr>
      <w:ins w:id="889" w:author="Jose Costa Teixeira" w:date="2017-07-18T12:17:00Z">
        <w:r>
          <w:t>MMA_004 Can’t search on performer</w:t>
        </w:r>
      </w:ins>
    </w:p>
    <w:p w14:paraId="204FCF57" w14:textId="77777777" w:rsidR="004B3670" w:rsidRDefault="004B3670" w:rsidP="004B3670">
      <w:pPr>
        <w:pStyle w:val="BodyText"/>
        <w:numPr>
          <w:ilvl w:val="1"/>
          <w:numId w:val="109"/>
        </w:numPr>
        <w:rPr>
          <w:ins w:id="890" w:author="Jose Costa Teixeira" w:date="2017-07-18T12:17:00Z"/>
        </w:rPr>
      </w:pPr>
      <w:ins w:id="891" w:author="Jose Costa Teixeira" w:date="2017-07-18T12:17:00Z">
        <w:r>
          <w:t>This has been resolved in the FHIR standard – the intended performer has been added to the resource and to the search criteria.</w:t>
        </w:r>
      </w:ins>
    </w:p>
    <w:p w14:paraId="447CFDB9" w14:textId="77777777" w:rsidR="004B3670" w:rsidRDefault="004B3670" w:rsidP="004B3670">
      <w:pPr>
        <w:pStyle w:val="BodyText"/>
        <w:numPr>
          <w:ilvl w:val="0"/>
          <w:numId w:val="109"/>
        </w:numPr>
        <w:rPr>
          <w:ins w:id="892" w:author="Jose Costa Teixeira" w:date="2017-07-18T12:18:00Z"/>
        </w:rPr>
      </w:pPr>
      <w:ins w:id="893" w:author="Jose Costa Teixeira" w:date="2017-07-18T12:18:00Z">
        <w:r>
          <w:t>MMA_005 link to prescription or order</w:t>
        </w:r>
      </w:ins>
    </w:p>
    <w:p w14:paraId="0A1E74DB" w14:textId="77777777" w:rsidR="004B3670" w:rsidRDefault="004B3670" w:rsidP="004B3670">
      <w:pPr>
        <w:pStyle w:val="BodyText"/>
        <w:numPr>
          <w:ilvl w:val="0"/>
          <w:numId w:val="109"/>
        </w:numPr>
        <w:rPr>
          <w:ins w:id="894" w:author="Jose Costa Teixeira" w:date="2017-07-18T12:18:00Z"/>
        </w:rPr>
      </w:pPr>
      <w:ins w:id="895" w:author="Jose Costa Teixeira" w:date="2017-07-18T12:18:00Z">
        <w:r>
          <w:t>MMA_006 Medication (instance) as a contained resource</w:t>
        </w:r>
      </w:ins>
    </w:p>
    <w:p w14:paraId="4D75B672" w14:textId="77777777" w:rsidR="004B3670" w:rsidRDefault="004B3670" w:rsidP="004B3670">
      <w:pPr>
        <w:pStyle w:val="BodyText"/>
        <w:numPr>
          <w:ilvl w:val="0"/>
          <w:numId w:val="109"/>
        </w:numPr>
        <w:rPr>
          <w:ins w:id="896" w:author="Jose Costa Teixeira" w:date="2017-07-18T12:18:00Z"/>
        </w:rPr>
      </w:pPr>
      <w:ins w:id="897" w:author="Jose Costa Teixeira" w:date="2017-07-18T12:18:00Z">
        <w:r>
          <w:t>MMA_007 How to represent a medicationRequest for a composite administration? A: medicationRequest.dosageInstruction</w:t>
        </w:r>
      </w:ins>
    </w:p>
    <w:p w14:paraId="40AFB570" w14:textId="6CE5BC7D" w:rsidR="00483ACB" w:rsidRPr="00C67286" w:rsidRDefault="00483ACB" w:rsidP="00147F29">
      <w:pPr>
        <w:pStyle w:val="BodyText"/>
      </w:pPr>
    </w:p>
    <w:p w14:paraId="62E7E945" w14:textId="77777777" w:rsidR="008413B1" w:rsidRPr="00C67286" w:rsidRDefault="007922ED" w:rsidP="00B92EA1">
      <w:pPr>
        <w:pStyle w:val="AuthorInstructions"/>
        <w:rPr>
          <w:iCs/>
        </w:rPr>
      </w:pPr>
      <w:r w:rsidRPr="00C67286">
        <w:rPr>
          <w:iCs/>
        </w:rPr>
        <w:t>&lt;</w:t>
      </w:r>
      <w:r w:rsidR="00F455EA" w:rsidRPr="00C67286">
        <w:rPr>
          <w:iCs/>
        </w:rPr>
        <w:t>Note</w:t>
      </w:r>
      <w:r w:rsidR="00F0665F" w:rsidRPr="00C67286">
        <w:rPr>
          <w:iCs/>
        </w:rPr>
        <w:t xml:space="preserve">: </w:t>
      </w:r>
      <w:r w:rsidR="00F455EA" w:rsidRPr="00C67286">
        <w:rPr>
          <w:iCs/>
        </w:rPr>
        <w:t xml:space="preserve">The </w:t>
      </w:r>
      <w:r w:rsidR="008413B1" w:rsidRPr="00C67286">
        <w:rPr>
          <w:iCs/>
        </w:rPr>
        <w:t xml:space="preserve">sections </w:t>
      </w:r>
      <w:r w:rsidR="00F455EA" w:rsidRPr="00C67286">
        <w:rPr>
          <w:iCs/>
        </w:rPr>
        <w:t xml:space="preserve">following this Introduction </w:t>
      </w:r>
      <w:r w:rsidR="008413B1" w:rsidRPr="00C67286">
        <w:rPr>
          <w:iCs/>
        </w:rPr>
        <w:t xml:space="preserve">will </w:t>
      </w:r>
      <w:r w:rsidR="00F455EA" w:rsidRPr="00C67286">
        <w:rPr>
          <w:iCs/>
        </w:rPr>
        <w:t xml:space="preserve">eventually </w:t>
      </w:r>
      <w:r w:rsidR="008413B1" w:rsidRPr="00C67286">
        <w:rPr>
          <w:iCs/>
        </w:rPr>
        <w:t>be added as Final Text to Volumes 1 – 4 of the Technical Framework</w:t>
      </w:r>
      <w:r w:rsidR="00F0665F" w:rsidRPr="00C67286">
        <w:rPr>
          <w:iCs/>
        </w:rPr>
        <w:t xml:space="preserve">. </w:t>
      </w:r>
      <w:r w:rsidR="008413B1" w:rsidRPr="00C67286">
        <w:rPr>
          <w:iCs/>
        </w:rPr>
        <w:t xml:space="preserve">The material above this </w:t>
      </w:r>
      <w:r w:rsidRPr="00C67286">
        <w:rPr>
          <w:iCs/>
        </w:rPr>
        <w:t xml:space="preserve">note </w:t>
      </w:r>
      <w:r w:rsidR="009F5CF4" w:rsidRPr="00C67286">
        <w:rPr>
          <w:iCs/>
        </w:rPr>
        <w:t>(t</w:t>
      </w:r>
      <w:r w:rsidR="009F5CF4" w:rsidRPr="00C67286">
        <w:t>he Introduction, and Open and Closed Issues section)</w:t>
      </w:r>
      <w:r w:rsidR="009F5CF4" w:rsidRPr="00C67286">
        <w:rPr>
          <w:iCs/>
        </w:rPr>
        <w:t xml:space="preserve"> </w:t>
      </w:r>
      <w:r w:rsidR="008413B1" w:rsidRPr="00C67286">
        <w:rPr>
          <w:iCs/>
        </w:rPr>
        <w:t>will be deleted when this Supplement is moved to Final Text</w:t>
      </w:r>
      <w:r w:rsidR="007773C8" w:rsidRPr="00C67286">
        <w:rPr>
          <w:iCs/>
        </w:rPr>
        <w:t>.</w:t>
      </w:r>
      <w:r w:rsidRPr="00C67286">
        <w:rPr>
          <w:iCs/>
        </w:rPr>
        <w:t>&gt;</w:t>
      </w:r>
    </w:p>
    <w:p w14:paraId="62E7E946" w14:textId="77777777" w:rsidR="009F5CF4" w:rsidRPr="00C67286" w:rsidRDefault="00747676" w:rsidP="00BB76BC">
      <w:pPr>
        <w:pStyle w:val="Heading1"/>
        <w:numPr>
          <w:ilvl w:val="0"/>
          <w:numId w:val="0"/>
        </w:numPr>
        <w:rPr>
          <w:noProof w:val="0"/>
        </w:rPr>
      </w:pPr>
      <w:r w:rsidRPr="00C67286">
        <w:rPr>
          <w:noProof w:val="0"/>
        </w:rPr>
        <w:lastRenderedPageBreak/>
        <w:t>General Introduction</w:t>
      </w:r>
    </w:p>
    <w:p w14:paraId="62E7E947" w14:textId="77777777" w:rsidR="00747676" w:rsidRPr="00C67286" w:rsidRDefault="00C16F09" w:rsidP="00BB76BC">
      <w:pPr>
        <w:pStyle w:val="EditorInstructions"/>
      </w:pPr>
      <w:r w:rsidRPr="00C67286">
        <w:t>Update the following Appendices to the General Introduction as indicated below. Note that these are not appendices to Volume 1.</w:t>
      </w:r>
    </w:p>
    <w:p w14:paraId="62E7E948" w14:textId="77777777" w:rsidR="00747676" w:rsidRPr="00C67286" w:rsidRDefault="00747676" w:rsidP="00747676">
      <w:pPr>
        <w:pStyle w:val="AppendixHeading1"/>
        <w:rPr>
          <w:noProof w:val="0"/>
        </w:rPr>
      </w:pPr>
      <w:r w:rsidRPr="00C67286">
        <w:rPr>
          <w:noProof w:val="0"/>
        </w:rPr>
        <w:t>Appendix A - Actor Summary Definitions</w:t>
      </w:r>
    </w:p>
    <w:p w14:paraId="62E7E949" w14:textId="77777777" w:rsidR="00747676" w:rsidRPr="00C67286" w:rsidRDefault="00747676" w:rsidP="00747676">
      <w:pPr>
        <w:pStyle w:val="EditorInstructions"/>
      </w:pPr>
      <w:r w:rsidRPr="00C67286">
        <w:t xml:space="preserve">Add the following actors </w:t>
      </w:r>
      <w:r w:rsidRPr="00C67286">
        <w:rPr>
          <w:iCs w:val="0"/>
        </w:rPr>
        <w:t xml:space="preserve">to the IHE </w:t>
      </w:r>
      <w:r w:rsidRPr="00C67286">
        <w:t>Technical Frameworks</w:t>
      </w:r>
      <w:r w:rsidRPr="00C67286">
        <w:rPr>
          <w:iCs w:val="0"/>
        </w:rPr>
        <w:t xml:space="preserve"> General Introduction list of Actors</w:t>
      </w:r>
      <w:r w:rsidRPr="00C67286">
        <w:t>:</w:t>
      </w:r>
    </w:p>
    <w:p w14:paraId="62E7E94A" w14:textId="3938D8CF" w:rsidR="00747676" w:rsidRPr="00C67286" w:rsidDel="00BD6D25" w:rsidRDefault="00747676" w:rsidP="00747676">
      <w:pPr>
        <w:pStyle w:val="AuthorInstructions"/>
        <w:rPr>
          <w:del w:id="898" w:author="Jose Costa Teixeira" w:date="2017-07-08T15:25:00Z"/>
        </w:rPr>
      </w:pPr>
      <w:del w:id="899" w:author="Jose Costa Teixeira" w:date="2017-07-08T15:25:00Z">
        <w:r w:rsidRPr="00C67286" w:rsidDel="00BD6D25">
          <w:delText>&lt;Add any actor definitions for new actors defined specifically for this profile. These will be added to the IHE TF General Introdu</w:delText>
        </w:r>
        <w:r w:rsidR="003B70A2" w:rsidRPr="00C67286" w:rsidDel="00BD6D25">
          <w:delText>ction list of Actors namespace.</w:delText>
        </w:r>
        <w:r w:rsidRPr="00C67286" w:rsidDel="00BD6D25">
          <w:delText>&gt;</w:delText>
        </w:r>
      </w:del>
    </w:p>
    <w:p w14:paraId="62E7E94B" w14:textId="77777777" w:rsidR="00747676" w:rsidRPr="00C67286" w:rsidRDefault="00747676" w:rsidP="00747676">
      <w:pPr>
        <w:pStyle w:val="AuthorInstruction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67286" w14:paraId="62E7E94E" w14:textId="77777777" w:rsidTr="00184A9C">
        <w:tc>
          <w:tcPr>
            <w:tcW w:w="3078" w:type="dxa"/>
            <w:shd w:val="clear" w:color="auto" w:fill="D9D9D9"/>
          </w:tcPr>
          <w:p w14:paraId="62E7E94C" w14:textId="77777777" w:rsidR="00747676" w:rsidRPr="00C67286" w:rsidRDefault="00747676" w:rsidP="00EB71A2">
            <w:pPr>
              <w:pStyle w:val="TableEntryHeader"/>
            </w:pPr>
            <w:r w:rsidRPr="00C67286">
              <w:t>Actor</w:t>
            </w:r>
          </w:p>
        </w:tc>
        <w:tc>
          <w:tcPr>
            <w:tcW w:w="6498" w:type="dxa"/>
            <w:shd w:val="clear" w:color="auto" w:fill="D9D9D9"/>
          </w:tcPr>
          <w:p w14:paraId="62E7E94D" w14:textId="77777777" w:rsidR="00747676" w:rsidRPr="00C67286" w:rsidRDefault="00747676" w:rsidP="00EB71A2">
            <w:pPr>
              <w:pStyle w:val="TableEntryHeader"/>
            </w:pPr>
            <w:r w:rsidRPr="00C67286">
              <w:t>Definition</w:t>
            </w:r>
          </w:p>
        </w:tc>
      </w:tr>
      <w:tr w:rsidR="00747676" w:rsidRPr="00C67286" w14:paraId="62E7E951" w14:textId="77777777" w:rsidTr="00184A9C">
        <w:tc>
          <w:tcPr>
            <w:tcW w:w="3078" w:type="dxa"/>
            <w:shd w:val="clear" w:color="auto" w:fill="auto"/>
          </w:tcPr>
          <w:p w14:paraId="62E7E94F" w14:textId="272D48E4" w:rsidR="00747676" w:rsidRPr="00C67286" w:rsidRDefault="0063663E" w:rsidP="00EB71A2">
            <w:pPr>
              <w:pStyle w:val="TableEntry"/>
            </w:pPr>
            <w:r w:rsidRPr="00C67286">
              <w:t>Medication Administration Performer</w:t>
            </w:r>
          </w:p>
        </w:tc>
        <w:tc>
          <w:tcPr>
            <w:tcW w:w="6498" w:type="dxa"/>
            <w:shd w:val="clear" w:color="auto" w:fill="auto"/>
          </w:tcPr>
          <w:p w14:paraId="62E7E950" w14:textId="61894EFB" w:rsidR="00747676" w:rsidRPr="00184A9C" w:rsidRDefault="00257EB3" w:rsidP="00EB71A2">
            <w:pPr>
              <w:pStyle w:val="TableEntry"/>
            </w:pPr>
            <w:r w:rsidRPr="00184A9C">
              <w:t>R</w:t>
            </w:r>
            <w:r w:rsidR="0063663E" w:rsidRPr="00184A9C">
              <w:t xml:space="preserve">eceives instructions for administration of medications to patients, </w:t>
            </w:r>
            <w:r w:rsidR="00062739" w:rsidRPr="00184A9C">
              <w:t>to perform</w:t>
            </w:r>
            <w:r w:rsidR="0063663E" w:rsidRPr="00184A9C">
              <w:t xml:space="preserve"> the necessary checks</w:t>
            </w:r>
            <w:r w:rsidR="00062739" w:rsidRPr="00184A9C">
              <w:t xml:space="preserve"> and display it to the user (patient or heathcare professional)</w:t>
            </w:r>
          </w:p>
        </w:tc>
      </w:tr>
      <w:tr w:rsidR="00747676" w:rsidRPr="00C67286" w14:paraId="62E7E954" w14:textId="77777777" w:rsidTr="00184A9C">
        <w:tc>
          <w:tcPr>
            <w:tcW w:w="3078" w:type="dxa"/>
            <w:shd w:val="clear" w:color="auto" w:fill="auto"/>
          </w:tcPr>
          <w:p w14:paraId="62E7E952" w14:textId="0969A159" w:rsidR="00747676" w:rsidRPr="00C67286" w:rsidRDefault="0063663E" w:rsidP="00EB71A2">
            <w:pPr>
              <w:pStyle w:val="TableEntry"/>
            </w:pPr>
            <w:r w:rsidRPr="00C67286">
              <w:t>Medication Administration Informer</w:t>
            </w:r>
          </w:p>
        </w:tc>
        <w:tc>
          <w:tcPr>
            <w:tcW w:w="6498" w:type="dxa"/>
            <w:shd w:val="clear" w:color="auto" w:fill="auto"/>
          </w:tcPr>
          <w:p w14:paraId="62E7E953" w14:textId="75D6BE5F" w:rsidR="00747676" w:rsidRPr="00184A9C" w:rsidRDefault="0063663E" w:rsidP="00EB71A2">
            <w:pPr>
              <w:pStyle w:val="TableEntry"/>
            </w:pPr>
            <w:r w:rsidRPr="00184A9C">
              <w:t>Sends the reports of the administration actions performed.</w:t>
            </w:r>
          </w:p>
        </w:tc>
      </w:tr>
      <w:tr w:rsidR="0063663E" w:rsidRPr="00C67286" w14:paraId="508CB7DE" w14:textId="77777777" w:rsidTr="00184A9C">
        <w:tc>
          <w:tcPr>
            <w:tcW w:w="3078" w:type="dxa"/>
            <w:shd w:val="clear" w:color="auto" w:fill="auto"/>
          </w:tcPr>
          <w:p w14:paraId="698804D1" w14:textId="0FB194FB" w:rsidR="0063663E" w:rsidRPr="00C67286" w:rsidRDefault="0063663E" w:rsidP="00EB71A2">
            <w:pPr>
              <w:pStyle w:val="TableEntry"/>
            </w:pPr>
            <w:r w:rsidRPr="00C67286">
              <w:t xml:space="preserve">Medication Administration </w:t>
            </w:r>
            <w:r w:rsidR="00184A9C">
              <w:t>R</w:t>
            </w:r>
            <w:r w:rsidR="00062739">
              <w:t>equest</w:t>
            </w:r>
            <w:r w:rsidRPr="00C67286">
              <w:t xml:space="preserve"> Placer</w:t>
            </w:r>
          </w:p>
        </w:tc>
        <w:tc>
          <w:tcPr>
            <w:tcW w:w="6498" w:type="dxa"/>
            <w:shd w:val="clear" w:color="auto" w:fill="auto"/>
          </w:tcPr>
          <w:p w14:paraId="222DC289" w14:textId="3BA963CB" w:rsidR="0063663E" w:rsidRPr="00184A9C" w:rsidRDefault="0063663E" w:rsidP="00EB71A2">
            <w:pPr>
              <w:pStyle w:val="TableEntry"/>
            </w:pPr>
            <w:r w:rsidRPr="00184A9C">
              <w:t>Submits the instance orders of medication administrations to the medication Administration Performer.</w:t>
            </w:r>
          </w:p>
        </w:tc>
      </w:tr>
      <w:tr w:rsidR="0063663E" w:rsidRPr="00C67286" w14:paraId="1B7E9358" w14:textId="77777777" w:rsidTr="00184A9C">
        <w:tc>
          <w:tcPr>
            <w:tcW w:w="3078" w:type="dxa"/>
            <w:shd w:val="clear" w:color="auto" w:fill="auto"/>
          </w:tcPr>
          <w:p w14:paraId="33676C15" w14:textId="3DCCAEE0" w:rsidR="0063663E" w:rsidRPr="00C67286" w:rsidRDefault="0063663E" w:rsidP="00EB71A2">
            <w:pPr>
              <w:pStyle w:val="TableEntry"/>
            </w:pPr>
            <w:r w:rsidRPr="00C67286">
              <w:t>Medication Administration Consumer</w:t>
            </w:r>
          </w:p>
        </w:tc>
        <w:tc>
          <w:tcPr>
            <w:tcW w:w="6498" w:type="dxa"/>
            <w:shd w:val="clear" w:color="auto" w:fill="auto"/>
          </w:tcPr>
          <w:p w14:paraId="21AA40A4" w14:textId="212D3433" w:rsidR="0063663E" w:rsidRPr="00184A9C" w:rsidRDefault="0063663E" w:rsidP="00EB71A2">
            <w:pPr>
              <w:pStyle w:val="TableEntry"/>
            </w:pPr>
            <w:r w:rsidRPr="00184A9C">
              <w:t>Receives the reports of administration of medications</w:t>
            </w:r>
          </w:p>
        </w:tc>
      </w:tr>
    </w:tbl>
    <w:p w14:paraId="22476A10" w14:textId="7D036EA3" w:rsidR="0063663E" w:rsidRPr="00C67286" w:rsidRDefault="0063663E" w:rsidP="00747676">
      <w:pPr>
        <w:pStyle w:val="AppendixHeading1"/>
        <w:rPr>
          <w:noProof w:val="0"/>
        </w:rPr>
      </w:pPr>
    </w:p>
    <w:p w14:paraId="72B123FA" w14:textId="513B4D59" w:rsidR="0063663E" w:rsidRPr="00C67286" w:rsidRDefault="0063663E" w:rsidP="00747676">
      <w:pPr>
        <w:pStyle w:val="AppendixHeading1"/>
        <w:rPr>
          <w:noProof w:val="0"/>
        </w:rPr>
      </w:pPr>
    </w:p>
    <w:p w14:paraId="62E7E955" w14:textId="5A3D09E3" w:rsidR="00747676" w:rsidRPr="00C67286" w:rsidRDefault="00747676" w:rsidP="00747676">
      <w:pPr>
        <w:pStyle w:val="AppendixHeading1"/>
        <w:rPr>
          <w:noProof w:val="0"/>
        </w:rPr>
      </w:pPr>
      <w:r w:rsidRPr="00C67286">
        <w:rPr>
          <w:noProof w:val="0"/>
        </w:rPr>
        <w:t>Appendix B - Transaction Summary Definitions</w:t>
      </w:r>
    </w:p>
    <w:p w14:paraId="62E7E956" w14:textId="77777777" w:rsidR="00747676" w:rsidRPr="00C67286" w:rsidRDefault="00747676" w:rsidP="00747676">
      <w:pPr>
        <w:pStyle w:val="EditorInstructions"/>
      </w:pPr>
      <w:r w:rsidRPr="00C67286">
        <w:t xml:space="preserve">Add the following transactions </w:t>
      </w:r>
      <w:r w:rsidRPr="00C67286">
        <w:rPr>
          <w:iCs w:val="0"/>
        </w:rPr>
        <w:t xml:space="preserve">to the IHE </w:t>
      </w:r>
      <w:r w:rsidRPr="00C67286">
        <w:t>Technical Frameworks</w:t>
      </w:r>
      <w:r w:rsidR="003B70A2" w:rsidRPr="00C67286">
        <w:rPr>
          <w:iCs w:val="0"/>
        </w:rPr>
        <w:t xml:space="preserve"> General Introduction </w:t>
      </w:r>
      <w:r w:rsidRPr="00C67286">
        <w:rPr>
          <w:iCs w:val="0"/>
        </w:rPr>
        <w:t>list of Transactions</w:t>
      </w:r>
      <w:r w:rsidRPr="00C67286">
        <w:t>:</w:t>
      </w:r>
    </w:p>
    <w:p w14:paraId="31DA3B4D" w14:textId="77777777" w:rsidR="00184A9C" w:rsidRDefault="00184A9C" w:rsidP="00184A9C">
      <w:pPr>
        <w:pStyle w:val="AuthorInstructions"/>
        <w:rPr>
          <w:i w:val="0"/>
        </w:rPr>
      </w:pPr>
    </w:p>
    <w:p w14:paraId="1B9A3FAA" w14:textId="276DBB89" w:rsidR="00184A9C" w:rsidRPr="00C67286" w:rsidRDefault="00184A9C" w:rsidP="00184A9C">
      <w:pPr>
        <w:pStyle w:val="AuthorInstructions"/>
        <w:rPr>
          <w:i w:val="0"/>
        </w:rPr>
      </w:pPr>
      <w:ins w:id="900" w:author="Jose Costa Teixeira" w:date="2016-06-27T20:43:00Z">
        <w:r w:rsidRPr="00C67286">
          <w:rPr>
            <w:i w:val="0"/>
            <w:rPrChange w:id="901" w:author="Jose Costa Teixeira" w:date="2016-06-27T20:43:00Z">
              <w:rPr/>
            </w:rPrChange>
          </w:rPr>
          <w:t xml:space="preserve">The </w:t>
        </w:r>
        <w:r w:rsidRPr="00C67286">
          <w:rPr>
            <w:i w:val="0"/>
          </w:rPr>
          <w:t xml:space="preserve">IHE Mobile and Distributed Medication </w:t>
        </w:r>
      </w:ins>
      <w:r w:rsidRPr="00C67286">
        <w:rPr>
          <w:i w:val="0"/>
        </w:rPr>
        <w:t xml:space="preserve">Administration </w:t>
      </w:r>
      <w:ins w:id="902" w:author="Jose Costa Teixeira" w:date="2016-06-27T20:44:00Z">
        <w:r w:rsidRPr="00C67286">
          <w:rPr>
            <w:i w:val="0"/>
          </w:rPr>
          <w:t xml:space="preserve">supplement introduces </w:t>
        </w:r>
      </w:ins>
      <w:r>
        <w:rPr>
          <w:i w:val="0"/>
        </w:rPr>
        <w:t xml:space="preserve">the </w:t>
      </w:r>
      <w:ins w:id="903" w:author="Jose Costa Teixeira" w:date="2016-06-27T20:44:00Z">
        <w:r w:rsidRPr="00C67286">
          <w:rPr>
            <w:i w:val="0"/>
          </w:rPr>
          <w:t xml:space="preserve">interoperability mechanisms </w:t>
        </w:r>
      </w:ins>
      <w:ins w:id="904" w:author="Jose Costa Teixeira" w:date="2016-06-27T20:46:00Z">
        <w:r w:rsidRPr="00C67286">
          <w:rPr>
            <w:i w:val="0"/>
          </w:rPr>
          <w:t xml:space="preserve">to </w:t>
        </w:r>
      </w:ins>
      <w:ins w:id="905" w:author="Jose Costa Teixeira" w:date="2016-06-27T20:45:00Z">
        <w:r w:rsidRPr="00C67286">
          <w:rPr>
            <w:i w:val="0"/>
          </w:rPr>
          <w:t xml:space="preserve">be used </w:t>
        </w:r>
      </w:ins>
      <w:r w:rsidRPr="00C67286">
        <w:rPr>
          <w:i w:val="0"/>
        </w:rPr>
        <w:t>in the requesting and registering of administration of medication, in mobile systems or otherwise distributed systems</w:t>
      </w:r>
      <w:r>
        <w:rPr>
          <w:i w:val="0"/>
        </w:rPr>
        <w:t>, as well as in traditional systems</w:t>
      </w:r>
      <w:ins w:id="906" w:author="Jose Costa Teixeira" w:date="2016-06-27T20:45:00Z">
        <w:r w:rsidRPr="00C67286">
          <w:rPr>
            <w:i w:val="0"/>
          </w:rPr>
          <w:t>.</w:t>
        </w:r>
      </w:ins>
    </w:p>
    <w:p w14:paraId="07892644" w14:textId="77777777" w:rsidR="00184A9C" w:rsidRPr="00C67286" w:rsidRDefault="00184A9C" w:rsidP="00184A9C">
      <w:pPr>
        <w:pStyle w:val="AuthorInstructions"/>
        <w:rPr>
          <w:i w:val="0"/>
        </w:rPr>
      </w:pPr>
      <w:r w:rsidRPr="00C67286">
        <w:rPr>
          <w:i w:val="0"/>
        </w:rPr>
        <w:t>The use of this profile support</w:t>
      </w:r>
      <w:r>
        <w:rPr>
          <w:i w:val="0"/>
        </w:rPr>
        <w:t>s</w:t>
      </w:r>
      <w:r w:rsidRPr="00C67286">
        <w:rPr>
          <w:i w:val="0"/>
        </w:rPr>
        <w:t xml:space="preserve"> the administration of medication with a standard way to:</w:t>
      </w:r>
    </w:p>
    <w:p w14:paraId="338DB973" w14:textId="77777777" w:rsidR="00184A9C" w:rsidRPr="00C67286" w:rsidRDefault="00184A9C" w:rsidP="00184A9C">
      <w:pPr>
        <w:pStyle w:val="AuthorInstructions"/>
        <w:numPr>
          <w:ilvl w:val="0"/>
          <w:numId w:val="102"/>
        </w:numPr>
        <w:rPr>
          <w:i w:val="0"/>
        </w:rPr>
      </w:pPr>
      <w:r>
        <w:rPr>
          <w:i w:val="0"/>
        </w:rPr>
        <w:t xml:space="preserve">(optionally) transmit </w:t>
      </w:r>
      <w:r w:rsidRPr="00C67286">
        <w:rPr>
          <w:i w:val="0"/>
        </w:rPr>
        <w:t>the instructions for administration</w:t>
      </w:r>
    </w:p>
    <w:p w14:paraId="5F1033D6" w14:textId="77777777" w:rsidR="00184A9C" w:rsidRPr="00C67286" w:rsidRDefault="00184A9C" w:rsidP="00184A9C">
      <w:pPr>
        <w:pStyle w:val="AuthorInstructions"/>
        <w:numPr>
          <w:ilvl w:val="0"/>
          <w:numId w:val="102"/>
        </w:numPr>
        <w:rPr>
          <w:ins w:id="907" w:author="Jose Costa Teixeira" w:date="2016-06-27T20:44:00Z"/>
          <w:i w:val="0"/>
        </w:rPr>
      </w:pPr>
      <w:r w:rsidRPr="00C67286">
        <w:rPr>
          <w:i w:val="0"/>
        </w:rPr>
        <w:t xml:space="preserve">register and </w:t>
      </w:r>
      <w:r>
        <w:rPr>
          <w:i w:val="0"/>
        </w:rPr>
        <w:t xml:space="preserve">exchange information about the </w:t>
      </w:r>
      <w:r w:rsidRPr="00C67286">
        <w:rPr>
          <w:i w:val="0"/>
        </w:rPr>
        <w:t xml:space="preserve">administration </w:t>
      </w:r>
      <w:r>
        <w:rPr>
          <w:i w:val="0"/>
        </w:rPr>
        <w:t>of medication</w:t>
      </w:r>
    </w:p>
    <w:p w14:paraId="62E7E957" w14:textId="06D1042F" w:rsidR="00747676" w:rsidRPr="00C67286" w:rsidRDefault="00747676" w:rsidP="00747676">
      <w:pPr>
        <w:pStyle w:val="AuthorInstructions"/>
      </w:pPr>
    </w:p>
    <w:p w14:paraId="62E7E958" w14:textId="77777777" w:rsidR="00747676" w:rsidRPr="00C67286"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67286" w14:paraId="62E7E95B" w14:textId="77777777" w:rsidTr="00BB76BC">
        <w:tc>
          <w:tcPr>
            <w:tcW w:w="3078" w:type="dxa"/>
            <w:shd w:val="clear" w:color="auto" w:fill="D9D9D9"/>
          </w:tcPr>
          <w:p w14:paraId="62E7E959" w14:textId="77777777" w:rsidR="00747676" w:rsidRPr="00C67286" w:rsidRDefault="00747676" w:rsidP="00EB71A2">
            <w:pPr>
              <w:pStyle w:val="TableEntryHeader"/>
            </w:pPr>
            <w:r w:rsidRPr="00C67286">
              <w:t>Transaction</w:t>
            </w:r>
          </w:p>
        </w:tc>
        <w:tc>
          <w:tcPr>
            <w:tcW w:w="6498" w:type="dxa"/>
            <w:shd w:val="clear" w:color="auto" w:fill="D9D9D9"/>
          </w:tcPr>
          <w:p w14:paraId="62E7E95A" w14:textId="77777777" w:rsidR="00747676" w:rsidRPr="00C67286" w:rsidRDefault="00747676" w:rsidP="00EB71A2">
            <w:pPr>
              <w:pStyle w:val="TableEntryHeader"/>
            </w:pPr>
            <w:r w:rsidRPr="00C67286">
              <w:t>Definition</w:t>
            </w:r>
          </w:p>
        </w:tc>
      </w:tr>
      <w:tr w:rsidR="00747676" w:rsidRPr="00C67286" w14:paraId="62E7E95E" w14:textId="77777777" w:rsidTr="00BB76BC">
        <w:tc>
          <w:tcPr>
            <w:tcW w:w="3078" w:type="dxa"/>
            <w:shd w:val="clear" w:color="auto" w:fill="auto"/>
          </w:tcPr>
          <w:p w14:paraId="62E7E95C" w14:textId="602D0EFF" w:rsidR="00747676" w:rsidRPr="00C67286" w:rsidRDefault="00461E53" w:rsidP="00EB71A2">
            <w:pPr>
              <w:pStyle w:val="TableEntry"/>
            </w:pPr>
            <w:r>
              <w:t xml:space="preserve">Query </w:t>
            </w:r>
            <w:r w:rsidR="009902BF" w:rsidRPr="00C67286">
              <w:t>Administration Request</w:t>
            </w:r>
            <w:ins w:id="908" w:author="Jose Costa Teixeira" w:date="2017-07-08T15:25:00Z">
              <w:r w:rsidR="00BD6D25">
                <w:t>s</w:t>
              </w:r>
            </w:ins>
          </w:p>
        </w:tc>
        <w:tc>
          <w:tcPr>
            <w:tcW w:w="6498" w:type="dxa"/>
            <w:shd w:val="clear" w:color="auto" w:fill="auto"/>
          </w:tcPr>
          <w:p w14:paraId="62E7E95D" w14:textId="7FA954F1" w:rsidR="00747676" w:rsidRPr="00C67286" w:rsidRDefault="009902BF" w:rsidP="00EB71A2">
            <w:pPr>
              <w:pStyle w:val="TableEntry"/>
            </w:pPr>
            <w:r w:rsidRPr="00C67286">
              <w:t>Request for individual administration actions to be performed</w:t>
            </w:r>
          </w:p>
        </w:tc>
      </w:tr>
      <w:tr w:rsidR="00747676" w:rsidRPr="00C67286" w14:paraId="62E7E961" w14:textId="77777777" w:rsidTr="00BB76BC">
        <w:tc>
          <w:tcPr>
            <w:tcW w:w="3078" w:type="dxa"/>
            <w:shd w:val="clear" w:color="auto" w:fill="auto"/>
          </w:tcPr>
          <w:p w14:paraId="62E7E95F" w14:textId="3654ACE8" w:rsidR="00747676" w:rsidRPr="00C67286" w:rsidRDefault="00024257" w:rsidP="00EB71A2">
            <w:pPr>
              <w:pStyle w:val="TableEntry"/>
            </w:pPr>
            <w:r>
              <w:lastRenderedPageBreak/>
              <w:t>Report</w:t>
            </w:r>
            <w:r w:rsidR="009902BF" w:rsidRPr="00C67286">
              <w:t xml:space="preserve"> Administration Re</w:t>
            </w:r>
            <w:r>
              <w:t>sults</w:t>
            </w:r>
          </w:p>
        </w:tc>
        <w:tc>
          <w:tcPr>
            <w:tcW w:w="6498" w:type="dxa"/>
            <w:shd w:val="clear" w:color="auto" w:fill="auto"/>
          </w:tcPr>
          <w:p w14:paraId="62E7E960" w14:textId="51B75B2D" w:rsidR="00747676" w:rsidRPr="00C67286" w:rsidRDefault="009902BF" w:rsidP="00EB71A2">
            <w:pPr>
              <w:pStyle w:val="TableEntry"/>
            </w:pPr>
            <w:r w:rsidRPr="00C67286">
              <w:t xml:space="preserve">Report on the outcome of </w:t>
            </w:r>
            <w:ins w:id="909" w:author="Jose Costa Teixeira" w:date="2017-07-08T15:26:00Z">
              <w:r w:rsidR="00BD6D25">
                <w:t xml:space="preserve">each single </w:t>
              </w:r>
            </w:ins>
            <w:del w:id="910" w:author="Jose Costa Teixeira" w:date="2017-07-08T15:26:00Z">
              <w:r w:rsidRPr="00C67286" w:rsidDel="00BD6D25">
                <w:delText xml:space="preserve">a single </w:delText>
              </w:r>
            </w:del>
            <w:r w:rsidRPr="00C67286">
              <w:t>administration event</w:t>
            </w:r>
          </w:p>
        </w:tc>
      </w:tr>
    </w:tbl>
    <w:p w14:paraId="62E7E962" w14:textId="77777777" w:rsidR="00747676" w:rsidRPr="00C67286" w:rsidRDefault="00747676" w:rsidP="00747676">
      <w:pPr>
        <w:pStyle w:val="Glossary"/>
        <w:pageBreakBefore w:val="0"/>
        <w:rPr>
          <w:noProof w:val="0"/>
        </w:rPr>
      </w:pPr>
      <w:r w:rsidRPr="00C67286">
        <w:rPr>
          <w:noProof w:val="0"/>
        </w:rPr>
        <w:t>Glossary</w:t>
      </w:r>
    </w:p>
    <w:p w14:paraId="62E7E963" w14:textId="77777777" w:rsidR="00747676" w:rsidRPr="00C67286" w:rsidRDefault="00747676" w:rsidP="00747676">
      <w:pPr>
        <w:pStyle w:val="EditorInstructions"/>
      </w:pPr>
      <w:r w:rsidRPr="00C67286">
        <w:t>Add the following glossary terms to the IHE Technical Frameworks General Introduction Glossary:</w:t>
      </w:r>
    </w:p>
    <w:p w14:paraId="62E7E965" w14:textId="77777777" w:rsidR="00747676" w:rsidRPr="00C67286" w:rsidRDefault="00747676" w:rsidP="00747676">
      <w:pPr>
        <w:pStyle w:val="AuthorInstruction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67286" w14:paraId="62E7E968" w14:textId="77777777" w:rsidTr="00A73230">
        <w:tc>
          <w:tcPr>
            <w:tcW w:w="3078" w:type="dxa"/>
            <w:tcBorders>
              <w:bottom w:val="single" w:sz="4" w:space="0" w:color="auto"/>
            </w:tcBorders>
            <w:shd w:val="clear" w:color="auto" w:fill="D9D9D9"/>
          </w:tcPr>
          <w:p w14:paraId="62E7E966" w14:textId="77777777" w:rsidR="00747676" w:rsidRPr="00C67286" w:rsidRDefault="00747676" w:rsidP="00843B52">
            <w:pPr>
              <w:pStyle w:val="TableEntryHeader"/>
            </w:pPr>
            <w:r w:rsidRPr="00C67286">
              <w:t>Glossary Term</w:t>
            </w:r>
          </w:p>
        </w:tc>
        <w:tc>
          <w:tcPr>
            <w:tcW w:w="6498" w:type="dxa"/>
            <w:tcBorders>
              <w:bottom w:val="single" w:sz="4" w:space="0" w:color="auto"/>
            </w:tcBorders>
            <w:shd w:val="clear" w:color="auto" w:fill="D9D9D9"/>
          </w:tcPr>
          <w:p w14:paraId="62E7E967" w14:textId="77777777" w:rsidR="00747676" w:rsidRPr="00C67286" w:rsidRDefault="00747676" w:rsidP="00843B52">
            <w:pPr>
              <w:pStyle w:val="TableEntryHeader"/>
            </w:pPr>
            <w:r w:rsidRPr="00C67286">
              <w:t>Definition</w:t>
            </w:r>
          </w:p>
        </w:tc>
      </w:tr>
      <w:tr w:rsidR="00747676" w:rsidRPr="00C67286" w14:paraId="62E7E96B" w14:textId="77777777" w:rsidTr="00A73230">
        <w:tc>
          <w:tcPr>
            <w:tcW w:w="3078" w:type="dxa"/>
            <w:tcBorders>
              <w:right w:val="single" w:sz="4" w:space="0" w:color="auto"/>
            </w:tcBorders>
            <w:shd w:val="clear" w:color="auto" w:fill="auto"/>
          </w:tcPr>
          <w:p w14:paraId="62E7E969" w14:textId="672BA6DC" w:rsidR="00747676" w:rsidRPr="00C67286" w:rsidRDefault="00DB223F" w:rsidP="00843B52">
            <w:pPr>
              <w:pStyle w:val="TableEntry"/>
            </w:pPr>
            <w:r>
              <w:t>Administration Request</w:t>
            </w:r>
          </w:p>
        </w:tc>
        <w:tc>
          <w:tcPr>
            <w:tcW w:w="6498" w:type="dxa"/>
            <w:tcBorders>
              <w:left w:val="single" w:sz="4" w:space="0" w:color="auto"/>
            </w:tcBorders>
            <w:shd w:val="clear" w:color="auto" w:fill="auto"/>
          </w:tcPr>
          <w:p w14:paraId="2DAF149A" w14:textId="166E8739" w:rsidR="00747676" w:rsidRDefault="00184A9C" w:rsidP="00843B52">
            <w:pPr>
              <w:pStyle w:val="TableEntry"/>
              <w:rPr>
                <w:ins w:id="911" w:author="Jose Costa Teixeira" w:date="2017-07-18T12:11:00Z"/>
              </w:rPr>
            </w:pPr>
            <w:r>
              <w:t xml:space="preserve">An instruction for a single medication administration event. For example, a request to “administer </w:t>
            </w:r>
            <w:del w:id="912" w:author="Jose Costa Teixeira" w:date="2017-07-18T12:11:00Z">
              <w:r w:rsidDel="00A73230">
                <w:delText xml:space="preserve">medication </w:delText>
              </w:r>
            </w:del>
            <w:ins w:id="913" w:author="Jose Costa Teixeira" w:date="2017-07-18T12:11:00Z">
              <w:r w:rsidR="00A73230">
                <w:t xml:space="preserve">paracetamol to patient </w:t>
              </w:r>
            </w:ins>
            <w:r>
              <w:t>X on 1/7, at 13:00”. An administration request does not expect any further action (such as dispensing), only the administration.</w:t>
            </w:r>
          </w:p>
          <w:p w14:paraId="62E7E96A" w14:textId="46D8A6B6" w:rsidR="00A73230" w:rsidRPr="00C67286" w:rsidRDefault="00A73230" w:rsidP="00843B52">
            <w:pPr>
              <w:pStyle w:val="TableEntry"/>
            </w:pPr>
            <w:ins w:id="914" w:author="Jose Costa Teixeira" w:date="2017-07-18T12:11:00Z">
              <w:r>
                <w:t>One event can also include several units at the same time (e.g. give paracetamol to patient X - 2 tablets at 3 pm”, even different medications (e.g. “give drug A and drub B mixed together to patient X – 1 each at 3 pm ”)</w:t>
              </w:r>
            </w:ins>
          </w:p>
        </w:tc>
      </w:tr>
      <w:tr w:rsidR="00A73230" w:rsidRPr="00C67286" w14:paraId="3C34C4AC" w14:textId="77777777" w:rsidTr="00A73230">
        <w:trPr>
          <w:ins w:id="915" w:author="Jose Costa Teixeira" w:date="2017-07-18T12:12:00Z"/>
        </w:trPr>
        <w:tc>
          <w:tcPr>
            <w:tcW w:w="3078" w:type="dxa"/>
            <w:tcBorders>
              <w:right w:val="single" w:sz="4" w:space="0" w:color="auto"/>
            </w:tcBorders>
            <w:shd w:val="clear" w:color="auto" w:fill="auto"/>
          </w:tcPr>
          <w:p w14:paraId="702FD7F8" w14:textId="77777777" w:rsidR="00A73230" w:rsidRPr="00C67286" w:rsidRDefault="00A73230" w:rsidP="001D09EE">
            <w:pPr>
              <w:pStyle w:val="TableEntry"/>
              <w:rPr>
                <w:ins w:id="916" w:author="Jose Costa Teixeira" w:date="2017-07-18T12:12:00Z"/>
              </w:rPr>
            </w:pPr>
            <w:ins w:id="917" w:author="Jose Costa Teixeira" w:date="2017-07-18T12:12:00Z">
              <w:r>
                <w:t xml:space="preserve">Instantaneous administration </w:t>
              </w:r>
            </w:ins>
          </w:p>
        </w:tc>
        <w:tc>
          <w:tcPr>
            <w:tcW w:w="6498" w:type="dxa"/>
            <w:tcBorders>
              <w:left w:val="single" w:sz="4" w:space="0" w:color="auto"/>
            </w:tcBorders>
            <w:shd w:val="clear" w:color="auto" w:fill="auto"/>
          </w:tcPr>
          <w:p w14:paraId="767D33AF" w14:textId="77777777" w:rsidR="00A73230" w:rsidRPr="00C67286" w:rsidRDefault="00A73230" w:rsidP="001D09EE">
            <w:pPr>
              <w:pStyle w:val="TableEntry"/>
              <w:rPr>
                <w:ins w:id="918" w:author="Jose Costa Teixeira" w:date="2017-07-18T12:12:00Z"/>
              </w:rPr>
            </w:pPr>
          </w:p>
        </w:tc>
      </w:tr>
      <w:tr w:rsidR="00A73230" w:rsidRPr="00C67286" w14:paraId="0B9C2BED" w14:textId="77777777" w:rsidTr="00A73230">
        <w:trPr>
          <w:ins w:id="919" w:author="Jose Costa Teixeira" w:date="2017-07-18T12:12:00Z"/>
        </w:trPr>
        <w:tc>
          <w:tcPr>
            <w:tcW w:w="3078" w:type="dxa"/>
            <w:tcBorders>
              <w:right w:val="single" w:sz="4" w:space="0" w:color="auto"/>
            </w:tcBorders>
            <w:shd w:val="clear" w:color="auto" w:fill="auto"/>
          </w:tcPr>
          <w:p w14:paraId="4F69DD50" w14:textId="77777777" w:rsidR="00A73230" w:rsidRPr="00C67286" w:rsidRDefault="00A73230" w:rsidP="001D09EE">
            <w:pPr>
              <w:pStyle w:val="TableEntry"/>
              <w:rPr>
                <w:ins w:id="920" w:author="Jose Costa Teixeira" w:date="2017-07-18T12:12:00Z"/>
              </w:rPr>
            </w:pPr>
            <w:ins w:id="921" w:author="Jose Costa Teixeira" w:date="2017-07-18T12:12:00Z">
              <w:r>
                <w:t>Continuous administration</w:t>
              </w:r>
            </w:ins>
          </w:p>
        </w:tc>
        <w:tc>
          <w:tcPr>
            <w:tcW w:w="6498" w:type="dxa"/>
            <w:tcBorders>
              <w:left w:val="single" w:sz="4" w:space="0" w:color="auto"/>
            </w:tcBorders>
            <w:shd w:val="clear" w:color="auto" w:fill="auto"/>
          </w:tcPr>
          <w:p w14:paraId="2B5C364F" w14:textId="77777777" w:rsidR="00A73230" w:rsidRPr="00C67286" w:rsidRDefault="00A73230" w:rsidP="001D09EE">
            <w:pPr>
              <w:pStyle w:val="TableEntry"/>
              <w:rPr>
                <w:ins w:id="922" w:author="Jose Costa Teixeira" w:date="2017-07-18T12:12:00Z"/>
              </w:rPr>
            </w:pPr>
          </w:p>
        </w:tc>
      </w:tr>
      <w:tr w:rsidR="00747676" w:rsidRPr="00C67286" w14:paraId="62E7E96E" w14:textId="77777777" w:rsidTr="00A73230">
        <w:tc>
          <w:tcPr>
            <w:tcW w:w="3078" w:type="dxa"/>
            <w:shd w:val="clear" w:color="auto" w:fill="auto"/>
          </w:tcPr>
          <w:p w14:paraId="62E7E96C" w14:textId="77777777" w:rsidR="00747676" w:rsidRPr="00C67286" w:rsidRDefault="00747676" w:rsidP="00843B52">
            <w:pPr>
              <w:pStyle w:val="TableEntry"/>
            </w:pPr>
          </w:p>
        </w:tc>
        <w:tc>
          <w:tcPr>
            <w:tcW w:w="6498" w:type="dxa"/>
            <w:shd w:val="clear" w:color="auto" w:fill="auto"/>
          </w:tcPr>
          <w:p w14:paraId="62E7E96D" w14:textId="77777777" w:rsidR="00747676" w:rsidRPr="00C67286" w:rsidRDefault="00747676" w:rsidP="00843B52">
            <w:pPr>
              <w:pStyle w:val="TableEntry"/>
            </w:pPr>
          </w:p>
        </w:tc>
      </w:tr>
    </w:tbl>
    <w:p w14:paraId="62E7E96F" w14:textId="77777777" w:rsidR="00CF283F" w:rsidRPr="00C67286" w:rsidRDefault="00CF283F" w:rsidP="008616CB">
      <w:pPr>
        <w:pStyle w:val="PartTitle"/>
      </w:pPr>
      <w:r w:rsidRPr="00C67286">
        <w:lastRenderedPageBreak/>
        <w:t xml:space="preserve">Volume </w:t>
      </w:r>
      <w:r w:rsidR="00B43198" w:rsidRPr="00C67286">
        <w:t>1</w:t>
      </w:r>
      <w:r w:rsidRPr="00C67286">
        <w:t xml:space="preserve"> –</w:t>
      </w:r>
      <w:r w:rsidR="003A09FE" w:rsidRPr="00C67286">
        <w:t xml:space="preserve"> </w:t>
      </w:r>
      <w:r w:rsidRPr="00C67286">
        <w:t>Profiles</w:t>
      </w:r>
    </w:p>
    <w:p w14:paraId="62E7E972" w14:textId="77777777" w:rsidR="00B55350" w:rsidRPr="00C67286" w:rsidRDefault="00B55350" w:rsidP="008E441F">
      <w:pPr>
        <w:pStyle w:val="EditorInstructions"/>
      </w:pPr>
      <w:bookmarkStart w:id="923" w:name="_Toc530206507"/>
      <w:bookmarkStart w:id="924" w:name="_Toc1388427"/>
      <w:bookmarkStart w:id="925" w:name="_Toc1388581"/>
      <w:bookmarkStart w:id="926" w:name="_Toc1456608"/>
      <w:bookmarkStart w:id="927" w:name="_Toc37034633"/>
      <w:bookmarkStart w:id="928" w:name="_Toc38846111"/>
      <w:r w:rsidRPr="00C67286">
        <w:t>A</w:t>
      </w:r>
      <w:r w:rsidR="00F455EA" w:rsidRPr="00C67286">
        <w:t>dd the following to the IHE Technical Frameworks General Introduction</w:t>
      </w:r>
      <w:r w:rsidR="00255821" w:rsidRPr="00C67286">
        <w:t xml:space="preserve"> Copyright section</w:t>
      </w:r>
      <w:r w:rsidRPr="00C67286">
        <w:t>:</w:t>
      </w:r>
    </w:p>
    <w:p w14:paraId="56BB7416" w14:textId="0EB25B2E" w:rsidR="00DB223F" w:rsidRDefault="00DB223F" w:rsidP="00DB223F">
      <w:pPr>
        <w:pStyle w:val="BodyText"/>
      </w:pPr>
      <w:r w:rsidRPr="002862AA">
        <w:t xml:space="preserve">The HL7® FHIR® standard License can be found at  </w:t>
      </w:r>
      <w:hyperlink r:id="rId19" w:history="1">
        <w:r>
          <w:rPr>
            <w:rStyle w:val="Hyperlink"/>
          </w:rPr>
          <w:t>http://hl7.org/fhir/STU3/license.html</w:t>
        </w:r>
      </w:hyperlink>
      <w:r w:rsidRPr="002862AA">
        <w:t>.</w:t>
      </w:r>
    </w:p>
    <w:p w14:paraId="6B60AF94" w14:textId="77777777" w:rsidR="00184A9C" w:rsidRPr="002862AA" w:rsidRDefault="00184A9C" w:rsidP="00DB223F">
      <w:pPr>
        <w:pStyle w:val="BodyText"/>
      </w:pPr>
    </w:p>
    <w:p w14:paraId="62E7E973" w14:textId="77777777" w:rsidR="00F455EA" w:rsidRPr="00C67286" w:rsidRDefault="00F455EA" w:rsidP="007922ED">
      <w:pPr>
        <w:rPr>
          <w:i/>
        </w:rPr>
      </w:pPr>
    </w:p>
    <w:p w14:paraId="62E7E974" w14:textId="77777777" w:rsidR="00F455EA" w:rsidRPr="00C67286" w:rsidRDefault="00F455EA" w:rsidP="00F455EA">
      <w:pPr>
        <w:pStyle w:val="Heading2"/>
        <w:numPr>
          <w:ilvl w:val="0"/>
          <w:numId w:val="0"/>
        </w:numPr>
        <w:rPr>
          <w:noProof w:val="0"/>
        </w:rPr>
      </w:pPr>
      <w:bookmarkStart w:id="929" w:name="_Toc489656174"/>
      <w:r w:rsidRPr="00C67286">
        <w:rPr>
          <w:noProof w:val="0"/>
        </w:rPr>
        <w:t>&lt;</w:t>
      </w:r>
      <w:r w:rsidRPr="00C67286">
        <w:rPr>
          <w:i/>
          <w:noProof w:val="0"/>
        </w:rPr>
        <w:t>Domain-specific additions</w:t>
      </w:r>
      <w:r w:rsidR="005672A9" w:rsidRPr="00C67286">
        <w:rPr>
          <w:i/>
          <w:noProof w:val="0"/>
        </w:rPr>
        <w:t>&gt;</w:t>
      </w:r>
      <w:bookmarkEnd w:id="929"/>
    </w:p>
    <w:p w14:paraId="62E7E975" w14:textId="77777777" w:rsidR="00F455EA" w:rsidRPr="00C67286" w:rsidRDefault="005672A9" w:rsidP="00B92EA1">
      <w:pPr>
        <w:pStyle w:val="AuthorInstructions"/>
      </w:pPr>
      <w:r w:rsidRPr="00C67286">
        <w:t>&lt;</w:t>
      </w:r>
      <w:r w:rsidR="00F455EA" w:rsidRPr="00C67286">
        <w:t>Some domains have specific sections, added as subsections to Sections 1 or 2, in their Technical Frameworks</w:t>
      </w:r>
      <w:r w:rsidR="00F0665F" w:rsidRPr="00C67286">
        <w:t xml:space="preserve">. </w:t>
      </w:r>
      <w:r w:rsidR="00F455EA" w:rsidRPr="00C67286">
        <w:t>These types of additions are allowed as long as they do not adjust the overall numbering scheme which needs to remain consistent across domains</w:t>
      </w:r>
      <w:r w:rsidR="00F0665F" w:rsidRPr="00C67286">
        <w:t xml:space="preserve">. </w:t>
      </w:r>
      <w:r w:rsidR="00F455EA" w:rsidRPr="00C67286">
        <w:t>If there are such additions, they should be included here.&gt;</w:t>
      </w:r>
    </w:p>
    <w:p w14:paraId="62E7E976" w14:textId="77777777" w:rsidR="00303E20" w:rsidRPr="00C67286" w:rsidRDefault="00303E20">
      <w:pPr>
        <w:pStyle w:val="BodyText"/>
        <w:rPr>
          <w:i/>
          <w:iCs/>
        </w:rPr>
      </w:pPr>
      <w:bookmarkStart w:id="930" w:name="_Toc473170358"/>
      <w:bookmarkStart w:id="931" w:name="_Toc504625755"/>
      <w:bookmarkStart w:id="932" w:name="_Toc530206508"/>
      <w:bookmarkStart w:id="933" w:name="_Toc1388428"/>
      <w:bookmarkStart w:id="934" w:name="_Toc1388582"/>
      <w:bookmarkStart w:id="935" w:name="_Toc1456609"/>
      <w:bookmarkStart w:id="936" w:name="_Toc37034634"/>
      <w:bookmarkStart w:id="937" w:name="_Toc38846112"/>
      <w:bookmarkEnd w:id="820"/>
      <w:bookmarkEnd w:id="821"/>
      <w:bookmarkEnd w:id="923"/>
      <w:bookmarkEnd w:id="924"/>
      <w:bookmarkEnd w:id="925"/>
      <w:bookmarkEnd w:id="926"/>
      <w:bookmarkEnd w:id="927"/>
      <w:bookmarkEnd w:id="928"/>
    </w:p>
    <w:p w14:paraId="62E7E977" w14:textId="77777777" w:rsidR="00303E20" w:rsidRPr="00C67286" w:rsidRDefault="00F967B3" w:rsidP="008E441F">
      <w:pPr>
        <w:pStyle w:val="EditorInstructions"/>
      </w:pPr>
      <w:r w:rsidRPr="00C67286">
        <w:t>A</w:t>
      </w:r>
      <w:r w:rsidR="00303E20" w:rsidRPr="00C67286">
        <w:t>dd</w:t>
      </w:r>
      <w:r w:rsidR="00D91815" w:rsidRPr="00C67286">
        <w:t xml:space="preserve"> </w:t>
      </w:r>
      <w:r w:rsidR="00255821" w:rsidRPr="00C67286">
        <w:t xml:space="preserve">to </w:t>
      </w:r>
      <w:r w:rsidR="00D91815" w:rsidRPr="00C67286">
        <w:t>Section …</w:t>
      </w:r>
    </w:p>
    <w:p w14:paraId="62E7E983" w14:textId="393FE8C1" w:rsidR="00E26EBB" w:rsidRPr="00C67286" w:rsidRDefault="009902BF" w:rsidP="00E26EBB">
      <w:pPr>
        <w:pStyle w:val="Heading1"/>
        <w:pageBreakBefore w:val="0"/>
        <w:numPr>
          <w:ilvl w:val="0"/>
          <w:numId w:val="0"/>
        </w:numPr>
        <w:rPr>
          <w:ins w:id="938" w:author="Jose Costa Teixeira" w:date="2016-06-27T20:55:00Z"/>
          <w:noProof w:val="0"/>
        </w:rPr>
      </w:pPr>
      <w:r w:rsidRPr="00C67286">
        <w:rPr>
          <w:noProof w:val="0"/>
        </w:rPr>
        <w:t>X</w:t>
      </w:r>
      <w:ins w:id="939" w:author="Jose Costa Teixeira" w:date="2016-06-27T20:55:00Z">
        <w:r w:rsidR="00E26EBB" w:rsidRPr="00C67286">
          <w:rPr>
            <w:noProof w:val="0"/>
          </w:rPr>
          <w:t xml:space="preserve"> Mobile Medication Administration (MM</w:t>
        </w:r>
      </w:ins>
      <w:r w:rsidRPr="00C67286">
        <w:rPr>
          <w:noProof w:val="0"/>
        </w:rPr>
        <w:t>A</w:t>
      </w:r>
      <w:ins w:id="940" w:author="Jose Costa Teixeira" w:date="2016-06-27T20:55:00Z">
        <w:r w:rsidR="00E26EBB" w:rsidRPr="00C67286">
          <w:rPr>
            <w:noProof w:val="0"/>
          </w:rPr>
          <w:t>) Profile</w:t>
        </w:r>
      </w:ins>
    </w:p>
    <w:p w14:paraId="7DEAE619" w14:textId="4C9B4D6B" w:rsidR="009902BF" w:rsidRPr="0017078C" w:rsidRDefault="00E26EBB" w:rsidP="0017078C">
      <w:pPr>
        <w:pStyle w:val="Heading1"/>
        <w:pageBreakBefore w:val="0"/>
        <w:numPr>
          <w:ilvl w:val="0"/>
          <w:numId w:val="0"/>
        </w:numPr>
        <w:rPr>
          <w:rFonts w:ascii="Times New Roman" w:hAnsi="Times New Roman"/>
          <w:b w:val="0"/>
          <w:noProof w:val="0"/>
          <w:sz w:val="24"/>
          <w:szCs w:val="24"/>
        </w:rPr>
      </w:pPr>
      <w:ins w:id="941" w:author="Jose Costa Teixeira" w:date="2016-06-27T20:55:00Z">
        <w:r w:rsidRPr="00C67286">
          <w:rPr>
            <w:rFonts w:ascii="Times New Roman" w:hAnsi="Times New Roman"/>
            <w:b w:val="0"/>
            <w:noProof w:val="0"/>
            <w:sz w:val="24"/>
            <w:szCs w:val="24"/>
          </w:rPr>
          <w:t>The Mobile Medication Administration Profile provides integration between systems or actors that are in charge of medication administration and systems or actors that are upstream (e.g. prescription or dispensing systems) or downstream (e.g. EHRs or others).</w:t>
        </w:r>
      </w:ins>
    </w:p>
    <w:p w14:paraId="2C3B119B" w14:textId="67FB80D1" w:rsidR="009902BF" w:rsidRPr="00C67286" w:rsidRDefault="009902BF" w:rsidP="00E26EBB">
      <w:pPr>
        <w:pStyle w:val="BodyText"/>
      </w:pPr>
      <w:r w:rsidRPr="00C67286">
        <w:t>The MMA profile supports the data exchange for the following actors and cases:</w:t>
      </w:r>
    </w:p>
    <w:p w14:paraId="3689D02E" w14:textId="5252B6F9" w:rsidR="009902BF" w:rsidRPr="00C67286" w:rsidRDefault="009902BF" w:rsidP="00E26EBB">
      <w:pPr>
        <w:pStyle w:val="BodyText"/>
      </w:pPr>
    </w:p>
    <w:p w14:paraId="4A424034" w14:textId="2D32B3E9" w:rsidR="009902BF" w:rsidRPr="00C67286" w:rsidRDefault="009902BF" w:rsidP="00690C21">
      <w:pPr>
        <w:pStyle w:val="BodyText"/>
        <w:numPr>
          <w:ilvl w:val="0"/>
          <w:numId w:val="103"/>
        </w:numPr>
      </w:pPr>
      <w:r w:rsidRPr="00C67286">
        <w:t xml:space="preserve">A Medication Administration </w:t>
      </w:r>
      <w:r w:rsidR="005B570D" w:rsidRPr="00C67286">
        <w:t>Request</w:t>
      </w:r>
      <w:r w:rsidRPr="00C67286">
        <w:t xml:space="preserve"> Placer contains the </w:t>
      </w:r>
      <w:ins w:id="942" w:author="Jose Costa Teixeira" w:date="2017-04-02T13:16:00Z">
        <w:r w:rsidR="007F1599" w:rsidRPr="00C67286">
          <w:t xml:space="preserve">planned </w:t>
        </w:r>
      </w:ins>
      <w:r w:rsidRPr="00C67286">
        <w:t>individual medication administration actions</w:t>
      </w:r>
      <w:r w:rsidR="00690C21" w:rsidRPr="00C67286">
        <w:t xml:space="preserve">. The </w:t>
      </w:r>
      <w:r w:rsidRPr="00C67286">
        <w:t xml:space="preserve">Medication Administration Performer </w:t>
      </w:r>
      <w:r w:rsidR="00690C21" w:rsidRPr="00C67286">
        <w:t xml:space="preserve">retrieves these scheduled actions from the Medication Administration </w:t>
      </w:r>
      <w:r w:rsidR="005B570D" w:rsidRPr="00C67286">
        <w:t>Request</w:t>
      </w:r>
      <w:r w:rsidR="00690C21" w:rsidRPr="00C67286">
        <w:t xml:space="preserve"> Placer</w:t>
      </w:r>
      <w:ins w:id="943" w:author="Jose Costa Teixeira" w:date="2017-04-02T13:16:00Z">
        <w:r w:rsidR="007F1599" w:rsidRPr="00C67286">
          <w:t>, in order to perform them</w:t>
        </w:r>
      </w:ins>
      <w:r w:rsidRPr="00C67286">
        <w:t>.</w:t>
      </w:r>
    </w:p>
    <w:p w14:paraId="6D6C9AD7" w14:textId="3A292A7C" w:rsidR="009902BF" w:rsidRPr="00C67286" w:rsidRDefault="005B570D" w:rsidP="009902BF">
      <w:pPr>
        <w:pStyle w:val="BodyText"/>
        <w:numPr>
          <w:ilvl w:val="1"/>
          <w:numId w:val="103"/>
        </w:numPr>
      </w:pPr>
      <w:r w:rsidRPr="00C67286">
        <w:t xml:space="preserve">Note: For </w:t>
      </w:r>
      <w:ins w:id="944" w:author="Jose Costa Teixeira" w:date="2017-04-02T13:17:00Z">
        <w:r w:rsidR="007F1599" w:rsidRPr="00C67286">
          <w:t>n</w:t>
        </w:r>
      </w:ins>
      <w:del w:id="945" w:author="Jose Costa Teixeira" w:date="2017-04-02T13:17:00Z">
        <w:r w:rsidRPr="00C67286" w:rsidDel="007F1599">
          <w:delText>N</w:delText>
        </w:r>
      </w:del>
      <w:r w:rsidRPr="00C67286">
        <w:t>ot scheduled (emergency</w:t>
      </w:r>
      <w:ins w:id="946" w:author="Jose Costa Teixeira" w:date="2017-04-17T09:57:00Z">
        <w:r w:rsidR="005A08ED" w:rsidRPr="00C67286">
          <w:t xml:space="preserve"> or</w:t>
        </w:r>
      </w:ins>
      <w:del w:id="947" w:author="Jose Costa Teixeira" w:date="2017-04-17T09:57:00Z">
        <w:r w:rsidRPr="00C67286" w:rsidDel="005A08ED">
          <w:delText>,</w:delText>
        </w:r>
      </w:del>
      <w:r w:rsidRPr="00C67286">
        <w:t xml:space="preserve"> no</w:t>
      </w:r>
      <w:ins w:id="948" w:author="Jose Costa Teixeira" w:date="2017-04-17T09:57:00Z">
        <w:r w:rsidR="005A08ED" w:rsidRPr="00C67286">
          <w:t>t</w:t>
        </w:r>
      </w:ins>
      <w:del w:id="949" w:author="Jose Costa Teixeira" w:date="2017-04-17T09:57:00Z">
        <w:r w:rsidRPr="00C67286" w:rsidDel="005A08ED">
          <w:delText>r</w:delText>
        </w:r>
      </w:del>
      <w:r w:rsidRPr="00C67286">
        <w:t xml:space="preserve"> prescribed) medications, the </w:t>
      </w:r>
      <w:ins w:id="950" w:author="Jose Costa Teixeira" w:date="2017-04-02T13:18:00Z">
        <w:r w:rsidR="007F1599" w:rsidRPr="00C67286">
          <w:t xml:space="preserve">individual Administration </w:t>
        </w:r>
      </w:ins>
      <w:r w:rsidRPr="00C67286">
        <w:t>Request</w:t>
      </w:r>
      <w:ins w:id="951" w:author="Jose Costa Teixeira" w:date="2017-04-02T13:16:00Z">
        <w:r w:rsidR="007F1599" w:rsidRPr="00C67286">
          <w:t>s</w:t>
        </w:r>
      </w:ins>
      <w:del w:id="952" w:author="Jose Costa Teixeira" w:date="2017-04-02T13:16:00Z">
        <w:r w:rsidRPr="00C67286" w:rsidDel="007F1599">
          <w:delText xml:space="preserve"> placer</w:delText>
        </w:r>
      </w:del>
      <w:r w:rsidRPr="00C67286">
        <w:t xml:space="preserve"> do</w:t>
      </w:r>
      <w:del w:id="953" w:author="Jose Costa Teixeira" w:date="2017-04-02T13:16:00Z">
        <w:r w:rsidRPr="00C67286" w:rsidDel="007F1599">
          <w:delText>es</w:delText>
        </w:r>
      </w:del>
      <w:r w:rsidRPr="00C67286">
        <w:t xml:space="preserve"> not exist</w:t>
      </w:r>
      <w:r w:rsidR="00DB223F">
        <w:t>, neither a prescription</w:t>
      </w:r>
      <w:r w:rsidRPr="00C67286">
        <w:t>.</w:t>
      </w:r>
    </w:p>
    <w:p w14:paraId="109B04B6" w14:textId="220439A4" w:rsidR="009902BF" w:rsidRPr="00C67286" w:rsidRDefault="009902BF" w:rsidP="009902BF">
      <w:pPr>
        <w:pStyle w:val="BodyText"/>
        <w:numPr>
          <w:ilvl w:val="1"/>
          <w:numId w:val="103"/>
        </w:numPr>
      </w:pPr>
      <w:r w:rsidRPr="00C67286">
        <w:t xml:space="preserve">Note: </w:t>
      </w:r>
      <w:ins w:id="954" w:author="Jose Costa Teixeira" w:date="2017-04-02T13:17:00Z">
        <w:r w:rsidR="007F1599" w:rsidRPr="00C67286">
          <w:t>For “</w:t>
        </w:r>
      </w:ins>
      <w:r w:rsidRPr="00C67286">
        <w:t>As needed</w:t>
      </w:r>
      <w:ins w:id="955" w:author="Jose Costa Teixeira" w:date="2017-04-02T13:17:00Z">
        <w:r w:rsidR="007F1599" w:rsidRPr="00C67286">
          <w:t>”</w:t>
        </w:r>
      </w:ins>
      <w:r w:rsidRPr="00C67286">
        <w:t xml:space="preserve"> </w:t>
      </w:r>
      <w:del w:id="956" w:author="Jose Costa Teixeira" w:date="2017-04-02T13:17:00Z">
        <w:r w:rsidR="005B570D" w:rsidRPr="00C67286" w:rsidDel="007F1599">
          <w:delText xml:space="preserve">prescribed </w:delText>
        </w:r>
      </w:del>
      <w:r w:rsidR="005B570D" w:rsidRPr="00C67286">
        <w:t xml:space="preserve">orders, </w:t>
      </w:r>
      <w:del w:id="957" w:author="Jose Costa Teixeira" w:date="2017-04-02T13:17:00Z">
        <w:r w:rsidR="005B570D" w:rsidRPr="00C67286" w:rsidDel="007F1599">
          <w:delText>WE NEED A NEW TRANSACTION</w:delText>
        </w:r>
      </w:del>
      <w:ins w:id="958" w:author="Jose Costa Teixeira" w:date="2017-04-02T13:17:00Z">
        <w:r w:rsidR="007F1599" w:rsidRPr="00C67286">
          <w:t xml:space="preserve">the </w:t>
        </w:r>
      </w:ins>
      <w:ins w:id="959" w:author="Jose Costa Teixeira" w:date="2017-04-02T13:18:00Z">
        <w:r w:rsidR="007F1599" w:rsidRPr="00C67286">
          <w:t xml:space="preserve">individual Administration Requests </w:t>
        </w:r>
      </w:ins>
      <w:ins w:id="960" w:author="Jose Costa Teixeira" w:date="2017-04-02T13:17:00Z">
        <w:r w:rsidR="007F1599" w:rsidRPr="00C67286">
          <w:t>do not exist</w:t>
        </w:r>
      </w:ins>
      <w:r w:rsidR="00DB223F">
        <w:t>, although a prescription may exist</w:t>
      </w:r>
      <w:r w:rsidR="005B570D" w:rsidRPr="00C67286">
        <w:t>.</w:t>
      </w:r>
    </w:p>
    <w:p w14:paraId="2CBBC476" w14:textId="13F2CC68" w:rsidR="009902BF" w:rsidRPr="00C67286" w:rsidRDefault="009902BF" w:rsidP="009902BF">
      <w:pPr>
        <w:pStyle w:val="BodyText"/>
        <w:numPr>
          <w:ilvl w:val="0"/>
          <w:numId w:val="103"/>
        </w:numPr>
      </w:pPr>
      <w:r w:rsidRPr="00C67286">
        <w:t>The Medication Administration Informer informs a Medication Administration Consumer about the performing of the administration activity (or its reported absence).</w:t>
      </w:r>
      <w:r w:rsidR="0017078C">
        <w:t xml:space="preserve"> </w:t>
      </w:r>
    </w:p>
    <w:p w14:paraId="122DCA2C" w14:textId="1E2FA51C" w:rsidR="00690C21" w:rsidRPr="00C67286" w:rsidRDefault="00690C21" w:rsidP="00690C21">
      <w:pPr>
        <w:pStyle w:val="BodyText"/>
        <w:numPr>
          <w:ilvl w:val="1"/>
          <w:numId w:val="103"/>
        </w:numPr>
        <w:rPr>
          <w:highlight w:val="yellow"/>
          <w:rPrChange w:id="961" w:author="Jose Costa Teixeira" w:date="2017-04-02T13:18:00Z">
            <w:rPr/>
          </w:rPrChange>
        </w:rPr>
      </w:pPr>
      <w:r w:rsidRPr="00C67286">
        <w:rPr>
          <w:highlight w:val="yellow"/>
          <w:rPrChange w:id="962" w:author="Jose Costa Teixeira" w:date="2017-04-02T13:18:00Z">
            <w:rPr/>
          </w:rPrChange>
        </w:rPr>
        <w:t>Is this a push or a pull? The server should n</w:t>
      </w:r>
      <w:r w:rsidR="005B570D" w:rsidRPr="00C67286">
        <w:rPr>
          <w:highlight w:val="yellow"/>
          <w:rPrChange w:id="963" w:author="Jose Costa Teixeira" w:date="2017-04-02T13:18:00Z">
            <w:rPr/>
          </w:rPrChange>
        </w:rPr>
        <w:t>ot be on the mobile side</w:t>
      </w:r>
      <w:r w:rsidR="0017078C">
        <w:rPr>
          <w:highlight w:val="yellow"/>
        </w:rPr>
        <w:t>, so PUSH</w:t>
      </w:r>
      <w:r w:rsidR="005B570D" w:rsidRPr="00C67286">
        <w:rPr>
          <w:highlight w:val="yellow"/>
          <w:rPrChange w:id="964" w:author="Jose Costa Teixeira" w:date="2017-04-02T13:18:00Z">
            <w:rPr/>
          </w:rPrChange>
        </w:rPr>
        <w:t>.</w:t>
      </w:r>
    </w:p>
    <w:p w14:paraId="3EDDDCF9" w14:textId="77777777" w:rsidR="009902BF" w:rsidRPr="00C67286" w:rsidDel="005A08ED" w:rsidRDefault="009902BF" w:rsidP="009902BF">
      <w:pPr>
        <w:pStyle w:val="BodyText"/>
        <w:rPr>
          <w:del w:id="965" w:author="Jose Costa Teixeira" w:date="2017-04-17T09:58:00Z"/>
        </w:rPr>
      </w:pPr>
    </w:p>
    <w:p w14:paraId="0AD1AB25" w14:textId="17B4E033" w:rsidR="009902BF" w:rsidRPr="00C67286" w:rsidDel="005A08ED" w:rsidRDefault="009902BF" w:rsidP="00E26EBB">
      <w:pPr>
        <w:pStyle w:val="BodyText"/>
        <w:rPr>
          <w:del w:id="966" w:author="Jose Costa Teixeira" w:date="2017-04-17T09:58:00Z"/>
        </w:rPr>
      </w:pPr>
    </w:p>
    <w:p w14:paraId="1109CDCF" w14:textId="59377B40" w:rsidR="009902BF" w:rsidRPr="00C67286" w:rsidDel="005A08ED" w:rsidRDefault="009902BF" w:rsidP="00E26EBB">
      <w:pPr>
        <w:pStyle w:val="BodyText"/>
        <w:rPr>
          <w:del w:id="967" w:author="Jose Costa Teixeira" w:date="2017-04-17T09:58:00Z"/>
        </w:rPr>
      </w:pPr>
    </w:p>
    <w:p w14:paraId="40801FF1" w14:textId="1538C192" w:rsidR="009902BF" w:rsidRPr="00C67286" w:rsidRDefault="009902BF" w:rsidP="00E26EBB">
      <w:pPr>
        <w:pStyle w:val="BodyText"/>
      </w:pPr>
    </w:p>
    <w:p w14:paraId="3D66CA3E" w14:textId="505329A3" w:rsidR="009902BF" w:rsidRDefault="009902BF" w:rsidP="00E26EBB">
      <w:pPr>
        <w:pStyle w:val="BodyText"/>
      </w:pPr>
    </w:p>
    <w:p w14:paraId="21713460" w14:textId="3864B90A" w:rsidR="00335EBE" w:rsidRDefault="00335EBE" w:rsidP="00E26EBB">
      <w:pPr>
        <w:pStyle w:val="BodyText"/>
      </w:pPr>
    </w:p>
    <w:p w14:paraId="0B1B7A2B" w14:textId="740C4875" w:rsidR="00335EBE" w:rsidDel="006C39DC" w:rsidRDefault="00335EBE" w:rsidP="00E26EBB">
      <w:pPr>
        <w:pStyle w:val="BodyText"/>
        <w:rPr>
          <w:moveFrom w:id="968" w:author="Jose Costa Teixeira" w:date="2017-07-04T20:34:00Z"/>
        </w:rPr>
      </w:pPr>
      <w:moveFromRangeStart w:id="969" w:author="Jose Costa Teixeira" w:date="2017-07-04T20:34:00Z" w:name="move486963703"/>
      <w:moveFrom w:id="970" w:author="Jose Costa Teixeira" w:date="2017-07-04T20:34:00Z">
        <w:r w:rsidRPr="00335EBE" w:rsidDel="006C39DC">
          <w:rPr>
            <w:highlight w:val="yellow"/>
          </w:rPr>
          <w:t>HERE section about continuous administrations</w:t>
        </w:r>
        <w:r w:rsidR="007A5ABC" w:rsidDel="006C39DC">
          <w:rPr>
            <w:highlight w:val="yellow"/>
          </w:rPr>
          <w:t xml:space="preserve"> – we copy from ADM, or </w:t>
        </w:r>
        <w:r w:rsidR="00920FF7" w:rsidDel="006C39DC">
          <w:rPr>
            <w:highlight w:val="yellow"/>
          </w:rPr>
          <w:t>make new?</w:t>
        </w:r>
      </w:moveFrom>
    </w:p>
    <w:p w14:paraId="41820774" w14:textId="1644A22C" w:rsidR="007A5ABC" w:rsidDel="006C39DC" w:rsidRDefault="007A5ABC" w:rsidP="00E26EBB">
      <w:pPr>
        <w:pStyle w:val="BodyText"/>
        <w:rPr>
          <w:moveFrom w:id="971" w:author="Jose Costa Teixeira" w:date="2017-07-04T20:34:00Z"/>
        </w:rPr>
      </w:pPr>
    </w:p>
    <w:p w14:paraId="129B8666" w14:textId="56EA8D11" w:rsidR="00335EBE" w:rsidDel="006C39DC" w:rsidRDefault="0017078C" w:rsidP="00E26EBB">
      <w:pPr>
        <w:pStyle w:val="BodyText"/>
        <w:rPr>
          <w:moveFrom w:id="972" w:author="Jose Costa Teixeira" w:date="2017-07-04T20:34:00Z"/>
        </w:rPr>
      </w:pPr>
      <w:moveFrom w:id="973" w:author="Jose Costa Teixeira" w:date="2017-07-04T20:34:00Z">
        <w:r w:rsidRPr="0017078C" w:rsidDel="006C39DC">
          <w:rPr>
            <w:highlight w:val="yellow"/>
          </w:rPr>
          <w:t>Explanation about “requests” and “orders”</w:t>
        </w:r>
      </w:moveFrom>
    </w:p>
    <w:p w14:paraId="4E22B0EA" w14:textId="7F32B9B0" w:rsidR="0017078C" w:rsidDel="006C39DC" w:rsidRDefault="0017078C" w:rsidP="00E26EBB">
      <w:pPr>
        <w:pStyle w:val="BodyText"/>
        <w:rPr>
          <w:moveFrom w:id="974" w:author="Jose Costa Teixeira" w:date="2017-07-04T20:34:00Z"/>
        </w:rPr>
      </w:pPr>
    </w:p>
    <w:p w14:paraId="0EB59E8B" w14:textId="25E09C3E" w:rsidR="00335EBE" w:rsidRPr="0017078C" w:rsidDel="006C39DC" w:rsidRDefault="00920FF7" w:rsidP="00E26EBB">
      <w:pPr>
        <w:pStyle w:val="BodyText"/>
        <w:rPr>
          <w:moveFrom w:id="975" w:author="Jose Costa Teixeira" w:date="2017-07-04T20:34:00Z"/>
          <w:highlight w:val="yellow"/>
        </w:rPr>
      </w:pPr>
      <w:moveFrom w:id="976" w:author="Jose Costa Teixeira" w:date="2017-07-04T20:34:00Z">
        <w:r w:rsidRPr="0017078C" w:rsidDel="006C39DC">
          <w:rPr>
            <w:highlight w:val="yellow"/>
          </w:rPr>
          <w:t>Types of medications:</w:t>
        </w:r>
      </w:moveFrom>
    </w:p>
    <w:p w14:paraId="18228EC7" w14:textId="34D6BE9B" w:rsidR="00920FF7" w:rsidRPr="0017078C" w:rsidDel="006C39DC" w:rsidRDefault="00920FF7" w:rsidP="00920FF7">
      <w:pPr>
        <w:pStyle w:val="BodyText"/>
        <w:numPr>
          <w:ilvl w:val="0"/>
          <w:numId w:val="109"/>
        </w:numPr>
        <w:rPr>
          <w:moveFrom w:id="977" w:author="Jose Costa Teixeira" w:date="2017-07-04T20:34:00Z"/>
          <w:highlight w:val="yellow"/>
        </w:rPr>
      </w:pPr>
      <w:moveFrom w:id="978" w:author="Jose Costa Teixeira" w:date="2017-07-04T20:34:00Z">
        <w:r w:rsidRPr="0017078C" w:rsidDel="006C39DC">
          <w:rPr>
            <w:highlight w:val="yellow"/>
          </w:rPr>
          <w:t>Vaccines</w:t>
        </w:r>
      </w:moveFrom>
    </w:p>
    <w:p w14:paraId="6F7CF286" w14:textId="2D5B101C" w:rsidR="00920FF7" w:rsidRPr="0017078C" w:rsidDel="006C39DC" w:rsidRDefault="00920FF7" w:rsidP="00920FF7">
      <w:pPr>
        <w:pStyle w:val="BodyText"/>
        <w:numPr>
          <w:ilvl w:val="0"/>
          <w:numId w:val="109"/>
        </w:numPr>
        <w:rPr>
          <w:moveFrom w:id="979" w:author="Jose Costa Teixeira" w:date="2017-07-04T20:34:00Z"/>
          <w:highlight w:val="yellow"/>
        </w:rPr>
      </w:pPr>
    </w:p>
    <w:p w14:paraId="12C93B6A" w14:textId="1985C6CF" w:rsidR="00920FF7" w:rsidDel="006C39DC" w:rsidRDefault="00920FF7" w:rsidP="00E26EBB">
      <w:pPr>
        <w:pStyle w:val="BodyText"/>
        <w:rPr>
          <w:moveFrom w:id="980" w:author="Jose Costa Teixeira" w:date="2017-07-04T20:34:00Z"/>
        </w:rPr>
      </w:pPr>
    </w:p>
    <w:moveFromRangeEnd w:id="969"/>
    <w:p w14:paraId="7083D050" w14:textId="77777777" w:rsidR="00335EBE" w:rsidRPr="00C67286" w:rsidRDefault="00335EBE" w:rsidP="00E26EBB">
      <w:pPr>
        <w:pStyle w:val="BodyText"/>
        <w:rPr>
          <w:ins w:id="981" w:author="Jose Costa Teixeira" w:date="2016-06-27T20:55:00Z"/>
        </w:rPr>
      </w:pPr>
    </w:p>
    <w:p w14:paraId="62E7E987" w14:textId="372D8730" w:rsidR="00A85861" w:rsidRPr="00C67286" w:rsidRDefault="00E26EBB" w:rsidP="00D91815">
      <w:pPr>
        <w:pStyle w:val="Heading2"/>
        <w:numPr>
          <w:ilvl w:val="0"/>
          <w:numId w:val="0"/>
        </w:numPr>
        <w:rPr>
          <w:noProof w:val="0"/>
        </w:rPr>
      </w:pPr>
      <w:bookmarkStart w:id="982" w:name="_Toc489656175"/>
      <w:r w:rsidRPr="00C67286">
        <w:rPr>
          <w:noProof w:val="0"/>
        </w:rPr>
        <w:t>3</w:t>
      </w:r>
      <w:r w:rsidR="00CF283F" w:rsidRPr="00C67286">
        <w:rPr>
          <w:noProof w:val="0"/>
        </w:rPr>
        <w:t xml:space="preserve">.1 </w:t>
      </w:r>
      <w:r w:rsidR="009902BF" w:rsidRPr="00C67286">
        <w:rPr>
          <w:noProof w:val="0"/>
        </w:rPr>
        <w:t>MMA</w:t>
      </w:r>
      <w:r w:rsidRPr="00C67286">
        <w:rPr>
          <w:noProof w:val="0"/>
        </w:rPr>
        <w:t xml:space="preserve"> </w:t>
      </w:r>
      <w:r w:rsidR="00CF283F" w:rsidRPr="00C67286">
        <w:rPr>
          <w:noProof w:val="0"/>
        </w:rPr>
        <w:t>Actors</w:t>
      </w:r>
      <w:r w:rsidR="008608EF" w:rsidRPr="00C67286">
        <w:rPr>
          <w:noProof w:val="0"/>
        </w:rPr>
        <w:t xml:space="preserve">, </w:t>
      </w:r>
      <w:r w:rsidR="00CF283F" w:rsidRPr="00C67286">
        <w:rPr>
          <w:noProof w:val="0"/>
        </w:rPr>
        <w:t>Transactions</w:t>
      </w:r>
      <w:bookmarkEnd w:id="930"/>
      <w:bookmarkEnd w:id="931"/>
      <w:bookmarkEnd w:id="932"/>
      <w:bookmarkEnd w:id="933"/>
      <w:bookmarkEnd w:id="934"/>
      <w:bookmarkEnd w:id="935"/>
      <w:bookmarkEnd w:id="936"/>
      <w:bookmarkEnd w:id="937"/>
      <w:r w:rsidR="008608EF" w:rsidRPr="00C67286">
        <w:rPr>
          <w:noProof w:val="0"/>
        </w:rPr>
        <w:t>, and Content Modules</w:t>
      </w:r>
      <w:bookmarkStart w:id="983" w:name="_Toc473170359"/>
      <w:bookmarkStart w:id="984" w:name="_Toc504625756"/>
      <w:bookmarkStart w:id="985" w:name="_Toc530206509"/>
      <w:bookmarkStart w:id="986" w:name="_Toc1388429"/>
      <w:bookmarkStart w:id="987" w:name="_Toc1388583"/>
      <w:bookmarkStart w:id="988" w:name="_Toc1456610"/>
      <w:bookmarkStart w:id="989" w:name="_Toc37034635"/>
      <w:bookmarkStart w:id="990" w:name="_Toc38846113"/>
      <w:bookmarkEnd w:id="982"/>
    </w:p>
    <w:p w14:paraId="62E7E988" w14:textId="77777777" w:rsidR="003B70A2" w:rsidRPr="00C67286" w:rsidRDefault="00323461" w:rsidP="00323461">
      <w:pPr>
        <w:pStyle w:val="BodyText"/>
      </w:pPr>
      <w:r w:rsidRPr="00C67286">
        <w:t>This section define</w:t>
      </w:r>
      <w:r w:rsidR="00E26EBB" w:rsidRPr="00C67286">
        <w:t>s the actors, transactions, and</w:t>
      </w:r>
      <w:r w:rsidRPr="00C67286">
        <w:t xml:space="preserve"> content modules </w:t>
      </w:r>
      <w:r w:rsidR="006D4881" w:rsidRPr="00C67286">
        <w:t xml:space="preserve">in this </w:t>
      </w:r>
      <w:r w:rsidRPr="00C67286">
        <w:t>profile</w:t>
      </w:r>
      <w:r w:rsidR="00887E40" w:rsidRPr="00C67286">
        <w:t xml:space="preserve">. </w:t>
      </w:r>
      <w:r w:rsidR="006C371A" w:rsidRPr="00C67286">
        <w:t>General definitions of actors</w:t>
      </w:r>
      <w:r w:rsidR="00BA1A91" w:rsidRPr="00C67286">
        <w:t xml:space="preserve"> </w:t>
      </w:r>
      <w:r w:rsidR="006C371A" w:rsidRPr="00C67286">
        <w:t xml:space="preserve">are given in the Technical Frameworks General Introduction </w:t>
      </w:r>
      <w:r w:rsidR="006514EA" w:rsidRPr="00C67286">
        <w:t>Appendix</w:t>
      </w:r>
      <w:r w:rsidR="00BA1A91" w:rsidRPr="00C67286">
        <w:t xml:space="preserve"> A </w:t>
      </w:r>
      <w:r w:rsidR="001134EB" w:rsidRPr="00C67286">
        <w:t xml:space="preserve">at </w:t>
      </w:r>
      <w:hyperlink r:id="rId20" w:history="1">
        <w:r w:rsidR="00594882" w:rsidRPr="00C67286">
          <w:rPr>
            <w:rStyle w:val="Hyperlink"/>
          </w:rPr>
          <w:t>http://www.ihe.net/Technical_Framework/index.cfm</w:t>
        </w:r>
      </w:hyperlink>
      <w:r w:rsidR="005672A9" w:rsidRPr="00C67286">
        <w:t>.</w:t>
      </w:r>
    </w:p>
    <w:p w14:paraId="62E7E989" w14:textId="77777777" w:rsidR="00E26EBB" w:rsidRPr="00C67286" w:rsidRDefault="00E26EBB">
      <w:pPr>
        <w:pStyle w:val="BodyText"/>
        <w:rPr>
          <w:i/>
        </w:rPr>
      </w:pPr>
    </w:p>
    <w:p w14:paraId="62E7E98A" w14:textId="659F61EB" w:rsidR="003921A0" w:rsidRDefault="00E26EBB">
      <w:pPr>
        <w:pStyle w:val="BodyText"/>
        <w:rPr>
          <w:ins w:id="991" w:author="Jose Costa Teixeira" w:date="2017-08-05T00:28:00Z"/>
        </w:rPr>
      </w:pPr>
      <w:r w:rsidRPr="00C67286">
        <w:t>Figure 3</w:t>
      </w:r>
      <w:r w:rsidR="00CF283F" w:rsidRPr="00C67286">
        <w:t xml:space="preserve">.1-1 shows the actors directly involved in the </w:t>
      </w:r>
      <w:r w:rsidRPr="00C67286">
        <w:t xml:space="preserve">MADM </w:t>
      </w:r>
      <w:r w:rsidR="00CF283F" w:rsidRPr="00C67286">
        <w:t>Profile and the relevant transactions between them</w:t>
      </w:r>
      <w:r w:rsidR="0089769D" w:rsidRPr="00C67286">
        <w:t>.</w:t>
      </w:r>
    </w:p>
    <w:p w14:paraId="2E7C5EB2" w14:textId="3454DF61" w:rsidR="0053664B" w:rsidRDefault="0053664B">
      <w:pPr>
        <w:pStyle w:val="BodyText"/>
        <w:rPr>
          <w:ins w:id="992" w:author="Jose Costa Teixeira" w:date="2017-08-05T00:29:00Z"/>
        </w:rPr>
      </w:pPr>
      <w:ins w:id="993" w:author="Jose Costa Teixeira" w:date="2017-08-05T00:28:00Z">
        <w:r w:rsidRPr="0053664B">
          <w:rPr>
            <w:rPrChange w:id="994" w:author="Jose Costa Teixeira" w:date="2017-08-05T00:28:00Z">
              <w:rPr>
                <w:i/>
              </w:rPr>
            </w:rPrChange>
          </w:rPr>
          <w:t>The</w:t>
        </w:r>
        <w:r>
          <w:t xml:space="preserve"> MMA profile actually consists of two </w:t>
        </w:r>
      </w:ins>
      <w:ins w:id="995" w:author="Jose Costa Teixeira" w:date="2017-08-05T00:29:00Z">
        <w:r>
          <w:t xml:space="preserve">reusable </w:t>
        </w:r>
      </w:ins>
      <w:ins w:id="996" w:author="Jose Costa Teixeira" w:date="2017-08-05T00:28:00Z">
        <w:r>
          <w:t>purpose transaction</w:t>
        </w:r>
      </w:ins>
      <w:ins w:id="997" w:author="Jose Costa Teixeira" w:date="2017-08-05T00:29:00Z">
        <w:r>
          <w:t>s and actor sets:</w:t>
        </w:r>
      </w:ins>
    </w:p>
    <w:p w14:paraId="370A66D4" w14:textId="00D09169" w:rsidR="0053664B" w:rsidRDefault="00145BC0">
      <w:pPr>
        <w:pStyle w:val="BodyText"/>
        <w:numPr>
          <w:ilvl w:val="0"/>
          <w:numId w:val="111"/>
        </w:numPr>
        <w:rPr>
          <w:ins w:id="998" w:author="Jose Costa Teixeira" w:date="2017-08-05T00:31:00Z"/>
        </w:rPr>
        <w:pPrChange w:id="999" w:author="Jose Costa Teixeira" w:date="2017-08-05T00:30:00Z">
          <w:pPr>
            <w:pStyle w:val="BodyText"/>
          </w:pPr>
        </w:pPrChange>
      </w:pPr>
      <w:ins w:id="1000" w:author="Jose Costa Teixeira" w:date="2017-08-05T00:31:00Z">
        <w:r>
          <w:t>The interaction for getting</w:t>
        </w:r>
      </w:ins>
    </w:p>
    <w:p w14:paraId="1EE4052C" w14:textId="77777777" w:rsidR="00145BC0" w:rsidRPr="0053664B" w:rsidRDefault="00145BC0">
      <w:pPr>
        <w:pStyle w:val="BodyText"/>
        <w:numPr>
          <w:ilvl w:val="0"/>
          <w:numId w:val="111"/>
        </w:numPr>
        <w:rPr>
          <w:rPrChange w:id="1001" w:author="Jose Costa Teixeira" w:date="2017-08-05T00:28:00Z">
            <w:rPr>
              <w:i/>
            </w:rPr>
          </w:rPrChange>
        </w:rPr>
        <w:pPrChange w:id="1002" w:author="Jose Costa Teixeira" w:date="2017-08-05T00:30:00Z">
          <w:pPr>
            <w:pStyle w:val="BodyText"/>
          </w:pPr>
        </w:pPrChange>
      </w:pPr>
    </w:p>
    <w:p w14:paraId="62E7E98B" w14:textId="77777777" w:rsidR="00D91815" w:rsidRPr="00BD6D25" w:rsidRDefault="00D91815" w:rsidP="00BB76BC">
      <w:pPr>
        <w:pStyle w:val="BodyText"/>
        <w:rPr>
          <w:u w:val="single"/>
          <w:rPrChange w:id="1003" w:author="Jose Costa Teixeira" w:date="2017-07-08T15:26:00Z">
            <w:rPr/>
          </w:rPrChange>
        </w:rPr>
      </w:pPr>
    </w:p>
    <w:p w14:paraId="62E7E98C" w14:textId="4751F6C9" w:rsidR="00ED0083" w:rsidRPr="00C67286" w:rsidDel="005A08ED" w:rsidRDefault="005B570D">
      <w:pPr>
        <w:pStyle w:val="BodyText"/>
        <w:rPr>
          <w:del w:id="1004" w:author="Jose Costa Teixeira" w:date="2017-04-17T10:02:00Z"/>
        </w:rPr>
      </w:pPr>
      <w:del w:id="1005" w:author="Jose Costa Teixeira" w:date="2017-04-17T10:02:00Z">
        <w:r w:rsidRPr="00C67286" w:rsidDel="005A08ED">
          <w:object w:dxaOrig="6325" w:dyaOrig="3490" w14:anchorId="6AD0BD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5pt;height:174pt" o:ole="">
              <v:imagedata r:id="rId21" o:title=""/>
            </v:shape>
            <o:OLEObject Type="Embed" ProgID="Visio.Drawing.15" ShapeID="_x0000_i1025" DrawAspect="Content" ObjectID="_1563636858" r:id="rId22"/>
          </w:object>
        </w:r>
      </w:del>
    </w:p>
    <w:p w14:paraId="62E7E98D" w14:textId="01070FC8" w:rsidR="00BA70FC" w:rsidRPr="00C67286" w:rsidRDefault="00D77655" w:rsidP="00BA70FC">
      <w:pPr>
        <w:pStyle w:val="FigureTitle"/>
      </w:pPr>
      <w:r w:rsidRPr="00C67286">
        <w:rPr>
          <w:noProof/>
          <w:lang w:eastAsia="pt-PT"/>
        </w:rPr>
        <mc:AlternateContent>
          <mc:Choice Requires="wpc">
            <w:drawing>
              <wp:inline distT="0" distB="0" distL="0" distR="0" wp14:anchorId="62E7EFE4" wp14:editId="686E854E">
                <wp:extent cx="5943600" cy="3004820"/>
                <wp:effectExtent l="0" t="0" r="0" b="0"/>
                <wp:docPr id="198" name="Canvas 1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42" name="Group 42"/>
                        <wpg:cNvGrpSpPr>
                          <a:grpSpLocks/>
                        </wpg:cNvGrpSpPr>
                        <wpg:grpSpPr bwMode="auto">
                          <a:xfrm rot="5400000">
                            <a:off x="1311656" y="898269"/>
                            <a:ext cx="1398903" cy="1292735"/>
                            <a:chOff x="0" y="0"/>
                            <a:chExt cx="2205" cy="2222"/>
                          </a:xfrm>
                        </wpg:grpSpPr>
                        <wps:wsp>
                          <wps:cNvPr id="43" name="Line 201"/>
                          <wps:cNvCnPr>
                            <a:cxnSpLocks noChangeShapeType="1"/>
                          </wps:cNvCnPr>
                          <wps:spPr bwMode="auto">
                            <a:xfrm flipH="1" flipV="1">
                              <a:off x="0" y="2221"/>
                              <a:ext cx="2025"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Arc 202"/>
                          <wps:cNvSpPr>
                            <a:spLocks/>
                          </wps:cNvSpPr>
                          <wps:spPr bwMode="auto">
                            <a:xfrm flipV="1">
                              <a:off x="1919" y="1949"/>
                              <a:ext cx="285" cy="273"/>
                            </a:xfrm>
                            <a:custGeom>
                              <a:avLst/>
                              <a:gdLst>
                                <a:gd name="G0" fmla="+- 0 0 0"/>
                                <a:gd name="G1" fmla="+- 20962 0 0"/>
                                <a:gd name="G2" fmla="+- 21600 0 0"/>
                                <a:gd name="T0" fmla="*/ 5210 w 21600"/>
                                <a:gd name="T1" fmla="*/ 0 h 23145"/>
                                <a:gd name="T2" fmla="*/ 21489 w 21600"/>
                                <a:gd name="T3" fmla="*/ 23145 h 23145"/>
                                <a:gd name="T4" fmla="*/ 0 w 21600"/>
                                <a:gd name="T5" fmla="*/ 20962 h 23145"/>
                              </a:gdLst>
                              <a:ahLst/>
                              <a:cxnLst>
                                <a:cxn ang="0">
                                  <a:pos x="T0" y="T1"/>
                                </a:cxn>
                                <a:cxn ang="0">
                                  <a:pos x="T2" y="T3"/>
                                </a:cxn>
                                <a:cxn ang="0">
                                  <a:pos x="T4" y="T5"/>
                                </a:cxn>
                              </a:cxnLst>
                              <a:rect l="0" t="0" r="r" b="b"/>
                              <a:pathLst>
                                <a:path w="21600" h="23145" fill="none" extrusionOk="0">
                                  <a:moveTo>
                                    <a:pt x="5210" y="-1"/>
                                  </a:moveTo>
                                  <a:cubicBezTo>
                                    <a:pt x="14839" y="2393"/>
                                    <a:pt x="21600" y="11039"/>
                                    <a:pt x="21600" y="20962"/>
                                  </a:cubicBezTo>
                                  <a:cubicBezTo>
                                    <a:pt x="21600" y="21691"/>
                                    <a:pt x="21563" y="22419"/>
                                    <a:pt x="21489" y="23145"/>
                                  </a:cubicBezTo>
                                </a:path>
                                <a:path w="21600" h="23145" stroke="0" extrusionOk="0">
                                  <a:moveTo>
                                    <a:pt x="5210" y="-1"/>
                                  </a:moveTo>
                                  <a:cubicBezTo>
                                    <a:pt x="14839" y="2393"/>
                                    <a:pt x="21600" y="11039"/>
                                    <a:pt x="21600" y="20962"/>
                                  </a:cubicBezTo>
                                  <a:cubicBezTo>
                                    <a:pt x="21600" y="21691"/>
                                    <a:pt x="21563" y="22419"/>
                                    <a:pt x="21489" y="23145"/>
                                  </a:cubicBezTo>
                                  <a:lnTo>
                                    <a:pt x="0" y="20962"/>
                                  </a:lnTo>
                                  <a:close/>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5" name="Line 203"/>
                          <wps:cNvCnPr>
                            <a:cxnSpLocks noChangeShapeType="1"/>
                          </wps:cNvCnPr>
                          <wps:spPr bwMode="auto">
                            <a:xfrm>
                              <a:off x="2205" y="0"/>
                              <a:ext cx="0" cy="201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wgp>
                        <wpg:cNvPr id="19" name="Group 200"/>
                        <wpg:cNvGrpSpPr>
                          <a:grpSpLocks/>
                        </wpg:cNvGrpSpPr>
                        <wpg:grpSpPr bwMode="auto">
                          <a:xfrm>
                            <a:off x="3143885" y="986790"/>
                            <a:ext cx="1398905" cy="1280795"/>
                            <a:chOff x="8698" y="8601"/>
                            <a:chExt cx="2205" cy="2222"/>
                          </a:xfrm>
                        </wpg:grpSpPr>
                        <wps:wsp>
                          <wps:cNvPr id="20" name="Line 201"/>
                          <wps:cNvCnPr>
                            <a:cxnSpLocks noChangeShapeType="1"/>
                          </wps:cNvCnPr>
                          <wps:spPr bwMode="auto">
                            <a:xfrm flipH="1" flipV="1">
                              <a:off x="8698" y="10822"/>
                              <a:ext cx="2025"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Arc 202"/>
                          <wps:cNvSpPr>
                            <a:spLocks/>
                          </wps:cNvSpPr>
                          <wps:spPr bwMode="auto">
                            <a:xfrm flipV="1">
                              <a:off x="10617" y="10550"/>
                              <a:ext cx="285" cy="273"/>
                            </a:xfrm>
                            <a:custGeom>
                              <a:avLst/>
                              <a:gdLst>
                                <a:gd name="G0" fmla="+- 0 0 0"/>
                                <a:gd name="G1" fmla="+- 20962 0 0"/>
                                <a:gd name="G2" fmla="+- 21600 0 0"/>
                                <a:gd name="T0" fmla="*/ 5210 w 21600"/>
                                <a:gd name="T1" fmla="*/ 0 h 23145"/>
                                <a:gd name="T2" fmla="*/ 21489 w 21600"/>
                                <a:gd name="T3" fmla="*/ 23145 h 23145"/>
                                <a:gd name="T4" fmla="*/ 0 w 21600"/>
                                <a:gd name="T5" fmla="*/ 20962 h 23145"/>
                              </a:gdLst>
                              <a:ahLst/>
                              <a:cxnLst>
                                <a:cxn ang="0">
                                  <a:pos x="T0" y="T1"/>
                                </a:cxn>
                                <a:cxn ang="0">
                                  <a:pos x="T2" y="T3"/>
                                </a:cxn>
                                <a:cxn ang="0">
                                  <a:pos x="T4" y="T5"/>
                                </a:cxn>
                              </a:cxnLst>
                              <a:rect l="0" t="0" r="r" b="b"/>
                              <a:pathLst>
                                <a:path w="21600" h="23145" fill="none" extrusionOk="0">
                                  <a:moveTo>
                                    <a:pt x="5210" y="-1"/>
                                  </a:moveTo>
                                  <a:cubicBezTo>
                                    <a:pt x="14839" y="2393"/>
                                    <a:pt x="21600" y="11039"/>
                                    <a:pt x="21600" y="20962"/>
                                  </a:cubicBezTo>
                                  <a:cubicBezTo>
                                    <a:pt x="21600" y="21691"/>
                                    <a:pt x="21563" y="22419"/>
                                    <a:pt x="21489" y="23145"/>
                                  </a:cubicBezTo>
                                </a:path>
                                <a:path w="21600" h="23145" stroke="0" extrusionOk="0">
                                  <a:moveTo>
                                    <a:pt x="5210" y="-1"/>
                                  </a:moveTo>
                                  <a:cubicBezTo>
                                    <a:pt x="14839" y="2393"/>
                                    <a:pt x="21600" y="11039"/>
                                    <a:pt x="21600" y="20962"/>
                                  </a:cubicBezTo>
                                  <a:cubicBezTo>
                                    <a:pt x="21600" y="21691"/>
                                    <a:pt x="21563" y="22419"/>
                                    <a:pt x="21489" y="23145"/>
                                  </a:cubicBezTo>
                                  <a:lnTo>
                                    <a:pt x="0" y="20962"/>
                                  </a:lnTo>
                                  <a:close/>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 name="Line 203"/>
                          <wps:cNvCnPr>
                            <a:cxnSpLocks noChangeShapeType="1"/>
                          </wps:cNvCnPr>
                          <wps:spPr bwMode="auto">
                            <a:xfrm>
                              <a:off x="10903" y="8601"/>
                              <a:ext cx="0" cy="201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s:wsp>
                        <wps:cNvPr id="24" name="Rectangle 205"/>
                        <wps:cNvSpPr>
                          <a:spLocks noChangeArrowheads="1"/>
                        </wps:cNvSpPr>
                        <wps:spPr bwMode="auto">
                          <a:xfrm>
                            <a:off x="1418590" y="1132500"/>
                            <a:ext cx="1560195" cy="602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2E7EFFB" w14:textId="11B27AFF" w:rsidR="001C7877" w:rsidRPr="00077324" w:rsidRDefault="001C7877" w:rsidP="00BA70FC">
                              <w:pPr>
                                <w:rPr>
                                  <w:sz w:val="22"/>
                                  <w:szCs w:val="22"/>
                                </w:rPr>
                              </w:pPr>
                              <w:r>
                                <w:rPr>
                                  <w:sz w:val="22"/>
                                  <w:szCs w:val="22"/>
                                </w:rPr>
                                <w:sym w:font="Symbol" w:char="F0AD"/>
                              </w:r>
                              <w:r>
                                <w:rPr>
                                  <w:sz w:val="22"/>
                                  <w:szCs w:val="22"/>
                                </w:rPr>
                                <w:t xml:space="preserve"> Query Administration </w:t>
                              </w:r>
                              <w:r>
                                <w:rPr>
                                  <w:sz w:val="22"/>
                                  <w:szCs w:val="22"/>
                                </w:rPr>
                                <w:br/>
                                <w:t>Requests</w:t>
                              </w:r>
                              <w:r>
                                <w:rPr>
                                  <w:sz w:val="22"/>
                                  <w:szCs w:val="22"/>
                                </w:rPr>
                                <w:br/>
                              </w:r>
                              <w:r w:rsidRPr="00077324">
                                <w:rPr>
                                  <w:sz w:val="22"/>
                                  <w:szCs w:val="22"/>
                                </w:rPr>
                                <w:t>[</w:t>
                              </w:r>
                              <w:r>
                                <w:rPr>
                                  <w:sz w:val="22"/>
                                  <w:szCs w:val="22"/>
                                </w:rPr>
                                <w:t>PHARM-2</w:t>
                              </w:r>
                              <w:r w:rsidRPr="00077324">
                                <w:rPr>
                                  <w:sz w:val="22"/>
                                  <w:szCs w:val="22"/>
                                </w:rPr>
                                <w:t>]</w:t>
                              </w:r>
                            </w:p>
                            <w:p w14:paraId="62E7EFFC" w14:textId="77777777" w:rsidR="001C7877" w:rsidRDefault="001C7877" w:rsidP="00BA70FC"/>
                            <w:p w14:paraId="62E7EFFD" w14:textId="77777777" w:rsidR="001C7877" w:rsidRPr="00077324" w:rsidRDefault="001C7877" w:rsidP="00BA70FC">
                              <w:pPr>
                                <w:rPr>
                                  <w:sz w:val="22"/>
                                  <w:szCs w:val="22"/>
                                </w:rPr>
                              </w:pPr>
                              <w:r w:rsidRPr="00077324">
                                <w:rPr>
                                  <w:sz w:val="22"/>
                                  <w:szCs w:val="22"/>
                                </w:rPr>
                                <w:sym w:font="Symbol" w:char="F0AF"/>
                              </w:r>
                              <w:r>
                                <w:rPr>
                                  <w:sz w:val="22"/>
                                  <w:szCs w:val="22"/>
                                </w:rPr>
                                <w:t xml:space="preserve"> Transaction </w:t>
                              </w:r>
                              <w:r w:rsidRPr="00077324">
                                <w:rPr>
                                  <w:sz w:val="22"/>
                                  <w:szCs w:val="22"/>
                                </w:rPr>
                                <w:t>2 [2]</w:t>
                              </w:r>
                            </w:p>
                          </w:txbxContent>
                        </wps:txbx>
                        <wps:bodyPr rot="0" vert="horz" wrap="square" lIns="0" tIns="0" rIns="0" bIns="0" anchor="t" anchorCtr="0" upright="1">
                          <a:noAutofit/>
                        </wps:bodyPr>
                      </wps:wsp>
                      <wps:wsp>
                        <wps:cNvPr id="25" name="Text Box 206"/>
                        <wps:cNvSpPr txBox="1">
                          <a:spLocks noChangeArrowheads="1"/>
                        </wps:cNvSpPr>
                        <wps:spPr bwMode="auto">
                          <a:xfrm>
                            <a:off x="636270" y="277495"/>
                            <a:ext cx="1447800" cy="786765"/>
                          </a:xfrm>
                          <a:prstGeom prst="rect">
                            <a:avLst/>
                          </a:prstGeom>
                          <a:solidFill>
                            <a:srgbClr val="FFFFFF"/>
                          </a:solidFill>
                          <a:ln w="25400">
                            <a:solidFill>
                              <a:srgbClr val="000000"/>
                            </a:solidFill>
                            <a:miter lim="800000"/>
                            <a:headEnd/>
                            <a:tailEnd/>
                          </a:ln>
                        </wps:spPr>
                        <wps:txbx>
                          <w:txbxContent>
                            <w:p w14:paraId="62E7EFFE" w14:textId="4C2A52F8" w:rsidR="001C7877" w:rsidRDefault="001C7877" w:rsidP="00BA70FC">
                              <w:pPr>
                                <w:spacing w:after="120"/>
                                <w:jc w:val="center"/>
                              </w:pPr>
                              <w:r>
                                <w:t>Medication Administration Request Placer</w:t>
                              </w:r>
                            </w:p>
                            <w:p w14:paraId="62E7EFFF" w14:textId="77777777" w:rsidR="001C7877" w:rsidRDefault="001C7877" w:rsidP="00BA70FC"/>
                            <w:p w14:paraId="62E7F000" w14:textId="77777777" w:rsidR="001C7877" w:rsidRDefault="001C7877" w:rsidP="00BA70FC">
                              <w:pPr>
                                <w:spacing w:after="120"/>
                                <w:jc w:val="center"/>
                              </w:pPr>
                              <w:r>
                                <w:t>Actor A</w:t>
                              </w:r>
                            </w:p>
                          </w:txbxContent>
                        </wps:txbx>
                        <wps:bodyPr rot="0" vert="horz" wrap="square" lIns="91440" tIns="45720" rIns="91440" bIns="45720" anchor="t" anchorCtr="0" upright="1">
                          <a:noAutofit/>
                        </wps:bodyPr>
                      </wps:wsp>
                      <wps:wsp>
                        <wps:cNvPr id="26" name="Text Box 207"/>
                        <wps:cNvSpPr txBox="1">
                          <a:spLocks noChangeArrowheads="1"/>
                        </wps:cNvSpPr>
                        <wps:spPr bwMode="auto">
                          <a:xfrm>
                            <a:off x="3947795" y="266700"/>
                            <a:ext cx="1186815" cy="786765"/>
                          </a:xfrm>
                          <a:prstGeom prst="rect">
                            <a:avLst/>
                          </a:prstGeom>
                          <a:solidFill>
                            <a:srgbClr val="FFFFFF"/>
                          </a:solidFill>
                          <a:ln w="25400">
                            <a:solidFill>
                              <a:srgbClr val="000000"/>
                            </a:solidFill>
                            <a:miter lim="800000"/>
                            <a:headEnd/>
                            <a:tailEnd/>
                          </a:ln>
                        </wps:spPr>
                        <wps:txbx>
                          <w:txbxContent>
                            <w:p w14:paraId="62E7F001" w14:textId="77777777" w:rsidR="001C7877" w:rsidRDefault="001C7877" w:rsidP="00BA70FC">
                              <w:pPr>
                                <w:spacing w:before="180" w:after="120"/>
                                <w:jc w:val="center"/>
                              </w:pPr>
                              <w:r>
                                <w:t>Medication Administration Consumer</w:t>
                              </w:r>
                            </w:p>
                            <w:p w14:paraId="62E7F002" w14:textId="77777777" w:rsidR="001C7877" w:rsidRDefault="001C7877" w:rsidP="00BA70FC"/>
                            <w:p w14:paraId="62E7F003" w14:textId="77777777" w:rsidR="001C7877" w:rsidRDefault="001C7877" w:rsidP="00BA70FC">
                              <w:pPr>
                                <w:spacing w:before="180" w:after="120"/>
                                <w:jc w:val="center"/>
                              </w:pPr>
                              <w:r>
                                <w:t>Actor B</w:t>
                              </w:r>
                            </w:p>
                          </w:txbxContent>
                        </wps:txbx>
                        <wps:bodyPr rot="0" vert="horz" wrap="square" lIns="91440" tIns="45720" rIns="91440" bIns="45720" anchor="t" anchorCtr="0" upright="1">
                          <a:noAutofit/>
                        </wps:bodyPr>
                      </wps:wsp>
                      <wpg:wgp>
                        <wpg:cNvPr id="27" name="Group 208"/>
                        <wpg:cNvGrpSpPr>
                          <a:grpSpLocks/>
                        </wpg:cNvGrpSpPr>
                        <wpg:grpSpPr bwMode="auto">
                          <a:xfrm>
                            <a:off x="1523713" y="1871340"/>
                            <a:ext cx="2905028" cy="804495"/>
                            <a:chOff x="3590" y="8745"/>
                            <a:chExt cx="2884" cy="910"/>
                          </a:xfrm>
                        </wpg:grpSpPr>
                        <wps:wsp>
                          <wps:cNvPr id="28" name="Text Box 209"/>
                          <wps:cNvSpPr txBox="1">
                            <a:spLocks noChangeArrowheads="1"/>
                          </wps:cNvSpPr>
                          <wps:spPr bwMode="auto">
                            <a:xfrm>
                              <a:off x="3590" y="8745"/>
                              <a:ext cx="1305" cy="900"/>
                            </a:xfrm>
                            <a:prstGeom prst="rect">
                              <a:avLst/>
                            </a:prstGeom>
                            <a:solidFill>
                              <a:srgbClr val="FFFFFF"/>
                            </a:solidFill>
                            <a:ln w="25400">
                              <a:solidFill>
                                <a:srgbClr val="000000"/>
                              </a:solidFill>
                              <a:miter lim="800000"/>
                              <a:headEnd/>
                              <a:tailEnd/>
                            </a:ln>
                          </wps:spPr>
                          <wps:txbx>
                            <w:txbxContent>
                              <w:p w14:paraId="62E7F004" w14:textId="77777777" w:rsidR="001C7877" w:rsidRDefault="001C7877" w:rsidP="00BA70FC">
                                <w:pPr>
                                  <w:spacing w:after="120"/>
                                  <w:jc w:val="center"/>
                                </w:pPr>
                                <w:r>
                                  <w:t>Medication Administration Performer</w:t>
                                </w:r>
                              </w:p>
                              <w:p w14:paraId="62E7F005" w14:textId="77777777" w:rsidR="001C7877" w:rsidRDefault="001C7877" w:rsidP="00BA70FC"/>
                              <w:p w14:paraId="62E7F006" w14:textId="77777777" w:rsidR="001C7877" w:rsidRDefault="001C7877" w:rsidP="00BA70FC">
                                <w:pPr>
                                  <w:spacing w:after="120"/>
                                  <w:jc w:val="center"/>
                                </w:pPr>
                                <w:r>
                                  <w:t>Actor D</w:t>
                                </w:r>
                              </w:p>
                            </w:txbxContent>
                          </wps:txbx>
                          <wps:bodyPr rot="0" vert="horz" wrap="square" lIns="91440" tIns="45720" rIns="91440" bIns="45720" anchor="t" anchorCtr="0" upright="1">
                            <a:noAutofit/>
                          </wps:bodyPr>
                        </wps:wsp>
                        <wps:wsp>
                          <wps:cNvPr id="29" name="Text Box 210"/>
                          <wps:cNvSpPr txBox="1">
                            <a:spLocks noChangeArrowheads="1"/>
                          </wps:cNvSpPr>
                          <wps:spPr bwMode="auto">
                            <a:xfrm>
                              <a:off x="5169" y="8755"/>
                              <a:ext cx="1305" cy="900"/>
                            </a:xfrm>
                            <a:prstGeom prst="rect">
                              <a:avLst/>
                            </a:prstGeom>
                            <a:solidFill>
                              <a:srgbClr val="FFFFFF"/>
                            </a:solidFill>
                            <a:ln w="25400">
                              <a:solidFill>
                                <a:srgbClr val="000000"/>
                              </a:solidFill>
                              <a:miter lim="800000"/>
                              <a:headEnd/>
                              <a:tailEnd/>
                            </a:ln>
                          </wps:spPr>
                          <wps:txbx>
                            <w:txbxContent>
                              <w:p w14:paraId="62E7F007" w14:textId="77777777" w:rsidR="001C7877" w:rsidRPr="001A4959" w:rsidRDefault="001C7877">
                                <w:r w:rsidRPr="001A4959">
                                  <w:t>Medication Administration Informer</w:t>
                                </w:r>
                              </w:p>
                            </w:txbxContent>
                          </wps:txbx>
                          <wps:bodyPr rot="0" vert="horz" wrap="square" lIns="91440" tIns="45720" rIns="91440" bIns="45720" anchor="t" anchorCtr="0" upright="1">
                            <a:noAutofit/>
                          </wps:bodyPr>
                        </wps:wsp>
                      </wpg:wgp>
                      <wps:wsp>
                        <wps:cNvPr id="46" name="Rectangle 46"/>
                        <wps:cNvSpPr>
                          <a:spLocks noChangeArrowheads="1"/>
                        </wps:cNvSpPr>
                        <wps:spPr bwMode="auto">
                          <a:xfrm>
                            <a:off x="4583430" y="1161074"/>
                            <a:ext cx="1122045" cy="8051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F40A99E" w14:textId="2FE8108D" w:rsidR="001C7877" w:rsidRPr="00461E53" w:rsidRDefault="001C7877" w:rsidP="001A4959">
                              <w:pPr>
                                <w:pStyle w:val="NormalWeb"/>
                                <w:rPr>
                                  <w:sz w:val="22"/>
                                  <w:szCs w:val="22"/>
                                </w:rPr>
                              </w:pPr>
                              <w:r>
                                <w:rPr>
                                  <w:sz w:val="22"/>
                                  <w:szCs w:val="22"/>
                                </w:rPr>
                                <w:sym w:font="Symbol" w:char="F0AD"/>
                              </w:r>
                              <w:r>
                                <w:rPr>
                                  <w:sz w:val="22"/>
                                  <w:szCs w:val="22"/>
                                </w:rPr>
                                <w:t xml:space="preserve"> Report Administration Result </w:t>
                              </w:r>
                              <w:r>
                                <w:rPr>
                                  <w:color w:val="008080"/>
                                  <w:sz w:val="22"/>
                                  <w:szCs w:val="22"/>
                                  <w:u w:val="single"/>
                                </w:rPr>
                                <w:br/>
                              </w:r>
                              <w:r>
                                <w:rPr>
                                  <w:sz w:val="22"/>
                                  <w:szCs w:val="22"/>
                                </w:rPr>
                                <w:t>[PHARM-3]</w:t>
                              </w:r>
                            </w:p>
                            <w:p w14:paraId="2EB7E053" w14:textId="77777777" w:rsidR="001C7877" w:rsidRDefault="001C7877" w:rsidP="001A4959">
                              <w:pPr>
                                <w:pStyle w:val="NormalWeb"/>
                              </w:pPr>
                              <w:r>
                                <w:t> </w:t>
                              </w:r>
                            </w:p>
                            <w:p w14:paraId="5F25A665" w14:textId="77777777" w:rsidR="001C7877" w:rsidRDefault="001C7877" w:rsidP="001A4959">
                              <w:pPr>
                                <w:pStyle w:val="NormalWeb"/>
                              </w:pPr>
                              <w:r>
                                <w:rPr>
                                  <w:rFonts w:hAnsi="Symbol"/>
                                  <w:sz w:val="22"/>
                                  <w:szCs w:val="22"/>
                                </w:rPr>
                                <w:sym w:font="Symbol" w:char="F0AF"/>
                              </w:r>
                              <w:r>
                                <w:rPr>
                                  <w:sz w:val="22"/>
                                  <w:szCs w:val="22"/>
                                </w:rPr>
                                <w:t xml:space="preserve"> Transaction 2 [2]</w:t>
                              </w:r>
                            </w:p>
                          </w:txbxContent>
                        </wps:txbx>
                        <wps:bodyPr rot="0" vert="horz" wrap="square" lIns="0" tIns="0" rIns="0" bIns="0" anchor="t" anchorCtr="0" upright="1">
                          <a:noAutofit/>
                        </wps:bodyPr>
                      </wps:wsp>
                    </wpc:wpc>
                  </a:graphicData>
                </a:graphic>
              </wp:inline>
            </w:drawing>
          </mc:Choice>
          <mc:Fallback>
            <w:pict>
              <v:group w14:anchorId="62E7EFE4" id="Canvas 198" o:spid="_x0000_s1027" editas="canvas" style="width:468pt;height:236.6pt;mso-position-horizontal-relative:char;mso-position-vertical-relative:line" coordsize="59436,30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">
                <v:shape id="_x0000_s1028" type="#_x0000_t75" style="position:absolute;width:59436;height:30048;visibility:visible;mso-wrap-style:square">
                  <v:fill o:detectmouseclick="t"/>
                  <v:path o:connecttype="none"/>
                </v:shape>
                <v:group id="Group 42" o:spid="_x0000_s1029" style="position:absolute;left:13116;top:8982;width:13989;height:12927;rotation:90" coordsize="2205,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">
                  <v:line id="Line 201" o:spid="_x0000_s1030" style="position:absolute;flip:x y;visibility:visible;mso-wrap-style:square" from="0,2221" to="2025,2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" strokeweight="1.5pt"/>
                  <v:shape id="Arc 202" o:spid="_x0000_s1031" style="position:absolute;left:1919;top:1949;width:285;height:273;flip:y;visibility:visible;mso-wrap-style:square;v-text-anchor:top" coordsize="21600,23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" path="m5210,-1nfc14839,2393,21600,11039,21600,20962v,729,-37,1457,-111,2183em5210,-1nsc14839,2393,21600,11039,21600,20962v,729,-37,1457,-111,2183l,20962,5210,-1xe" filled="f" strokeweight="1.5pt">
                    <v:path arrowok="t" o:extrusionok="f" o:connecttype="custom" o:connectlocs="69,0;284,273;0,247" o:connectangles="0,0,0"/>
                  </v:shape>
                  <v:line id="Line 203" o:spid="_x0000_s1032" style="position:absolute;visibility:visible;mso-wrap-style:square" from="2205,0" to="2205,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" strokeweight="1.5pt"/>
                </v:group>
                <v:group id="Group 200" o:spid="_x0000_s1033" style="position:absolute;left:31438;top:9867;width:13989;height:12808" coordorigin="8698,8601" coordsize="2205,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Line 201" o:spid="_x0000_s1034" style="position:absolute;flip:x y;visibility:visible;mso-wrap-style:square" from="8698,10822" to="10723,10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" strokeweight="1.5pt"/>
                  <v:shape id="Arc 202" o:spid="_x0000_s1035" style="position:absolute;left:10617;top:10550;width:285;height:273;flip:y;visibility:visible;mso-wrap-style:square;v-text-anchor:top" coordsize="21600,23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" path="m5210,-1nfc14839,2393,21600,11039,21600,20962v,729,-37,1457,-111,2183em5210,-1nsc14839,2393,21600,11039,21600,20962v,729,-37,1457,-111,2183l,20962,5210,-1xe" filled="f" strokeweight="1.5pt">
                    <v:path arrowok="t" o:extrusionok="f" o:connecttype="custom" o:connectlocs="69,0;284,273;0,247" o:connectangles="0,0,0"/>
                  </v:shape>
                  <v:line id="Line 203" o:spid="_x0000_s1036" style="position:absolute;visibility:visible;mso-wrap-style:square" from="10903,8601" to="10903,10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" strokeweight="1.5pt"/>
                </v:group>
                <v:rect id="Rectangle 205" o:spid="_x0000_s1037" style="position:absolute;left:14185;top:11325;width:15602;height:6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" filled="f" stroked="f" strokeweight="0">
                  <v:textbox inset="0,0,0,0">
                    <w:txbxContent>
                      <w:p w14:paraId="62E7EFFB" w14:textId="11B27AFF" w:rsidR="001C7877" w:rsidRPr="00077324" w:rsidRDefault="001C7877" w:rsidP="00BA70FC">
                        <w:pPr>
                          <w:rPr>
                            <w:sz w:val="22"/>
                            <w:szCs w:val="22"/>
                          </w:rPr>
                        </w:pPr>
                        <w:r>
                          <w:rPr>
                            <w:sz w:val="22"/>
                            <w:szCs w:val="22"/>
                          </w:rPr>
                          <w:sym w:font="Symbol" w:char="F0AD"/>
                        </w:r>
                        <w:r>
                          <w:rPr>
                            <w:sz w:val="22"/>
                            <w:szCs w:val="22"/>
                          </w:rPr>
                          <w:t xml:space="preserve"> Query Administration </w:t>
                        </w:r>
                        <w:r>
                          <w:rPr>
                            <w:sz w:val="22"/>
                            <w:szCs w:val="22"/>
                          </w:rPr>
                          <w:br/>
                          <w:t>Requests</w:t>
                        </w:r>
                        <w:r>
                          <w:rPr>
                            <w:sz w:val="22"/>
                            <w:szCs w:val="22"/>
                          </w:rPr>
                          <w:br/>
                        </w:r>
                        <w:r w:rsidRPr="00077324">
                          <w:rPr>
                            <w:sz w:val="22"/>
                            <w:szCs w:val="22"/>
                          </w:rPr>
                          <w:t>[</w:t>
                        </w:r>
                        <w:r>
                          <w:rPr>
                            <w:sz w:val="22"/>
                            <w:szCs w:val="22"/>
                          </w:rPr>
                          <w:t>PHARM-2</w:t>
                        </w:r>
                        <w:r w:rsidRPr="00077324">
                          <w:rPr>
                            <w:sz w:val="22"/>
                            <w:szCs w:val="22"/>
                          </w:rPr>
                          <w:t>]</w:t>
                        </w:r>
                      </w:p>
                      <w:p w14:paraId="62E7EFFC" w14:textId="77777777" w:rsidR="001C7877" w:rsidRDefault="001C7877" w:rsidP="00BA70FC"/>
                      <w:p w14:paraId="62E7EFFD" w14:textId="77777777" w:rsidR="001C7877" w:rsidRPr="00077324" w:rsidRDefault="001C7877" w:rsidP="00BA70FC">
                        <w:pPr>
                          <w:rPr>
                            <w:sz w:val="22"/>
                            <w:szCs w:val="22"/>
                          </w:rPr>
                        </w:pPr>
                        <w:r w:rsidRPr="00077324">
                          <w:rPr>
                            <w:sz w:val="22"/>
                            <w:szCs w:val="22"/>
                          </w:rPr>
                          <w:sym w:font="Symbol" w:char="F0AF"/>
                        </w:r>
                        <w:r>
                          <w:rPr>
                            <w:sz w:val="22"/>
                            <w:szCs w:val="22"/>
                          </w:rPr>
                          <w:t xml:space="preserve"> Transaction </w:t>
                        </w:r>
                        <w:r w:rsidRPr="00077324">
                          <w:rPr>
                            <w:sz w:val="22"/>
                            <w:szCs w:val="22"/>
                          </w:rPr>
                          <w:t>2 [2]</w:t>
                        </w:r>
                      </w:p>
                    </w:txbxContent>
                  </v:textbox>
                </v:rect>
                <v:shape id="Text Box 206" o:spid="_x0000_s1038" type="#_x0000_t202" style="position:absolute;left:6362;top:2774;width:14478;height:7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" strokeweight="2pt">
                  <v:textbox>
                    <w:txbxContent>
                      <w:p w14:paraId="62E7EFFE" w14:textId="4C2A52F8" w:rsidR="001C7877" w:rsidRDefault="001C7877" w:rsidP="00BA70FC">
                        <w:pPr>
                          <w:spacing w:after="120"/>
                          <w:jc w:val="center"/>
                        </w:pPr>
                        <w:r>
                          <w:t>Medication Administration Request Placer</w:t>
                        </w:r>
                      </w:p>
                      <w:p w14:paraId="62E7EFFF" w14:textId="77777777" w:rsidR="001C7877" w:rsidRDefault="001C7877" w:rsidP="00BA70FC"/>
                      <w:p w14:paraId="62E7F000" w14:textId="77777777" w:rsidR="001C7877" w:rsidRDefault="001C7877" w:rsidP="00BA70FC">
                        <w:pPr>
                          <w:spacing w:after="120"/>
                          <w:jc w:val="center"/>
                        </w:pPr>
                        <w:r>
                          <w:t>Actor A</w:t>
                        </w:r>
                      </w:p>
                    </w:txbxContent>
                  </v:textbox>
                </v:shape>
                <v:shape id="Text Box 207" o:spid="_x0000_s1039" type="#_x0000_t202" style="position:absolute;left:39477;top:2667;width:11869;height:7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" strokeweight="2pt">
                  <v:textbox>
                    <w:txbxContent>
                      <w:p w14:paraId="62E7F001" w14:textId="77777777" w:rsidR="001C7877" w:rsidRDefault="001C7877" w:rsidP="00BA70FC">
                        <w:pPr>
                          <w:spacing w:before="180" w:after="120"/>
                          <w:jc w:val="center"/>
                        </w:pPr>
                        <w:r>
                          <w:t>Medication Administration Consumer</w:t>
                        </w:r>
                      </w:p>
                      <w:p w14:paraId="62E7F002" w14:textId="77777777" w:rsidR="001C7877" w:rsidRDefault="001C7877" w:rsidP="00BA70FC"/>
                      <w:p w14:paraId="62E7F003" w14:textId="77777777" w:rsidR="001C7877" w:rsidRDefault="001C7877" w:rsidP="00BA70FC">
                        <w:pPr>
                          <w:spacing w:before="180" w:after="120"/>
                          <w:jc w:val="center"/>
                        </w:pPr>
                        <w:r>
                          <w:t>Actor B</w:t>
                        </w:r>
                      </w:p>
                    </w:txbxContent>
                  </v:textbox>
                </v:shape>
                <v:group id="Group 208" o:spid="_x0000_s1040" style="position:absolute;left:15237;top:18713;width:29050;height:8045" coordorigin="3590,8745" coordsize="288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Text Box 209" o:spid="_x0000_s1041" type="#_x0000_t202" style="position:absolute;left:3590;top:8745;width:1305;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" strokeweight="2pt">
                    <v:textbox>
                      <w:txbxContent>
                        <w:p w14:paraId="62E7F004" w14:textId="77777777" w:rsidR="001C7877" w:rsidRDefault="001C7877" w:rsidP="00BA70FC">
                          <w:pPr>
                            <w:spacing w:after="120"/>
                            <w:jc w:val="center"/>
                          </w:pPr>
                          <w:r>
                            <w:t>Medication Administration Performer</w:t>
                          </w:r>
                        </w:p>
                        <w:p w14:paraId="62E7F005" w14:textId="77777777" w:rsidR="001C7877" w:rsidRDefault="001C7877" w:rsidP="00BA70FC"/>
                        <w:p w14:paraId="62E7F006" w14:textId="77777777" w:rsidR="001C7877" w:rsidRDefault="001C7877" w:rsidP="00BA70FC">
                          <w:pPr>
                            <w:spacing w:after="120"/>
                            <w:jc w:val="center"/>
                          </w:pPr>
                          <w:r>
                            <w:t>Actor D</w:t>
                          </w:r>
                        </w:p>
                      </w:txbxContent>
                    </v:textbox>
                  </v:shape>
                  <v:shape id="Text Box 210" o:spid="_x0000_s1042" type="#_x0000_t202" style="position:absolute;left:5169;top:8755;width:1305;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" strokeweight="2pt">
                    <v:textbox>
                      <w:txbxContent>
                        <w:p w14:paraId="62E7F007" w14:textId="77777777" w:rsidR="001C7877" w:rsidRPr="001A4959" w:rsidRDefault="001C7877">
                          <w:r w:rsidRPr="001A4959">
                            <w:t>Medication Administration Informer</w:t>
                          </w:r>
                        </w:p>
                      </w:txbxContent>
                    </v:textbox>
                  </v:shape>
                </v:group>
                <v:rect id="Rectangle 46" o:spid="_x0000_s1043" style="position:absolute;left:45834;top:11610;width:11220;height:8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" filled="f" stroked="f" strokeweight="0">
                  <v:textbox inset="0,0,0,0">
                    <w:txbxContent>
                      <w:p w14:paraId="3F40A99E" w14:textId="2FE8108D" w:rsidR="001C7877" w:rsidRPr="00461E53" w:rsidRDefault="001C7877" w:rsidP="001A4959">
                        <w:pPr>
                          <w:pStyle w:val="NormalWeb"/>
                          <w:rPr>
                            <w:sz w:val="22"/>
                            <w:szCs w:val="22"/>
                          </w:rPr>
                        </w:pPr>
                        <w:r>
                          <w:rPr>
                            <w:sz w:val="22"/>
                            <w:szCs w:val="22"/>
                          </w:rPr>
                          <w:sym w:font="Symbol" w:char="F0AD"/>
                        </w:r>
                        <w:r>
                          <w:rPr>
                            <w:sz w:val="22"/>
                            <w:szCs w:val="22"/>
                          </w:rPr>
                          <w:t xml:space="preserve"> Report Administration Result </w:t>
                        </w:r>
                        <w:r>
                          <w:rPr>
                            <w:color w:val="008080"/>
                            <w:sz w:val="22"/>
                            <w:szCs w:val="22"/>
                            <w:u w:val="single"/>
                          </w:rPr>
                          <w:br/>
                        </w:r>
                        <w:r>
                          <w:rPr>
                            <w:sz w:val="22"/>
                            <w:szCs w:val="22"/>
                          </w:rPr>
                          <w:t>[PHARM-3]</w:t>
                        </w:r>
                      </w:p>
                      <w:p w14:paraId="2EB7E053" w14:textId="77777777" w:rsidR="001C7877" w:rsidRDefault="001C7877" w:rsidP="001A4959">
                        <w:pPr>
                          <w:pStyle w:val="NormalWeb"/>
                        </w:pPr>
                        <w:r>
                          <w:t> </w:t>
                        </w:r>
                      </w:p>
                      <w:p w14:paraId="5F25A665" w14:textId="77777777" w:rsidR="001C7877" w:rsidRDefault="001C7877" w:rsidP="001A4959">
                        <w:pPr>
                          <w:pStyle w:val="NormalWeb"/>
                        </w:pPr>
                        <w:r>
                          <w:rPr>
                            <w:rFonts w:hAnsi="Symbol"/>
                            <w:sz w:val="22"/>
                            <w:szCs w:val="22"/>
                          </w:rPr>
                          <w:sym w:font="Symbol" w:char="F0AF"/>
                        </w:r>
                        <w:r>
                          <w:rPr>
                            <w:sz w:val="22"/>
                            <w:szCs w:val="22"/>
                          </w:rPr>
                          <w:t xml:space="preserve"> Transaction 2 [2]</w:t>
                        </w:r>
                      </w:p>
                    </w:txbxContent>
                  </v:textbox>
                </v:rect>
                <w10:anchorlock/>
              </v:group>
            </w:pict>
          </mc:Fallback>
        </mc:AlternateContent>
      </w:r>
    </w:p>
    <w:p w14:paraId="62E7E98E" w14:textId="77777777" w:rsidR="00CF283F" w:rsidRPr="00C67286" w:rsidRDefault="00CF283F">
      <w:pPr>
        <w:pStyle w:val="FigureTitle"/>
      </w:pPr>
      <w:r w:rsidRPr="00C67286">
        <w:t>Figure X.1-1</w:t>
      </w:r>
      <w:r w:rsidR="00701B3A" w:rsidRPr="00C67286">
        <w:t xml:space="preserve">: </w:t>
      </w:r>
      <w:r w:rsidR="00ED64E6" w:rsidRPr="00C67286">
        <w:t xml:space="preserve">MADM </w:t>
      </w:r>
      <w:r w:rsidRPr="00C67286">
        <w:t>Actor Diagram</w:t>
      </w:r>
    </w:p>
    <w:p w14:paraId="62E7E98F" w14:textId="77777777" w:rsidR="000D2487" w:rsidRPr="00C67286" w:rsidRDefault="000D2487">
      <w:pPr>
        <w:pStyle w:val="BodyText"/>
      </w:pPr>
    </w:p>
    <w:p w14:paraId="62E7E992" w14:textId="2272A32B" w:rsidR="00CF283F" w:rsidRPr="00C67286" w:rsidRDefault="00CF283F">
      <w:pPr>
        <w:pStyle w:val="BodyText"/>
      </w:pPr>
      <w:r w:rsidRPr="00C67286">
        <w:t xml:space="preserve">Table X.1-1 lists the transactions for each actor directly involved in the </w:t>
      </w:r>
      <w:r w:rsidR="00690C21" w:rsidRPr="00C67286">
        <w:t>MMA</w:t>
      </w:r>
      <w:r w:rsidR="00ED64E6" w:rsidRPr="00C67286">
        <w:t xml:space="preserve"> </w:t>
      </w:r>
      <w:r w:rsidRPr="00C67286">
        <w:t xml:space="preserve">Profile. </w:t>
      </w:r>
      <w:r w:rsidR="00F66C25" w:rsidRPr="00C67286">
        <w:t xml:space="preserve">To </w:t>
      </w:r>
      <w:r w:rsidRPr="00C67286">
        <w:t xml:space="preserve">claim </w:t>
      </w:r>
      <w:r w:rsidR="00F66C25" w:rsidRPr="00C67286">
        <w:t>compliance with this Profile, an actor shall support all re</w:t>
      </w:r>
      <w:r w:rsidRPr="00C67286">
        <w:t>qu</w:t>
      </w:r>
      <w:r w:rsidR="006A4160" w:rsidRPr="00C67286">
        <w:t>ired transactions (labeled “R”) and may support the optional t</w:t>
      </w:r>
      <w:r w:rsidRPr="00C67286">
        <w:t xml:space="preserve">ransactions </w:t>
      </w:r>
      <w:r w:rsidR="006A4160" w:rsidRPr="00C67286">
        <w:t>(</w:t>
      </w:r>
      <w:r w:rsidRPr="00C67286">
        <w:t>labeled “O”</w:t>
      </w:r>
      <w:r w:rsidR="006A4160" w:rsidRPr="00C67286">
        <w:t>)</w:t>
      </w:r>
      <w:r w:rsidR="00887E40" w:rsidRPr="00C67286">
        <w:t xml:space="preserve">. </w:t>
      </w:r>
    </w:p>
    <w:p w14:paraId="62E7E994" w14:textId="77777777" w:rsidR="001B463C" w:rsidRPr="00C67286" w:rsidRDefault="001B463C" w:rsidP="0070762D">
      <w:pPr>
        <w:pStyle w:val="AuthorInstructions"/>
      </w:pPr>
    </w:p>
    <w:p w14:paraId="62E7E995" w14:textId="77777777" w:rsidR="00DE0504" w:rsidRPr="00C67286" w:rsidRDefault="00DE0504">
      <w:pPr>
        <w:pStyle w:val="BodyText"/>
      </w:pPr>
    </w:p>
    <w:p w14:paraId="62E7E996" w14:textId="40ADDD9E" w:rsidR="00CF283F" w:rsidRPr="00C67286" w:rsidRDefault="00CF283F" w:rsidP="00C56183">
      <w:pPr>
        <w:pStyle w:val="TableTitle"/>
      </w:pPr>
      <w:r w:rsidRPr="00C67286">
        <w:t>Table X.1-1</w:t>
      </w:r>
      <w:r w:rsidR="001606A7" w:rsidRPr="00C67286">
        <w:t>:</w:t>
      </w:r>
      <w:r w:rsidRPr="00C67286">
        <w:t xml:space="preserve"> </w:t>
      </w:r>
      <w:r w:rsidR="001A4959" w:rsidRPr="00C67286">
        <w:t>MMA</w:t>
      </w:r>
      <w:r w:rsidRPr="00C67286">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44"/>
        <w:gridCol w:w="2681"/>
        <w:gridCol w:w="1454"/>
        <w:gridCol w:w="2799"/>
      </w:tblGrid>
      <w:tr w:rsidR="001606A7" w:rsidRPr="00C67286" w14:paraId="62E7E99B" w14:textId="77777777" w:rsidTr="004F0278">
        <w:trPr>
          <w:cantSplit/>
          <w:tblHeader/>
          <w:jc w:val="center"/>
        </w:trPr>
        <w:tc>
          <w:tcPr>
            <w:tcW w:w="1544" w:type="dxa"/>
            <w:shd w:val="pct15" w:color="auto" w:fill="FFFFFF"/>
          </w:tcPr>
          <w:p w14:paraId="62E7E997" w14:textId="77777777" w:rsidR="00CF283F" w:rsidRPr="00C67286" w:rsidRDefault="00CF283F" w:rsidP="00663624">
            <w:pPr>
              <w:pStyle w:val="TableEntryHeader"/>
            </w:pPr>
            <w:r w:rsidRPr="00C67286">
              <w:t>Actors</w:t>
            </w:r>
          </w:p>
        </w:tc>
        <w:tc>
          <w:tcPr>
            <w:tcW w:w="2681" w:type="dxa"/>
            <w:shd w:val="pct15" w:color="auto" w:fill="FFFFFF"/>
          </w:tcPr>
          <w:p w14:paraId="62E7E998" w14:textId="77777777" w:rsidR="00CF283F" w:rsidRPr="00C67286" w:rsidRDefault="00CF283F" w:rsidP="00663624">
            <w:pPr>
              <w:pStyle w:val="TableEntryHeader"/>
            </w:pPr>
            <w:r w:rsidRPr="00C67286">
              <w:t xml:space="preserve">Transactions </w:t>
            </w:r>
          </w:p>
        </w:tc>
        <w:tc>
          <w:tcPr>
            <w:tcW w:w="1454" w:type="dxa"/>
            <w:shd w:val="pct15" w:color="auto" w:fill="FFFFFF"/>
          </w:tcPr>
          <w:p w14:paraId="62E7E999" w14:textId="77777777" w:rsidR="00CF283F" w:rsidRPr="00C67286" w:rsidRDefault="00CF283F" w:rsidP="00663624">
            <w:pPr>
              <w:pStyle w:val="TableEntryHeader"/>
            </w:pPr>
            <w:r w:rsidRPr="00C67286">
              <w:t>Optionality</w:t>
            </w:r>
          </w:p>
        </w:tc>
        <w:tc>
          <w:tcPr>
            <w:tcW w:w="2799" w:type="dxa"/>
            <w:shd w:val="pct15" w:color="auto" w:fill="FFFFFF"/>
          </w:tcPr>
          <w:p w14:paraId="62E7E99A" w14:textId="77777777" w:rsidR="001558DD" w:rsidRPr="00C67286" w:rsidRDefault="001558DD" w:rsidP="00EF1E77">
            <w:pPr>
              <w:pStyle w:val="TableEntryHeader"/>
              <w:rPr>
                <w:rFonts w:ascii="Times New Roman" w:hAnsi="Times New Roman"/>
                <w:b w:val="0"/>
                <w:i/>
              </w:rPr>
            </w:pPr>
            <w:r w:rsidRPr="00C67286">
              <w:t>Reference</w:t>
            </w:r>
          </w:p>
        </w:tc>
      </w:tr>
      <w:tr w:rsidR="001606A7" w:rsidRPr="00C67286" w14:paraId="62E7E9A0" w14:textId="77777777" w:rsidTr="004F0278">
        <w:trPr>
          <w:cantSplit/>
          <w:jc w:val="center"/>
        </w:trPr>
        <w:tc>
          <w:tcPr>
            <w:tcW w:w="1544" w:type="dxa"/>
          </w:tcPr>
          <w:p w14:paraId="62E7E99C" w14:textId="3D6CF291" w:rsidR="00CF283F" w:rsidRPr="00C67286" w:rsidRDefault="00ED64E6" w:rsidP="00ED64E6">
            <w:pPr>
              <w:pStyle w:val="TableEntry"/>
            </w:pPr>
            <w:r w:rsidRPr="00C67286">
              <w:t xml:space="preserve">Administration </w:t>
            </w:r>
            <w:r w:rsidR="004F0278">
              <w:t xml:space="preserve">Request </w:t>
            </w:r>
            <w:r w:rsidR="00690C21" w:rsidRPr="00C67286">
              <w:t>Placer</w:t>
            </w:r>
          </w:p>
        </w:tc>
        <w:tc>
          <w:tcPr>
            <w:tcW w:w="2681" w:type="dxa"/>
          </w:tcPr>
          <w:p w14:paraId="62E7E99D" w14:textId="6012A23F" w:rsidR="00CF283F" w:rsidRPr="00C67286" w:rsidRDefault="004F0278" w:rsidP="003579DA">
            <w:pPr>
              <w:pStyle w:val="TableEntry"/>
            </w:pPr>
            <w:r>
              <w:t>Query A</w:t>
            </w:r>
            <w:r w:rsidR="00ED64E6" w:rsidRPr="00C67286">
              <w:t>dministration Request</w:t>
            </w:r>
            <w:r>
              <w:t>s</w:t>
            </w:r>
          </w:p>
        </w:tc>
        <w:tc>
          <w:tcPr>
            <w:tcW w:w="1454" w:type="dxa"/>
          </w:tcPr>
          <w:p w14:paraId="62E7E99E" w14:textId="771FA03F" w:rsidR="00CF283F" w:rsidRPr="00C67286" w:rsidRDefault="004F0278" w:rsidP="00017E09">
            <w:pPr>
              <w:pStyle w:val="TableEntry"/>
            </w:pPr>
            <w:r>
              <w:t>O</w:t>
            </w:r>
            <w:del w:id="1006" w:author="Jose Costa Teixeira" w:date="2017-04-17T10:20:00Z">
              <w:r w:rsidR="004D7A56" w:rsidRPr="00C67286" w:rsidDel="00212D8A">
                <w:delText>R</w:delText>
              </w:r>
            </w:del>
          </w:p>
        </w:tc>
        <w:tc>
          <w:tcPr>
            <w:tcW w:w="2799" w:type="dxa"/>
          </w:tcPr>
          <w:p w14:paraId="62E7E99F" w14:textId="7E42BF5D" w:rsidR="00CF283F" w:rsidRPr="00C67286" w:rsidRDefault="00690C21" w:rsidP="00EF1E77">
            <w:pPr>
              <w:pStyle w:val="TableEntry"/>
            </w:pPr>
            <w:r w:rsidRPr="00C67286">
              <w:t>PHARM-M1 TF-2: 3.Y1</w:t>
            </w:r>
          </w:p>
        </w:tc>
      </w:tr>
      <w:tr w:rsidR="004D7A56" w:rsidRPr="00C67286" w14:paraId="62E7E9A5" w14:textId="77777777" w:rsidTr="004F0278">
        <w:trPr>
          <w:cantSplit/>
          <w:jc w:val="center"/>
        </w:trPr>
        <w:tc>
          <w:tcPr>
            <w:tcW w:w="1544" w:type="dxa"/>
          </w:tcPr>
          <w:p w14:paraId="62E7E9A1" w14:textId="77777777" w:rsidR="004D7A56" w:rsidRPr="00C67286" w:rsidRDefault="004D7A56" w:rsidP="005D69F9">
            <w:pPr>
              <w:pStyle w:val="TableEntry"/>
            </w:pPr>
            <w:r w:rsidRPr="00C67286">
              <w:lastRenderedPageBreak/>
              <w:t>Administration Performer</w:t>
            </w:r>
          </w:p>
        </w:tc>
        <w:tc>
          <w:tcPr>
            <w:tcW w:w="2681" w:type="dxa"/>
          </w:tcPr>
          <w:p w14:paraId="62E7E9A2" w14:textId="2C5A1ADE" w:rsidR="004D7A56" w:rsidRPr="00C67286" w:rsidRDefault="004F0278" w:rsidP="005D69F9">
            <w:pPr>
              <w:pStyle w:val="TableEntry"/>
            </w:pPr>
            <w:r>
              <w:t>Query A</w:t>
            </w:r>
            <w:r w:rsidRPr="00C67286">
              <w:t>dministration Request</w:t>
            </w:r>
            <w:r>
              <w:t>s</w:t>
            </w:r>
          </w:p>
        </w:tc>
        <w:tc>
          <w:tcPr>
            <w:tcW w:w="1454" w:type="dxa"/>
          </w:tcPr>
          <w:p w14:paraId="62E7E9A3" w14:textId="37E01DBD" w:rsidR="004D7A56" w:rsidRPr="00C67286" w:rsidRDefault="004F0278" w:rsidP="005D69F9">
            <w:pPr>
              <w:pStyle w:val="TableEntry"/>
            </w:pPr>
            <w:r>
              <w:t>O</w:t>
            </w:r>
            <w:del w:id="1007" w:author="Jose Costa Teixeira" w:date="2017-04-17T10:20:00Z">
              <w:r w:rsidR="004D7A56" w:rsidRPr="00C67286" w:rsidDel="00212D8A">
                <w:delText>R</w:delText>
              </w:r>
            </w:del>
          </w:p>
        </w:tc>
        <w:tc>
          <w:tcPr>
            <w:tcW w:w="2799" w:type="dxa"/>
          </w:tcPr>
          <w:p w14:paraId="62E7E9A4" w14:textId="3D5E8A93" w:rsidR="004D7A56" w:rsidRPr="00C67286" w:rsidRDefault="00690C21" w:rsidP="005D69F9">
            <w:pPr>
              <w:pStyle w:val="TableEntry"/>
            </w:pPr>
            <w:r w:rsidRPr="00C67286">
              <w:t>PHARM-M1 TF-2: 3.Y1</w:t>
            </w:r>
          </w:p>
        </w:tc>
      </w:tr>
      <w:tr w:rsidR="00212D8A" w:rsidRPr="00C67286" w14:paraId="30987788" w14:textId="77777777" w:rsidTr="004F0278">
        <w:trPr>
          <w:cantSplit/>
          <w:jc w:val="center"/>
          <w:ins w:id="1008" w:author="Jose Costa Teixeira" w:date="2017-04-17T10:20:00Z"/>
        </w:trPr>
        <w:tc>
          <w:tcPr>
            <w:tcW w:w="1544" w:type="dxa"/>
          </w:tcPr>
          <w:p w14:paraId="7B5562B0" w14:textId="75BDBF65" w:rsidR="00212D8A" w:rsidRPr="00C67286" w:rsidRDefault="00212D8A" w:rsidP="00B67812">
            <w:pPr>
              <w:pStyle w:val="TableEntry"/>
              <w:rPr>
                <w:ins w:id="1009" w:author="Jose Costa Teixeira" w:date="2017-04-17T10:20:00Z"/>
                <w:highlight w:val="yellow"/>
              </w:rPr>
            </w:pPr>
            <w:ins w:id="1010" w:author="Jose Costa Teixeira" w:date="2017-04-17T10:20:00Z">
              <w:r w:rsidRPr="00C67286">
                <w:t xml:space="preserve">Administration </w:t>
              </w:r>
            </w:ins>
            <w:r w:rsidR="004F0278">
              <w:t>Request</w:t>
            </w:r>
            <w:r w:rsidR="004F0278" w:rsidRPr="00C67286">
              <w:t xml:space="preserve"> </w:t>
            </w:r>
            <w:ins w:id="1011" w:author="Jose Costa Teixeira" w:date="2017-04-17T10:20:00Z">
              <w:r w:rsidRPr="00C67286">
                <w:t>Placer</w:t>
              </w:r>
            </w:ins>
          </w:p>
        </w:tc>
        <w:tc>
          <w:tcPr>
            <w:tcW w:w="2681" w:type="dxa"/>
          </w:tcPr>
          <w:p w14:paraId="15B7E829" w14:textId="1990377A" w:rsidR="00212D8A" w:rsidRPr="00C67286" w:rsidRDefault="00CA12D0" w:rsidP="00B67812">
            <w:pPr>
              <w:pStyle w:val="TableEntry"/>
              <w:rPr>
                <w:ins w:id="1012" w:author="Jose Costa Teixeira" w:date="2017-04-17T10:20:00Z"/>
                <w:highlight w:val="yellow"/>
              </w:rPr>
            </w:pPr>
            <w:r>
              <w:rPr>
                <w:highlight w:val="yellow"/>
              </w:rPr>
              <w:t xml:space="preserve">Send </w:t>
            </w:r>
            <w:ins w:id="1013" w:author="Jose Costa Teixeira" w:date="2017-04-17T10:20:00Z">
              <w:r w:rsidR="00212D8A" w:rsidRPr="00C67286">
                <w:rPr>
                  <w:highlight w:val="yellow"/>
                </w:rPr>
                <w:t>Administration Request</w:t>
              </w:r>
            </w:ins>
          </w:p>
        </w:tc>
        <w:tc>
          <w:tcPr>
            <w:tcW w:w="1454" w:type="dxa"/>
          </w:tcPr>
          <w:p w14:paraId="4B5227DD" w14:textId="77777777" w:rsidR="00212D8A" w:rsidRPr="00C67286" w:rsidRDefault="00212D8A" w:rsidP="00B67812">
            <w:pPr>
              <w:pStyle w:val="TableEntry"/>
              <w:rPr>
                <w:ins w:id="1014" w:author="Jose Costa Teixeira" w:date="2017-04-17T10:20:00Z"/>
                <w:highlight w:val="yellow"/>
              </w:rPr>
            </w:pPr>
            <w:ins w:id="1015" w:author="Jose Costa Teixeira" w:date="2017-04-17T10:20:00Z">
              <w:r w:rsidRPr="00C67286">
                <w:rPr>
                  <w:highlight w:val="yellow"/>
                </w:rPr>
                <w:t>O</w:t>
              </w:r>
            </w:ins>
          </w:p>
        </w:tc>
        <w:tc>
          <w:tcPr>
            <w:tcW w:w="2799" w:type="dxa"/>
          </w:tcPr>
          <w:p w14:paraId="29D02141" w14:textId="77777777" w:rsidR="00212D8A" w:rsidRPr="00C67286" w:rsidRDefault="00212D8A" w:rsidP="00B67812">
            <w:pPr>
              <w:pStyle w:val="TableEntry"/>
              <w:rPr>
                <w:ins w:id="1016" w:author="Jose Costa Teixeira" w:date="2017-04-17T10:20:00Z"/>
              </w:rPr>
            </w:pPr>
            <w:ins w:id="1017" w:author="Jose Costa Teixeira" w:date="2017-04-17T10:20:00Z">
              <w:r w:rsidRPr="00C67286">
                <w:t>PHARM-M1 TF-2: 3.Y2</w:t>
              </w:r>
            </w:ins>
          </w:p>
        </w:tc>
      </w:tr>
      <w:tr w:rsidR="003D5853" w:rsidRPr="00C67286" w14:paraId="088BE5C5" w14:textId="77777777" w:rsidTr="004F0278">
        <w:trPr>
          <w:cantSplit/>
          <w:jc w:val="center"/>
        </w:trPr>
        <w:tc>
          <w:tcPr>
            <w:tcW w:w="1544" w:type="dxa"/>
          </w:tcPr>
          <w:p w14:paraId="2A801E65" w14:textId="49FCBDCB" w:rsidR="003D5853" w:rsidRPr="00C67286" w:rsidRDefault="003D5853" w:rsidP="005D69F9">
            <w:pPr>
              <w:pStyle w:val="TableEntry"/>
              <w:rPr>
                <w:highlight w:val="yellow"/>
              </w:rPr>
            </w:pPr>
            <w:r w:rsidRPr="00C67286">
              <w:rPr>
                <w:highlight w:val="yellow"/>
              </w:rPr>
              <w:t>Administration Performer</w:t>
            </w:r>
          </w:p>
        </w:tc>
        <w:tc>
          <w:tcPr>
            <w:tcW w:w="2681" w:type="dxa"/>
          </w:tcPr>
          <w:p w14:paraId="101ACFE0" w14:textId="61A1B2D3" w:rsidR="003D5853" w:rsidRPr="00C67286" w:rsidRDefault="00CA12D0" w:rsidP="005D69F9">
            <w:pPr>
              <w:pStyle w:val="TableEntry"/>
              <w:rPr>
                <w:highlight w:val="yellow"/>
              </w:rPr>
            </w:pPr>
            <w:r>
              <w:rPr>
                <w:highlight w:val="yellow"/>
              </w:rPr>
              <w:t xml:space="preserve">Send </w:t>
            </w:r>
            <w:r w:rsidR="00212D8A" w:rsidRPr="00C67286">
              <w:rPr>
                <w:highlight w:val="yellow"/>
              </w:rPr>
              <w:t xml:space="preserve">Administration </w:t>
            </w:r>
            <w:r w:rsidR="001A4959" w:rsidRPr="00C67286">
              <w:rPr>
                <w:highlight w:val="yellow"/>
              </w:rPr>
              <w:t>Request</w:t>
            </w:r>
          </w:p>
        </w:tc>
        <w:tc>
          <w:tcPr>
            <w:tcW w:w="1454" w:type="dxa"/>
          </w:tcPr>
          <w:p w14:paraId="6FA58D47" w14:textId="57A0938C" w:rsidR="003D5853" w:rsidRPr="00C67286" w:rsidRDefault="003D5853" w:rsidP="005D69F9">
            <w:pPr>
              <w:pStyle w:val="TableEntry"/>
              <w:rPr>
                <w:highlight w:val="yellow"/>
              </w:rPr>
            </w:pPr>
            <w:r w:rsidRPr="00C67286">
              <w:rPr>
                <w:highlight w:val="yellow"/>
              </w:rPr>
              <w:t>O</w:t>
            </w:r>
          </w:p>
        </w:tc>
        <w:tc>
          <w:tcPr>
            <w:tcW w:w="2799" w:type="dxa"/>
          </w:tcPr>
          <w:p w14:paraId="3D29D2E1" w14:textId="6A568992" w:rsidR="003D5853" w:rsidRPr="00C67286" w:rsidRDefault="003D5853" w:rsidP="005D69F9">
            <w:pPr>
              <w:pStyle w:val="TableEntry"/>
            </w:pPr>
            <w:r w:rsidRPr="00C67286">
              <w:t>PHARM-M1 TF-2: 3.Y2</w:t>
            </w:r>
          </w:p>
        </w:tc>
      </w:tr>
      <w:tr w:rsidR="004D7A56" w:rsidRPr="00C67286" w14:paraId="62E7E9AA" w14:textId="77777777" w:rsidTr="004F0278">
        <w:trPr>
          <w:cantSplit/>
          <w:jc w:val="center"/>
        </w:trPr>
        <w:tc>
          <w:tcPr>
            <w:tcW w:w="1544" w:type="dxa"/>
          </w:tcPr>
          <w:p w14:paraId="62E7E9A6" w14:textId="77777777" w:rsidR="004D7A56" w:rsidRPr="00C67286" w:rsidRDefault="004D7A56" w:rsidP="004D7A56">
            <w:pPr>
              <w:pStyle w:val="TableEntry"/>
            </w:pPr>
            <w:r w:rsidRPr="00C67286">
              <w:t>Administration Informer</w:t>
            </w:r>
          </w:p>
        </w:tc>
        <w:tc>
          <w:tcPr>
            <w:tcW w:w="2681" w:type="dxa"/>
          </w:tcPr>
          <w:p w14:paraId="62E7E9A7" w14:textId="62A0F772" w:rsidR="003D5853" w:rsidRPr="00C67286" w:rsidRDefault="004D7A56" w:rsidP="003D5853">
            <w:pPr>
              <w:pStyle w:val="TableEntry"/>
            </w:pPr>
            <w:r w:rsidRPr="00C67286">
              <w:t>Administration Report</w:t>
            </w:r>
          </w:p>
        </w:tc>
        <w:tc>
          <w:tcPr>
            <w:tcW w:w="1454" w:type="dxa"/>
          </w:tcPr>
          <w:p w14:paraId="62E7E9A8" w14:textId="77777777" w:rsidR="004D7A56" w:rsidRPr="00C67286" w:rsidRDefault="004D7A56" w:rsidP="005D69F9">
            <w:pPr>
              <w:pStyle w:val="TableEntry"/>
            </w:pPr>
            <w:r w:rsidRPr="00C67286">
              <w:t>R</w:t>
            </w:r>
          </w:p>
        </w:tc>
        <w:tc>
          <w:tcPr>
            <w:tcW w:w="2799" w:type="dxa"/>
          </w:tcPr>
          <w:p w14:paraId="62E7E9A9" w14:textId="5B582082" w:rsidR="004D7A56" w:rsidRPr="00C67286" w:rsidRDefault="00690C21" w:rsidP="005D69F9">
            <w:pPr>
              <w:pStyle w:val="TableEntry"/>
            </w:pPr>
            <w:r w:rsidRPr="00C67286">
              <w:t>PHARM-M2 TF-2: 3.Y</w:t>
            </w:r>
            <w:r w:rsidR="003D5853" w:rsidRPr="00C67286">
              <w:t>3</w:t>
            </w:r>
          </w:p>
        </w:tc>
      </w:tr>
      <w:tr w:rsidR="001606A7" w:rsidRPr="00C67286" w14:paraId="62E7E9AF" w14:textId="77777777" w:rsidTr="004F0278">
        <w:trPr>
          <w:cantSplit/>
          <w:jc w:val="center"/>
        </w:trPr>
        <w:tc>
          <w:tcPr>
            <w:tcW w:w="1544" w:type="dxa"/>
          </w:tcPr>
          <w:p w14:paraId="62E7E9AB" w14:textId="577866B0" w:rsidR="00CF283F" w:rsidRPr="00C67286" w:rsidRDefault="004D7A56" w:rsidP="004D7A56">
            <w:pPr>
              <w:pStyle w:val="TableEntry"/>
            </w:pPr>
            <w:r w:rsidRPr="00C67286">
              <w:t>Administration Consumer</w:t>
            </w:r>
          </w:p>
        </w:tc>
        <w:tc>
          <w:tcPr>
            <w:tcW w:w="2681" w:type="dxa"/>
          </w:tcPr>
          <w:p w14:paraId="62E7E9AC" w14:textId="46C230CD" w:rsidR="00CF283F" w:rsidRPr="00C67286" w:rsidRDefault="00ED64E6" w:rsidP="004D7A56">
            <w:pPr>
              <w:pStyle w:val="TableEntry"/>
            </w:pPr>
            <w:r w:rsidRPr="00C67286">
              <w:t xml:space="preserve">Administration </w:t>
            </w:r>
            <w:r w:rsidR="004D7A56" w:rsidRPr="00C67286">
              <w:t>Re</w:t>
            </w:r>
            <w:r w:rsidR="00690C21" w:rsidRPr="00C67286">
              <w:t>port</w:t>
            </w:r>
          </w:p>
        </w:tc>
        <w:tc>
          <w:tcPr>
            <w:tcW w:w="1454" w:type="dxa"/>
          </w:tcPr>
          <w:p w14:paraId="62E7E9AD" w14:textId="77777777" w:rsidR="00CF283F" w:rsidRPr="00C67286" w:rsidRDefault="004D7A56" w:rsidP="00017E09">
            <w:pPr>
              <w:pStyle w:val="TableEntry"/>
            </w:pPr>
            <w:r w:rsidRPr="00C67286">
              <w:t>R</w:t>
            </w:r>
          </w:p>
        </w:tc>
        <w:tc>
          <w:tcPr>
            <w:tcW w:w="2799" w:type="dxa"/>
          </w:tcPr>
          <w:p w14:paraId="62E7E9AE" w14:textId="2645E065" w:rsidR="00CF283F" w:rsidRPr="00C67286" w:rsidRDefault="00690C21" w:rsidP="00EF1E77">
            <w:pPr>
              <w:pStyle w:val="TableEntry"/>
            </w:pPr>
            <w:r w:rsidRPr="00C67286">
              <w:t>PHARM-M2</w:t>
            </w:r>
            <w:r w:rsidR="003D5853" w:rsidRPr="00C67286">
              <w:t xml:space="preserve"> TF-2: 3.Y3</w:t>
            </w:r>
          </w:p>
        </w:tc>
      </w:tr>
      <w:tr w:rsidR="001606A7" w:rsidRPr="00C67286" w14:paraId="62E7E9B4" w14:textId="77777777" w:rsidTr="004F0278">
        <w:trPr>
          <w:cantSplit/>
          <w:jc w:val="center"/>
        </w:trPr>
        <w:tc>
          <w:tcPr>
            <w:tcW w:w="1544" w:type="dxa"/>
            <w:tcBorders>
              <w:left w:val="single" w:sz="4" w:space="0" w:color="auto"/>
              <w:right w:val="single" w:sz="4" w:space="0" w:color="auto"/>
            </w:tcBorders>
          </w:tcPr>
          <w:p w14:paraId="62E7E9B0" w14:textId="77777777" w:rsidR="00CF283F" w:rsidRPr="00C67286" w:rsidRDefault="00CF283F" w:rsidP="00BB76BC">
            <w:pPr>
              <w:pStyle w:val="TableEntry"/>
            </w:pPr>
          </w:p>
        </w:tc>
        <w:tc>
          <w:tcPr>
            <w:tcW w:w="2681" w:type="dxa"/>
            <w:tcBorders>
              <w:left w:val="nil"/>
            </w:tcBorders>
          </w:tcPr>
          <w:p w14:paraId="62E7E9B1" w14:textId="77777777" w:rsidR="00CF283F" w:rsidRPr="00C67286" w:rsidRDefault="00CF283F" w:rsidP="00BB76BC">
            <w:pPr>
              <w:pStyle w:val="TableEntry"/>
            </w:pPr>
          </w:p>
        </w:tc>
        <w:tc>
          <w:tcPr>
            <w:tcW w:w="1454" w:type="dxa"/>
          </w:tcPr>
          <w:p w14:paraId="62E7E9B2" w14:textId="77777777" w:rsidR="00CF283F" w:rsidRPr="00C67286" w:rsidRDefault="00CF283F" w:rsidP="00BB76BC">
            <w:pPr>
              <w:pStyle w:val="TableEntry"/>
            </w:pPr>
          </w:p>
        </w:tc>
        <w:tc>
          <w:tcPr>
            <w:tcW w:w="2799" w:type="dxa"/>
          </w:tcPr>
          <w:p w14:paraId="62E7E9B3" w14:textId="77777777" w:rsidR="00CF283F" w:rsidRPr="00C67286" w:rsidRDefault="00CF283F" w:rsidP="00BB76BC">
            <w:pPr>
              <w:pStyle w:val="TableEntry"/>
            </w:pPr>
          </w:p>
        </w:tc>
      </w:tr>
    </w:tbl>
    <w:p w14:paraId="62E7E9B5" w14:textId="642B4B11" w:rsidR="00CF283F" w:rsidRPr="00C67286" w:rsidRDefault="00CF283F" w:rsidP="00597DB2">
      <w:pPr>
        <w:pStyle w:val="Note"/>
      </w:pPr>
      <w:r w:rsidRPr="003A5F64">
        <w:rPr>
          <w:highlight w:val="yellow"/>
        </w:rPr>
        <w:t>Note</w:t>
      </w:r>
      <w:r w:rsidR="004818E8" w:rsidRPr="003A5F64">
        <w:rPr>
          <w:highlight w:val="yellow"/>
        </w:rPr>
        <w:t xml:space="preserve"> 1</w:t>
      </w:r>
      <w:r w:rsidR="00212D8A" w:rsidRPr="003A5F64">
        <w:rPr>
          <w:highlight w:val="yellow"/>
        </w:rPr>
        <w:t xml:space="preserve">: The Administration Performer must be able to get the list of planned administrations, either by querying (Pull) or receiving (Push). Therefore, either </w:t>
      </w:r>
      <w:r w:rsidR="001F7A35" w:rsidRPr="003A5F64">
        <w:rPr>
          <w:highlight w:val="yellow"/>
        </w:rPr>
        <w:t xml:space="preserve">Transaction </w:t>
      </w:r>
      <w:r w:rsidR="004B4EF3" w:rsidRPr="003A5F64">
        <w:rPr>
          <w:highlight w:val="yellow"/>
        </w:rPr>
        <w:t>Y</w:t>
      </w:r>
      <w:r w:rsidR="00212D8A" w:rsidRPr="003A5F64">
        <w:rPr>
          <w:highlight w:val="yellow"/>
        </w:rPr>
        <w:t>1</w:t>
      </w:r>
      <w:r w:rsidR="001F7A35" w:rsidRPr="003A5F64">
        <w:rPr>
          <w:highlight w:val="yellow"/>
        </w:rPr>
        <w:t xml:space="preserve"> or Transaction </w:t>
      </w:r>
      <w:r w:rsidR="004B4EF3" w:rsidRPr="003A5F64">
        <w:rPr>
          <w:highlight w:val="yellow"/>
        </w:rPr>
        <w:t>Y</w:t>
      </w:r>
      <w:r w:rsidR="00212D8A" w:rsidRPr="003A5F64">
        <w:rPr>
          <w:highlight w:val="yellow"/>
        </w:rPr>
        <w:t>2</w:t>
      </w:r>
      <w:r w:rsidR="001F7A35" w:rsidRPr="003A5F64">
        <w:rPr>
          <w:highlight w:val="yellow"/>
        </w:rPr>
        <w:t xml:space="preserve"> </w:t>
      </w:r>
      <w:ins w:id="1018" w:author="Jose Costa Teixeira" w:date="2017-04-17T11:47:00Z">
        <w:r w:rsidR="002049BB" w:rsidRPr="003A5F64">
          <w:rPr>
            <w:highlight w:val="yellow"/>
          </w:rPr>
          <w:t xml:space="preserve">(or both) </w:t>
        </w:r>
      </w:ins>
      <w:r w:rsidR="001F7A35" w:rsidRPr="003A5F64">
        <w:rPr>
          <w:highlight w:val="yellow"/>
        </w:rPr>
        <w:t xml:space="preserve">shall be implemented for </w:t>
      </w:r>
      <w:r w:rsidR="00212D8A" w:rsidRPr="003A5F64">
        <w:rPr>
          <w:highlight w:val="yellow"/>
        </w:rPr>
        <w:t xml:space="preserve">Administration </w:t>
      </w:r>
      <w:del w:id="1019" w:author="Jose Costa Teixeira" w:date="2017-04-17T10:25:00Z">
        <w:r w:rsidR="00212D8A" w:rsidRPr="003A5F64" w:rsidDel="00212D8A">
          <w:rPr>
            <w:highlight w:val="yellow"/>
          </w:rPr>
          <w:delText xml:space="preserve">Order </w:delText>
        </w:r>
      </w:del>
      <w:ins w:id="1020" w:author="Jose Costa Teixeira" w:date="2017-04-17T10:25:00Z">
        <w:r w:rsidR="00212D8A" w:rsidRPr="003A5F64">
          <w:rPr>
            <w:highlight w:val="yellow"/>
          </w:rPr>
          <w:t xml:space="preserve">Request </w:t>
        </w:r>
      </w:ins>
      <w:r w:rsidR="00212D8A" w:rsidRPr="003A5F64">
        <w:rPr>
          <w:highlight w:val="yellow"/>
        </w:rPr>
        <w:t>Placer / Administration Performer.</w:t>
      </w:r>
      <w:r w:rsidR="00212D8A" w:rsidRPr="00C67286" w:rsidDel="00212D8A">
        <w:t xml:space="preserve"> </w:t>
      </w:r>
    </w:p>
    <w:bookmarkEnd w:id="983"/>
    <w:bookmarkEnd w:id="984"/>
    <w:bookmarkEnd w:id="985"/>
    <w:bookmarkEnd w:id="986"/>
    <w:bookmarkEnd w:id="987"/>
    <w:bookmarkEnd w:id="988"/>
    <w:bookmarkEnd w:id="989"/>
    <w:bookmarkEnd w:id="990"/>
    <w:p w14:paraId="62E7E9B6" w14:textId="77777777" w:rsidR="000D2487" w:rsidRPr="007A5ABC" w:rsidRDefault="000D2487" w:rsidP="005360E4">
      <w:pPr>
        <w:pStyle w:val="BodyText"/>
        <w:rPr>
          <w:highlight w:val="yellow"/>
        </w:rPr>
      </w:pPr>
    </w:p>
    <w:p w14:paraId="62E7E9E4" w14:textId="77777777" w:rsidR="000D2487" w:rsidRPr="00C67286" w:rsidRDefault="000D2487" w:rsidP="00597DB2">
      <w:pPr>
        <w:pStyle w:val="BodyText"/>
      </w:pPr>
    </w:p>
    <w:p w14:paraId="62E7E9E5" w14:textId="77777777" w:rsidR="00FF4C4E" w:rsidRPr="00C67286" w:rsidRDefault="00FF4C4E" w:rsidP="00503AE1">
      <w:pPr>
        <w:pStyle w:val="Heading3"/>
        <w:numPr>
          <w:ilvl w:val="0"/>
          <w:numId w:val="0"/>
        </w:numPr>
        <w:rPr>
          <w:bCs/>
          <w:noProof w:val="0"/>
        </w:rPr>
      </w:pPr>
      <w:bookmarkStart w:id="1021" w:name="_Toc489656176"/>
      <w:r w:rsidRPr="00C67286">
        <w:rPr>
          <w:bCs/>
          <w:noProof w:val="0"/>
        </w:rPr>
        <w:t>X.1.1</w:t>
      </w:r>
      <w:r w:rsidR="00503AE1" w:rsidRPr="00C67286">
        <w:rPr>
          <w:bCs/>
          <w:noProof w:val="0"/>
        </w:rPr>
        <w:t xml:space="preserve"> Actor Descriptions and </w:t>
      </w:r>
      <w:r w:rsidR="006A4160" w:rsidRPr="00C67286">
        <w:rPr>
          <w:bCs/>
          <w:noProof w:val="0"/>
        </w:rPr>
        <w:t xml:space="preserve">Actor </w:t>
      </w:r>
      <w:r w:rsidR="00ED0083" w:rsidRPr="00C67286">
        <w:rPr>
          <w:bCs/>
          <w:noProof w:val="0"/>
        </w:rPr>
        <w:t xml:space="preserve">Profile </w:t>
      </w:r>
      <w:r w:rsidR="00503AE1" w:rsidRPr="00C67286">
        <w:rPr>
          <w:bCs/>
          <w:noProof w:val="0"/>
        </w:rPr>
        <w:t>Requirements</w:t>
      </w:r>
      <w:bookmarkEnd w:id="1021"/>
    </w:p>
    <w:p w14:paraId="62E7E9E6" w14:textId="6EBCF81F" w:rsidR="005B7BFB" w:rsidRPr="00C67286" w:rsidRDefault="002D5B69" w:rsidP="006A4160">
      <w:pPr>
        <w:pStyle w:val="BodyText"/>
        <w:rPr>
          <w:ins w:id="1022" w:author="Jose Costa Teixeira" w:date="2017-04-02T13:41:00Z"/>
        </w:rPr>
      </w:pPr>
      <w:r w:rsidRPr="00C67286">
        <w:t>Most requirements are documented in Transactions (Volume 2). This section documents any additional requirements on profile’s actors.</w:t>
      </w:r>
    </w:p>
    <w:p w14:paraId="28C66A95" w14:textId="335B3F61" w:rsidR="0081747F" w:rsidRPr="00C67286" w:rsidRDefault="0081747F" w:rsidP="006A4160">
      <w:pPr>
        <w:pStyle w:val="BodyText"/>
        <w:rPr>
          <w:ins w:id="1023" w:author="Jose Costa Teixeira" w:date="2017-04-02T13:43:00Z"/>
        </w:rPr>
      </w:pPr>
      <w:ins w:id="1024" w:author="Jose Costa Teixeira" w:date="2017-04-02T13:41:00Z">
        <w:r w:rsidRPr="00C67286">
          <w:t xml:space="preserve">In a typical implementation, </w:t>
        </w:r>
      </w:ins>
      <w:ins w:id="1025" w:author="Jose Costa Teixeira" w:date="2017-04-17T10:16:00Z">
        <w:r w:rsidR="001A4959" w:rsidRPr="00C67286">
          <w:t xml:space="preserve">after </w:t>
        </w:r>
      </w:ins>
      <w:ins w:id="1026" w:author="Jose Costa Teixeira" w:date="2017-04-02T13:41:00Z">
        <w:r w:rsidRPr="00C67286">
          <w:t>the Medication is prescribed</w:t>
        </w:r>
      </w:ins>
      <w:ins w:id="1027" w:author="Jose Costa Teixeira" w:date="2017-04-17T10:16:00Z">
        <w:r w:rsidR="001A4959" w:rsidRPr="00C67286">
          <w:t>, the administrations are scheduled and administration events (</w:t>
        </w:r>
      </w:ins>
      <w:ins w:id="1028" w:author="Jose Costa Teixeira" w:date="2017-04-02T13:41:00Z">
        <w:r w:rsidRPr="00C67286">
          <w:t>instance orders</w:t>
        </w:r>
      </w:ins>
      <w:ins w:id="1029" w:author="Jose Costa Teixeira" w:date="2017-04-17T10:17:00Z">
        <w:r w:rsidR="001A4959" w:rsidRPr="00C67286">
          <w:t>)</w:t>
        </w:r>
      </w:ins>
      <w:ins w:id="1030" w:author="Jose Costa Teixeira" w:date="2017-04-02T13:41:00Z">
        <w:r w:rsidRPr="00C67286">
          <w:t xml:space="preserve"> are defined, for example </w:t>
        </w:r>
      </w:ins>
      <w:ins w:id="1031" w:author="Jose Costa Teixeira" w:date="2017-04-02T13:42:00Z">
        <w:r w:rsidRPr="00C67286">
          <w:t>in</w:t>
        </w:r>
      </w:ins>
      <w:ins w:id="1032" w:author="Jose Costa Teixeira" w:date="2017-04-02T13:41:00Z">
        <w:r w:rsidRPr="00C67286">
          <w:t xml:space="preserve"> an EHR </w:t>
        </w:r>
      </w:ins>
      <w:ins w:id="1033" w:author="Jose Costa Teixeira" w:date="2017-04-02T13:42:00Z">
        <w:r w:rsidRPr="00C67286">
          <w:t xml:space="preserve">in a </w:t>
        </w:r>
        <w:r w:rsidR="00212D8A" w:rsidRPr="00C67286">
          <w:t>hospital. Such system</w:t>
        </w:r>
      </w:ins>
      <w:ins w:id="1034" w:author="Jose Costa Teixeira" w:date="2017-04-17T10:17:00Z">
        <w:r w:rsidR="00212D8A" w:rsidRPr="00C67286">
          <w:t>s</w:t>
        </w:r>
      </w:ins>
      <w:ins w:id="1035" w:author="Jose Costa Teixeira" w:date="2017-04-02T13:42:00Z">
        <w:r w:rsidR="00212D8A" w:rsidRPr="00C67286">
          <w:t xml:space="preserve"> implement</w:t>
        </w:r>
        <w:r w:rsidRPr="00C67286">
          <w:t xml:space="preserve"> the Medication Administration Order Placer.</w:t>
        </w:r>
      </w:ins>
      <w:ins w:id="1036" w:author="Jose Costa Teixeira" w:date="2017-04-02T13:43:00Z">
        <w:r w:rsidRPr="00C67286">
          <w:t xml:space="preserve"> </w:t>
        </w:r>
      </w:ins>
    </w:p>
    <w:p w14:paraId="68E2CCFD" w14:textId="0CFF2D2B" w:rsidR="0081747F" w:rsidRPr="00C67286" w:rsidRDefault="0081747F" w:rsidP="006A4160">
      <w:pPr>
        <w:pStyle w:val="BodyText"/>
        <w:rPr>
          <w:ins w:id="1037" w:author="Jose Costa Teixeira" w:date="2017-04-02T13:44:00Z"/>
        </w:rPr>
      </w:pPr>
      <w:ins w:id="1038" w:author="Jose Costa Teixeira" w:date="2017-04-02T13:43:00Z">
        <w:r w:rsidRPr="00C67286">
          <w:t>The medication orders are then consulted in a nurse’s or a patient’s mobile application</w:t>
        </w:r>
      </w:ins>
      <w:ins w:id="1039" w:author="Jose Costa Teixeira" w:date="2017-04-02T13:44:00Z">
        <w:r w:rsidRPr="00C67286">
          <w:t>, for the purpose of performing these administrations. This system thus implements the Medication Administration Performer</w:t>
        </w:r>
      </w:ins>
      <w:ins w:id="1040" w:author="Jose Costa Teixeira" w:date="2017-04-02T13:45:00Z">
        <w:r w:rsidRPr="00C67286">
          <w:t xml:space="preserve"> actor</w:t>
        </w:r>
      </w:ins>
      <w:ins w:id="1041" w:author="Jose Costa Teixeira" w:date="2017-04-02T13:44:00Z">
        <w:r w:rsidRPr="00C67286">
          <w:t>.</w:t>
        </w:r>
      </w:ins>
    </w:p>
    <w:p w14:paraId="67A0B586" w14:textId="19068BC1" w:rsidR="0081747F" w:rsidRPr="00C67286" w:rsidRDefault="0081747F" w:rsidP="006A4160">
      <w:pPr>
        <w:pStyle w:val="BodyText"/>
        <w:rPr>
          <w:ins w:id="1042" w:author="Jose Costa Teixeira" w:date="2017-04-02T13:42:00Z"/>
        </w:rPr>
      </w:pPr>
      <w:ins w:id="1043" w:author="Jose Costa Teixeira" w:date="2017-04-02T13:45:00Z">
        <w:r w:rsidRPr="00C67286">
          <w:t>After administration, the same system inform</w:t>
        </w:r>
      </w:ins>
      <w:ins w:id="1044" w:author="Jose Costa Teixeira" w:date="2017-04-17T10:17:00Z">
        <w:r w:rsidR="00212D8A" w:rsidRPr="00C67286">
          <w:t>s</w:t>
        </w:r>
      </w:ins>
      <w:ins w:id="1045" w:author="Jose Costa Teixeira" w:date="2017-04-02T13:45:00Z">
        <w:r w:rsidRPr="00C67286">
          <w:t xml:space="preserve"> about the status of administrations – This system thus implements the Medication Administration Informer actor. The administration is </w:t>
        </w:r>
      </w:ins>
      <w:ins w:id="1046" w:author="Jose Costa Teixeira" w:date="2017-04-02T13:46:00Z">
        <w:r w:rsidRPr="00C67286">
          <w:t xml:space="preserve">for example </w:t>
        </w:r>
      </w:ins>
      <w:ins w:id="1047" w:author="Jose Costa Teixeira" w:date="2017-04-02T13:45:00Z">
        <w:r w:rsidRPr="00C67286">
          <w:t>received by t</w:t>
        </w:r>
      </w:ins>
      <w:ins w:id="1048" w:author="Jose Costa Teixeira" w:date="2017-04-02T13:46:00Z">
        <w:r w:rsidRPr="00C67286">
          <w:t>he EHR, which then also implements the Administration Consumer actor.</w:t>
        </w:r>
      </w:ins>
    </w:p>
    <w:p w14:paraId="108B79FE" w14:textId="36F54E2A" w:rsidR="0081747F" w:rsidRPr="00C67286" w:rsidDel="0081747F" w:rsidRDefault="0081747F" w:rsidP="006A4160">
      <w:pPr>
        <w:pStyle w:val="BodyText"/>
        <w:rPr>
          <w:del w:id="1049" w:author="Jose Costa Teixeira" w:date="2017-04-02T13:46:00Z"/>
        </w:rPr>
      </w:pPr>
    </w:p>
    <w:p w14:paraId="62E7E9E7" w14:textId="77777777" w:rsidR="0038429E" w:rsidRPr="00C67286" w:rsidRDefault="0038429E" w:rsidP="00597DB2">
      <w:pPr>
        <w:pStyle w:val="AuthorInstructions"/>
      </w:pPr>
    </w:p>
    <w:p w14:paraId="62E7E9E8" w14:textId="4BFB6E5A" w:rsidR="0038429E" w:rsidRPr="00C67286" w:rsidDel="00212D8A" w:rsidRDefault="0038429E" w:rsidP="00597DB2">
      <w:pPr>
        <w:pStyle w:val="AuthorInstructions"/>
        <w:rPr>
          <w:del w:id="1050" w:author="Jose Costa Teixeira" w:date="2017-04-17T10:17:00Z"/>
        </w:rPr>
      </w:pPr>
      <w:del w:id="1051" w:author="Jose Costa Teixeira" w:date="2017-04-17T10:17:00Z">
        <w:r w:rsidRPr="00C67286" w:rsidDel="00212D8A">
          <w:delText>&lt;Do not repeat the definitions of the Actors that are maintained in the TF General Introduction Appendix A (Actor Definitions). Include text in this section to describe the Actor in the context of this Profile.&gt;</w:delText>
        </w:r>
      </w:del>
    </w:p>
    <w:p w14:paraId="62E7E9E9" w14:textId="27F6DC9E" w:rsidR="003A09FE" w:rsidRPr="00C67286" w:rsidDel="00212D8A" w:rsidRDefault="003A09FE" w:rsidP="00597DB2">
      <w:pPr>
        <w:pStyle w:val="AuthorInstructions"/>
        <w:rPr>
          <w:del w:id="1052" w:author="Jose Costa Teixeira" w:date="2017-04-17T10:17:00Z"/>
        </w:rPr>
      </w:pPr>
      <w:del w:id="1053" w:author="Jose Costa Teixeira" w:date="2017-04-17T10:17:00Z">
        <w:r w:rsidRPr="00C67286" w:rsidDel="00212D8A">
          <w:delText>&lt;This section is empty unless there is a need for specific descriptions or requirements</w:delText>
        </w:r>
        <w:r w:rsidR="00F0665F" w:rsidRPr="00C67286" w:rsidDel="00212D8A">
          <w:delText xml:space="preserve">. </w:delText>
        </w:r>
        <w:r w:rsidRPr="00C67286" w:rsidDel="00212D8A">
          <w:delText>Actors without additional requirements or elaborate descriptions need not be listed here.&gt;</w:delText>
        </w:r>
      </w:del>
    </w:p>
    <w:p w14:paraId="62E7E9EA" w14:textId="4C8E5A9E" w:rsidR="00ED0083" w:rsidRPr="00C67286" w:rsidDel="00212D8A" w:rsidRDefault="006A4160" w:rsidP="00597DB2">
      <w:pPr>
        <w:pStyle w:val="AuthorInstructions"/>
        <w:rPr>
          <w:del w:id="1054" w:author="Jose Costa Teixeira" w:date="2017-04-17T10:17:00Z"/>
        </w:rPr>
      </w:pPr>
      <w:del w:id="1055" w:author="Jose Costa Teixeira" w:date="2017-04-17T10:17:00Z">
        <w:r w:rsidRPr="00C67286" w:rsidDel="00212D8A">
          <w:delText>&lt;</w:delText>
        </w:r>
        <w:r w:rsidR="00ED0083" w:rsidRPr="00C67286" w:rsidDel="00212D8A">
          <w:delText xml:space="preserve">If this is a Workflow Profile the sequence of transactions often require data from an inbound transaction to be carried forward to subsequent transactions </w:delText>
        </w:r>
        <w:r w:rsidR="00F0665F" w:rsidRPr="00C67286" w:rsidDel="00212D8A">
          <w:delText xml:space="preserve">. </w:delText>
        </w:r>
        <w:r w:rsidR="00ED0083" w:rsidRPr="00C67286" w:rsidDel="00212D8A">
          <w:delText xml:space="preserve">Individual transactions, which are </w:delText>
        </w:r>
        <w:r w:rsidR="00ED0083" w:rsidRPr="00C67286" w:rsidDel="00212D8A">
          <w:lastRenderedPageBreak/>
          <w:delText>designed to be reusable, do not define this data mapping and it must be documented here</w:delText>
        </w:r>
        <w:r w:rsidR="00F0665F" w:rsidRPr="00C67286" w:rsidDel="00212D8A">
          <w:delText xml:space="preserve">. </w:delText>
        </w:r>
        <w:r w:rsidR="00ED0083" w:rsidRPr="00C67286" w:rsidDel="00212D8A">
          <w:delText>If this is a long technical mapping, consider including this mat</w:delText>
        </w:r>
        <w:r w:rsidRPr="00C67286" w:rsidDel="00212D8A">
          <w:delText>erial in an appendix to Volume 2</w:delText>
        </w:r>
        <w:r w:rsidR="00F0665F" w:rsidRPr="00C67286" w:rsidDel="00212D8A">
          <w:delText xml:space="preserve">. </w:delText>
        </w:r>
        <w:r w:rsidRPr="00C67286" w:rsidDel="00212D8A">
          <w:delText>For an example, see Radiology Scheduled Workflow RAD TF-2: Appendix A.&gt;</w:delText>
        </w:r>
      </w:del>
    </w:p>
    <w:p w14:paraId="62E7E9EB" w14:textId="3D3CCF1A" w:rsidR="009D0CDF" w:rsidRPr="00C67286" w:rsidDel="00212D8A" w:rsidRDefault="009D0CDF" w:rsidP="009D0CDF">
      <w:pPr>
        <w:pStyle w:val="AuthorInstructions"/>
        <w:rPr>
          <w:del w:id="1056" w:author="Jose Costa Teixeira" w:date="2017-04-17T10:17:00Z"/>
        </w:rPr>
      </w:pPr>
      <w:del w:id="1057" w:author="Jose Costa Teixeira" w:date="2017-04-17T10:17:00Z">
        <w:r w:rsidRPr="00C67286" w:rsidDel="00212D8A">
          <w:delText>&lt;This section may also define system behavior. For example, in the PIX Profile, an ADT message is first received by the PIX Manager. The PIX manager should then use this data to respond to subsequent queries. Although this may be implied, it should be explicitly documented in this section.&gt;</w:delText>
        </w:r>
      </w:del>
    </w:p>
    <w:p w14:paraId="62E7E9EC" w14:textId="60E1E060" w:rsidR="009D0CDF" w:rsidRPr="00C67286" w:rsidDel="00212D8A" w:rsidRDefault="009D0CDF" w:rsidP="009D0CDF">
      <w:pPr>
        <w:pStyle w:val="AuthorInstructions"/>
        <w:rPr>
          <w:del w:id="1058" w:author="Jose Costa Teixeira" w:date="2017-04-17T10:17:00Z"/>
        </w:rPr>
      </w:pPr>
      <w:del w:id="1059" w:author="Jose Costa Teixeira" w:date="2017-04-17T10:17:00Z">
        <w:r w:rsidRPr="00C67286" w:rsidDel="00212D8A">
          <w:delText>&lt;Note that for content modules, bindings to other transport or workflow modules are referenced in the Required Actor Groupings section below. &gt;</w:delText>
        </w:r>
      </w:del>
    </w:p>
    <w:p w14:paraId="62E7E9ED" w14:textId="69CC180D" w:rsidR="009D0CDF" w:rsidRPr="00C67286" w:rsidRDefault="009D0CDF" w:rsidP="009D0CDF">
      <w:pPr>
        <w:pStyle w:val="Heading4"/>
        <w:numPr>
          <w:ilvl w:val="0"/>
          <w:numId w:val="0"/>
        </w:numPr>
        <w:rPr>
          <w:noProof w:val="0"/>
        </w:rPr>
      </w:pPr>
      <w:bookmarkStart w:id="1060" w:name="_Toc489656177"/>
      <w:r w:rsidRPr="00C67286">
        <w:rPr>
          <w:noProof w:val="0"/>
        </w:rPr>
        <w:t xml:space="preserve">X.1.1.1 </w:t>
      </w:r>
      <w:r w:rsidR="00CE70C1" w:rsidRPr="00C67286">
        <w:rPr>
          <w:noProof w:val="0"/>
        </w:rPr>
        <w:t>Medication Administration Order Placer</w:t>
      </w:r>
      <w:bookmarkEnd w:id="1060"/>
    </w:p>
    <w:p w14:paraId="62E7E9EF" w14:textId="3C9A91DF" w:rsidR="003A09FE" w:rsidRPr="00C67286" w:rsidRDefault="00CE70C1" w:rsidP="00665A0A">
      <w:pPr>
        <w:pStyle w:val="AuthorInstructions"/>
        <w:rPr>
          <w:i w:val="0"/>
        </w:rPr>
      </w:pPr>
      <w:r w:rsidRPr="00C67286">
        <w:rPr>
          <w:i w:val="0"/>
        </w:rPr>
        <w:t>The Medication Administration Order Placer contains the instance orders for each planned medication administration. It responds to a FHIR search request from the Medication Administration Performer</w:t>
      </w:r>
      <w:ins w:id="1061" w:author="Jose Costa Teixeira" w:date="2017-04-02T13:22:00Z">
        <w:r w:rsidR="007F1599" w:rsidRPr="00C67286">
          <w:rPr>
            <w:i w:val="0"/>
          </w:rPr>
          <w:t>.</w:t>
        </w:r>
      </w:ins>
    </w:p>
    <w:p w14:paraId="3CF95CFB" w14:textId="03711C2E" w:rsidR="00CE70C1" w:rsidRPr="00C67286" w:rsidRDefault="00CE70C1" w:rsidP="00CE70C1">
      <w:pPr>
        <w:pStyle w:val="Heading4"/>
        <w:numPr>
          <w:ilvl w:val="0"/>
          <w:numId w:val="0"/>
        </w:numPr>
        <w:rPr>
          <w:noProof w:val="0"/>
        </w:rPr>
      </w:pPr>
      <w:bookmarkStart w:id="1062" w:name="_Toc489656178"/>
      <w:r w:rsidRPr="00C67286">
        <w:rPr>
          <w:noProof w:val="0"/>
        </w:rPr>
        <w:t>X.1.1.2 Medication Administration Performer</w:t>
      </w:r>
      <w:bookmarkEnd w:id="1062"/>
    </w:p>
    <w:p w14:paraId="4570CE91" w14:textId="2A248BE4" w:rsidR="00CE70C1" w:rsidRPr="00C67286" w:rsidRDefault="00CE70C1" w:rsidP="00CE70C1">
      <w:pPr>
        <w:pStyle w:val="AuthorInstructions"/>
        <w:rPr>
          <w:i w:val="0"/>
        </w:rPr>
      </w:pPr>
      <w:r w:rsidRPr="00C67286">
        <w:rPr>
          <w:i w:val="0"/>
        </w:rPr>
        <w:t xml:space="preserve">The Medication Administration Performer invokes a FHIR search for the planned administrations that are relevant for the context of the Medication Administration Performer. This context can be </w:t>
      </w:r>
      <w:r w:rsidR="008540DF" w:rsidRPr="00C67286">
        <w:rPr>
          <w:i w:val="0"/>
        </w:rPr>
        <w:t>a combination of any of the following:</w:t>
      </w:r>
    </w:p>
    <w:p w14:paraId="5305B63C" w14:textId="7DDEA61D" w:rsidR="008540DF" w:rsidRPr="00C67286" w:rsidRDefault="003D5853" w:rsidP="008540DF">
      <w:pPr>
        <w:pStyle w:val="AuthorInstructions"/>
        <w:numPr>
          <w:ilvl w:val="0"/>
          <w:numId w:val="102"/>
        </w:numPr>
        <w:rPr>
          <w:i w:val="0"/>
        </w:rPr>
      </w:pPr>
      <w:r w:rsidRPr="00C67286">
        <w:rPr>
          <w:i w:val="0"/>
        </w:rPr>
        <w:t xml:space="preserve">A specific </w:t>
      </w:r>
      <w:r w:rsidR="008540DF" w:rsidRPr="00C67286">
        <w:rPr>
          <w:i w:val="0"/>
        </w:rPr>
        <w:t>nurse that is planned to perform the administrations (in case for example of a mobile app for a nurse)</w:t>
      </w:r>
      <w:ins w:id="1063" w:author="Jose Costa Teixeira" w:date="2017-04-02T13:22:00Z">
        <w:r w:rsidR="003165C4" w:rsidRPr="00C67286">
          <w:rPr>
            <w:i w:val="0"/>
          </w:rPr>
          <w:t>;</w:t>
        </w:r>
      </w:ins>
    </w:p>
    <w:p w14:paraId="0B4DBBC9" w14:textId="1486995C" w:rsidR="003D5853" w:rsidRPr="00C67286" w:rsidRDefault="003D5853" w:rsidP="003D5853">
      <w:pPr>
        <w:pStyle w:val="AuthorInstructions"/>
        <w:numPr>
          <w:ilvl w:val="0"/>
          <w:numId w:val="102"/>
        </w:numPr>
        <w:rPr>
          <w:i w:val="0"/>
        </w:rPr>
      </w:pPr>
      <w:r w:rsidRPr="00C67286">
        <w:rPr>
          <w:i w:val="0"/>
        </w:rPr>
        <w:t>A specific care team that is planned to perform the administrations (in case for example of a mobile app for a care team</w:t>
      </w:r>
      <w:ins w:id="1064" w:author="Jose Costa Teixeira" w:date="2017-04-17T10:23:00Z">
        <w:r w:rsidR="00212D8A" w:rsidRPr="00C67286">
          <w:rPr>
            <w:i w:val="0"/>
          </w:rPr>
          <w:t xml:space="preserve"> in a hospital ward</w:t>
        </w:r>
      </w:ins>
      <w:r w:rsidRPr="00C67286">
        <w:rPr>
          <w:i w:val="0"/>
        </w:rPr>
        <w:t>)</w:t>
      </w:r>
      <w:ins w:id="1065" w:author="Jose Costa Teixeira" w:date="2017-04-02T13:22:00Z">
        <w:r w:rsidR="003165C4" w:rsidRPr="00C67286">
          <w:rPr>
            <w:i w:val="0"/>
          </w:rPr>
          <w:t>;</w:t>
        </w:r>
      </w:ins>
    </w:p>
    <w:p w14:paraId="2981C74F" w14:textId="41344B16" w:rsidR="008540DF" w:rsidRPr="00C67286" w:rsidRDefault="008540DF" w:rsidP="003D5853">
      <w:pPr>
        <w:pStyle w:val="AuthorInstructions"/>
        <w:numPr>
          <w:ilvl w:val="0"/>
          <w:numId w:val="102"/>
        </w:numPr>
        <w:rPr>
          <w:i w:val="0"/>
        </w:rPr>
      </w:pPr>
      <w:r w:rsidRPr="00C67286">
        <w:rPr>
          <w:i w:val="0"/>
        </w:rPr>
        <w:t>The patient for which the administration is planned</w:t>
      </w:r>
      <w:ins w:id="1066" w:author="Jose Costa Teixeira" w:date="2017-04-02T13:22:00Z">
        <w:r w:rsidR="003165C4" w:rsidRPr="00C67286">
          <w:rPr>
            <w:i w:val="0"/>
          </w:rPr>
          <w:t>;</w:t>
        </w:r>
      </w:ins>
    </w:p>
    <w:p w14:paraId="38276C2A" w14:textId="248A891B" w:rsidR="008540DF" w:rsidRPr="00C67286" w:rsidRDefault="008540DF" w:rsidP="008540DF">
      <w:pPr>
        <w:pStyle w:val="AuthorInstructions"/>
        <w:numPr>
          <w:ilvl w:val="0"/>
          <w:numId w:val="102"/>
        </w:numPr>
        <w:rPr>
          <w:i w:val="0"/>
        </w:rPr>
      </w:pPr>
      <w:r w:rsidRPr="00C67286">
        <w:rPr>
          <w:i w:val="0"/>
        </w:rPr>
        <w:t>The time of administration (e.g. only the administrations for a given day, or a given shift)</w:t>
      </w:r>
      <w:ins w:id="1067" w:author="Jose Costa Teixeira" w:date="2017-04-02T13:22:00Z">
        <w:r w:rsidR="007F1599" w:rsidRPr="00C67286">
          <w:rPr>
            <w:i w:val="0"/>
          </w:rPr>
          <w:t>.</w:t>
        </w:r>
      </w:ins>
    </w:p>
    <w:p w14:paraId="4016C80C" w14:textId="6C839288" w:rsidR="008540DF" w:rsidRPr="00C67286" w:rsidRDefault="008540DF" w:rsidP="008540DF">
      <w:pPr>
        <w:pStyle w:val="AuthorInstructions"/>
        <w:numPr>
          <w:ilvl w:val="0"/>
          <w:numId w:val="102"/>
        </w:numPr>
        <w:rPr>
          <w:i w:val="0"/>
        </w:rPr>
      </w:pPr>
      <w:r w:rsidRPr="00C67286">
        <w:rPr>
          <w:i w:val="0"/>
        </w:rPr>
        <w:t>…</w:t>
      </w:r>
    </w:p>
    <w:p w14:paraId="5F2DFA2E" w14:textId="77777777" w:rsidR="008540DF" w:rsidRPr="00C67286" w:rsidRDefault="008540DF" w:rsidP="00CE70C1">
      <w:pPr>
        <w:pStyle w:val="AuthorInstructions"/>
        <w:rPr>
          <w:i w:val="0"/>
        </w:rPr>
      </w:pPr>
    </w:p>
    <w:p w14:paraId="36BAD6A7" w14:textId="77777777" w:rsidR="00CE70C1" w:rsidRPr="00C67286" w:rsidRDefault="00CE70C1" w:rsidP="00CE70C1">
      <w:pPr>
        <w:pStyle w:val="AuthorInstructions"/>
        <w:rPr>
          <w:i w:val="0"/>
        </w:rPr>
      </w:pPr>
    </w:p>
    <w:p w14:paraId="254B29AB" w14:textId="5D8C81AB" w:rsidR="00CE70C1" w:rsidRPr="00C67286" w:rsidRDefault="00CE70C1" w:rsidP="00CE70C1">
      <w:pPr>
        <w:pStyle w:val="Heading4"/>
        <w:numPr>
          <w:ilvl w:val="0"/>
          <w:numId w:val="0"/>
        </w:numPr>
        <w:rPr>
          <w:noProof w:val="0"/>
        </w:rPr>
      </w:pPr>
      <w:bookmarkStart w:id="1068" w:name="_Toc489656179"/>
      <w:r w:rsidRPr="00C67286">
        <w:rPr>
          <w:noProof w:val="0"/>
        </w:rPr>
        <w:t>X.1.1.3 Medication Administration Informer</w:t>
      </w:r>
      <w:bookmarkEnd w:id="1068"/>
    </w:p>
    <w:p w14:paraId="4F8A3EE4" w14:textId="7BFC8B53" w:rsidR="00CE70C1" w:rsidRPr="00C67286" w:rsidRDefault="00CE70C1" w:rsidP="00CE70C1">
      <w:pPr>
        <w:pStyle w:val="AuthorInstructions"/>
        <w:rPr>
          <w:i w:val="0"/>
        </w:rPr>
      </w:pPr>
      <w:r w:rsidRPr="00C67286">
        <w:rPr>
          <w:i w:val="0"/>
        </w:rPr>
        <w:t>The Medication Administration Informer</w:t>
      </w:r>
      <w:r w:rsidR="00F31FD6" w:rsidRPr="00C67286">
        <w:rPr>
          <w:i w:val="0"/>
        </w:rPr>
        <w:t xml:space="preserve"> provides, by pushing a FHIR resource</w:t>
      </w:r>
      <w:del w:id="1069" w:author="Jose Costa Teixeira" w:date="2017-04-02T13:39:00Z">
        <w:r w:rsidR="00F31FD6" w:rsidRPr="00C67286" w:rsidDel="0081747F">
          <w:rPr>
            <w:i w:val="0"/>
          </w:rPr>
          <w:delText>)</w:delText>
        </w:r>
      </w:del>
      <w:r w:rsidR="00F31FD6" w:rsidRPr="00C67286">
        <w:rPr>
          <w:i w:val="0"/>
        </w:rPr>
        <w:t>, a report of the outcome of a planned administration: whether the administration was effectively performed, and the actual time of administration, the performer, any additional information, etc.</w:t>
      </w:r>
    </w:p>
    <w:p w14:paraId="432F72B1" w14:textId="50EBDFBF" w:rsidR="003D5853" w:rsidRPr="00C67286" w:rsidRDefault="003D5853" w:rsidP="00CE70C1">
      <w:pPr>
        <w:pStyle w:val="AuthorInstructions"/>
        <w:rPr>
          <w:ins w:id="1070" w:author="Jose Costa Teixeira" w:date="2017-04-02T13:40:00Z"/>
          <w:i w:val="0"/>
        </w:rPr>
      </w:pPr>
      <w:r w:rsidRPr="00C67286">
        <w:rPr>
          <w:i w:val="0"/>
        </w:rPr>
        <w:t>It also publishes a report of unplanned administrations</w:t>
      </w:r>
      <w:ins w:id="1071" w:author="Jose Costa Teixeira" w:date="2017-04-02T13:40:00Z">
        <w:r w:rsidR="0081747F" w:rsidRPr="00C67286">
          <w:rPr>
            <w:i w:val="0"/>
          </w:rPr>
          <w:t xml:space="preserve"> if such unplanned administrations occur</w:t>
        </w:r>
      </w:ins>
      <w:del w:id="1072" w:author="Jose Costa Teixeira" w:date="2017-04-02T13:40:00Z">
        <w:r w:rsidRPr="00C67286" w:rsidDel="0081747F">
          <w:rPr>
            <w:i w:val="0"/>
          </w:rPr>
          <w:delText>.</w:delText>
        </w:r>
      </w:del>
    </w:p>
    <w:p w14:paraId="03F38F90" w14:textId="7D9CE35D" w:rsidR="0081747F" w:rsidRPr="00C67286" w:rsidDel="0081747F" w:rsidRDefault="0081747F" w:rsidP="00CE70C1">
      <w:pPr>
        <w:pStyle w:val="AuthorInstructions"/>
        <w:rPr>
          <w:del w:id="1073" w:author="Jose Costa Teixeira" w:date="2017-04-02T13:41:00Z"/>
          <w:i w:val="0"/>
        </w:rPr>
      </w:pPr>
    </w:p>
    <w:p w14:paraId="09B03D92" w14:textId="5AC131B3" w:rsidR="00CE70C1" w:rsidRPr="00C67286" w:rsidRDefault="00CE70C1" w:rsidP="00CE70C1">
      <w:pPr>
        <w:pStyle w:val="Heading4"/>
        <w:numPr>
          <w:ilvl w:val="0"/>
          <w:numId w:val="0"/>
        </w:numPr>
        <w:rPr>
          <w:noProof w:val="0"/>
        </w:rPr>
      </w:pPr>
      <w:bookmarkStart w:id="1074" w:name="_Toc489656180"/>
      <w:r w:rsidRPr="00C67286">
        <w:rPr>
          <w:noProof w:val="0"/>
        </w:rPr>
        <w:lastRenderedPageBreak/>
        <w:t>X.1.1.4 Medication Administration Consumer</w:t>
      </w:r>
      <w:bookmarkEnd w:id="1074"/>
    </w:p>
    <w:p w14:paraId="4936B439" w14:textId="0D1DC4C2" w:rsidR="00CE70C1" w:rsidRPr="00C67286" w:rsidRDefault="00CE70C1" w:rsidP="00CE70C1">
      <w:pPr>
        <w:pStyle w:val="AuthorInstructions"/>
        <w:rPr>
          <w:i w:val="0"/>
        </w:rPr>
      </w:pPr>
      <w:r w:rsidRPr="00C67286">
        <w:rPr>
          <w:i w:val="0"/>
        </w:rPr>
        <w:t>The Medication Administration Consumer</w:t>
      </w:r>
      <w:r w:rsidR="00F31FD6" w:rsidRPr="00C67286">
        <w:rPr>
          <w:i w:val="0"/>
        </w:rPr>
        <w:t xml:space="preserve"> receives the information about the Medication Administrati</w:t>
      </w:r>
      <w:r w:rsidR="003D5853" w:rsidRPr="00C67286">
        <w:rPr>
          <w:i w:val="0"/>
        </w:rPr>
        <w:t>o</w:t>
      </w:r>
      <w:r w:rsidR="00F31FD6" w:rsidRPr="00C67286">
        <w:rPr>
          <w:i w:val="0"/>
        </w:rPr>
        <w:t>n.</w:t>
      </w:r>
    </w:p>
    <w:p w14:paraId="5474A5C7" w14:textId="25809F8E" w:rsidR="00CE70C1" w:rsidRDefault="00920FF7" w:rsidP="00CE70C1">
      <w:pPr>
        <w:pStyle w:val="AuthorInstructions"/>
        <w:rPr>
          <w:i w:val="0"/>
        </w:rPr>
      </w:pPr>
      <w:r>
        <w:rPr>
          <w:i w:val="0"/>
        </w:rPr>
        <w:t>This can be implemented by systems that follow the treatment, like the prescription or medication management systems. Or it can be systems that take …</w:t>
      </w:r>
    </w:p>
    <w:p w14:paraId="5275D9A2" w14:textId="748E622D" w:rsidR="00920FF7" w:rsidRPr="00B71100" w:rsidRDefault="00920FF7" w:rsidP="00CE70C1">
      <w:pPr>
        <w:pStyle w:val="AuthorInstructions"/>
        <w:rPr>
          <w:i w:val="0"/>
          <w:highlight w:val="yellow"/>
        </w:rPr>
      </w:pPr>
      <w:r w:rsidRPr="00920FF7">
        <w:rPr>
          <w:i w:val="0"/>
          <w:highlight w:val="yellow"/>
        </w:rPr>
        <w:t>Note for late</w:t>
      </w:r>
      <w:r w:rsidRPr="00B71100">
        <w:rPr>
          <w:i w:val="0"/>
          <w:highlight w:val="yellow"/>
        </w:rPr>
        <w:t>r: Dispense embedded</w:t>
      </w:r>
      <w:ins w:id="1075" w:author="Jose Costa Teixeira" w:date="2017-08-07T11:34:00Z">
        <w:r w:rsidR="00A1114F">
          <w:rPr>
            <w:i w:val="0"/>
            <w:highlight w:val="yellow"/>
          </w:rPr>
          <w:t xml:space="preserve"> </w:t>
        </w:r>
      </w:ins>
      <w:r w:rsidRPr="00B71100">
        <w:rPr>
          <w:i w:val="0"/>
          <w:highlight w:val="yellow"/>
        </w:rPr>
        <w:t>in Prescription??</w:t>
      </w:r>
    </w:p>
    <w:p w14:paraId="29E5F9CF" w14:textId="08150A98" w:rsidR="00B71100" w:rsidRDefault="00B71100" w:rsidP="00CE70C1">
      <w:pPr>
        <w:pStyle w:val="AuthorInstructions"/>
        <w:rPr>
          <w:i w:val="0"/>
        </w:rPr>
      </w:pPr>
      <w:r w:rsidRPr="00B71100">
        <w:rPr>
          <w:i w:val="0"/>
          <w:highlight w:val="yellow"/>
        </w:rPr>
        <w:t>Also – Task.</w:t>
      </w:r>
    </w:p>
    <w:p w14:paraId="0AFE69A0" w14:textId="460FAA54" w:rsidR="00920FF7" w:rsidRPr="00C67286" w:rsidRDefault="00920FF7" w:rsidP="00CE70C1">
      <w:pPr>
        <w:pStyle w:val="AuthorInstructions"/>
        <w:rPr>
          <w:i w:val="0"/>
        </w:rPr>
      </w:pPr>
    </w:p>
    <w:p w14:paraId="0657811E" w14:textId="77777777" w:rsidR="00CE70C1" w:rsidRPr="00C67286" w:rsidRDefault="00CE70C1" w:rsidP="00CE70C1">
      <w:pPr>
        <w:pStyle w:val="AuthorInstructions"/>
        <w:rPr>
          <w:i w:val="0"/>
        </w:rPr>
      </w:pPr>
    </w:p>
    <w:p w14:paraId="62E7E9F1" w14:textId="5EC0ECC3" w:rsidR="00CF283F" w:rsidRPr="00C67286" w:rsidRDefault="00CE70C1" w:rsidP="00CE70C1">
      <w:pPr>
        <w:pStyle w:val="Heading4"/>
        <w:numPr>
          <w:ilvl w:val="0"/>
          <w:numId w:val="0"/>
        </w:numPr>
        <w:rPr>
          <w:noProof w:val="0"/>
        </w:rPr>
      </w:pPr>
      <w:r w:rsidRPr="00C67286">
        <w:rPr>
          <w:noProof w:val="0"/>
        </w:rPr>
        <w:t xml:space="preserve"> </w:t>
      </w:r>
      <w:bookmarkStart w:id="1076" w:name="_Toc489656181"/>
      <w:r w:rsidR="00173657">
        <w:rPr>
          <w:noProof w:val="0"/>
        </w:rPr>
        <w:t>X.2 MMA</w:t>
      </w:r>
      <w:r w:rsidR="00104BE6" w:rsidRPr="00C67286">
        <w:rPr>
          <w:noProof w:val="0"/>
        </w:rPr>
        <w:t xml:space="preserve"> Actor</w:t>
      </w:r>
      <w:r w:rsidR="00CF283F" w:rsidRPr="00C67286">
        <w:rPr>
          <w:noProof w:val="0"/>
        </w:rPr>
        <w:t xml:space="preserve"> Options</w:t>
      </w:r>
      <w:bookmarkEnd w:id="1076"/>
    </w:p>
    <w:p w14:paraId="62E7E9F2" w14:textId="77777777" w:rsidR="00255821" w:rsidRPr="00C67286" w:rsidRDefault="003A09FE" w:rsidP="00597DB2">
      <w:pPr>
        <w:pStyle w:val="AuthorInstructions"/>
      </w:pPr>
      <w:r w:rsidRPr="00C67286">
        <w:t>&lt;Modify the following Table listing the actors in this profile, the options available for each, and references to sections that state requirements for compliance to each Option</w:t>
      </w:r>
      <w:r w:rsidR="00F0665F" w:rsidRPr="00C67286">
        <w:t xml:space="preserve">. </w:t>
      </w:r>
      <w:r w:rsidRPr="00C67286">
        <w:t>For actors with no options, state “No options defined” in the Options column.</w:t>
      </w:r>
      <w:r w:rsidR="00255821" w:rsidRPr="00C67286">
        <w:t>&gt;</w:t>
      </w:r>
    </w:p>
    <w:p w14:paraId="62E7E9F3" w14:textId="77777777" w:rsidR="001E206E" w:rsidRPr="00C67286" w:rsidRDefault="001E206E" w:rsidP="00597DB2">
      <w:pPr>
        <w:pStyle w:val="AuthorInstructions"/>
      </w:pPr>
      <w:r w:rsidRPr="00C67286">
        <w:t xml:space="preserve">&lt;Note: </w:t>
      </w:r>
      <w:r w:rsidR="00665A0A" w:rsidRPr="00C67286">
        <w:t>Options are directly carried over to the Integration</w:t>
      </w:r>
      <w:r w:rsidRPr="00C67286">
        <w:t xml:space="preserve"> Statements which are published</w:t>
      </w:r>
      <w:r w:rsidR="00665A0A" w:rsidRPr="00C67286">
        <w:t xml:space="preserve"> by vendors for review by buyers. Too many options can be confusing for readers.</w:t>
      </w:r>
      <w:r w:rsidRPr="00C67286">
        <w:t>&gt;</w:t>
      </w:r>
    </w:p>
    <w:p w14:paraId="62E7E9F4" w14:textId="77777777" w:rsidR="003A09FE" w:rsidRPr="00C67286" w:rsidRDefault="00255821" w:rsidP="00597DB2">
      <w:pPr>
        <w:pStyle w:val="AuthorInstructions"/>
      </w:pPr>
      <w:r w:rsidRPr="00C67286">
        <w:t>&lt;</w:t>
      </w:r>
      <w:r w:rsidR="00F82F74" w:rsidRPr="00C67286">
        <w:t xml:space="preserve"> Try to </w:t>
      </w:r>
      <w:r w:rsidR="00F82F74" w:rsidRPr="00C67286">
        <w:rPr>
          <w:b/>
          <w:u w:val="single"/>
        </w:rPr>
        <w:t>minimize</w:t>
      </w:r>
      <w:r w:rsidR="00F82F74" w:rsidRPr="00C67286">
        <w:t xml:space="preserve"> options for Actors and only use if necessary.</w:t>
      </w:r>
      <w:r w:rsidR="003A09FE" w:rsidRPr="00C67286">
        <w:t>&gt;</w:t>
      </w:r>
    </w:p>
    <w:p w14:paraId="62E7E9F5" w14:textId="77777777" w:rsidR="009C10D5" w:rsidRPr="00C67286" w:rsidRDefault="009C10D5" w:rsidP="00597DB2">
      <w:pPr>
        <w:pStyle w:val="AuthorInstructions"/>
      </w:pPr>
      <w:r w:rsidRPr="00C67286">
        <w:t>&lt;</w:t>
      </w:r>
      <w:r w:rsidR="00665A0A" w:rsidRPr="00C67286">
        <w:t>Several options for Content</w:t>
      </w:r>
      <w:r w:rsidRPr="00C67286">
        <w:t xml:space="preserve"> </w:t>
      </w:r>
      <w:r w:rsidR="00665A0A" w:rsidRPr="00C67286">
        <w:t>Consumers are</w:t>
      </w:r>
      <w:r w:rsidRPr="00C67286">
        <w:t xml:space="preserve"> defined in PCC TF-2 section </w:t>
      </w:r>
      <w:r w:rsidR="00A174B6" w:rsidRPr="00C67286">
        <w:t>3.1.1-3.1</w:t>
      </w:r>
      <w:r w:rsidR="00E8520F" w:rsidRPr="00C67286">
        <w:t>.4</w:t>
      </w:r>
      <w:r w:rsidR="00887E40" w:rsidRPr="00C67286">
        <w:t xml:space="preserve">. </w:t>
      </w:r>
      <w:r w:rsidR="001E206E" w:rsidRPr="00C67286">
        <w:t xml:space="preserve">It is recommended that these </w:t>
      </w:r>
      <w:r w:rsidRPr="00C67286">
        <w:t xml:space="preserve">options </w:t>
      </w:r>
      <w:r w:rsidR="001E206E" w:rsidRPr="00C67286">
        <w:t>are</w:t>
      </w:r>
      <w:r w:rsidRPr="00C67286">
        <w:t xml:space="preserve"> reused for content module definition</w:t>
      </w:r>
      <w:r w:rsidR="001E206E" w:rsidRPr="00C67286">
        <w:t>s</w:t>
      </w:r>
      <w:r w:rsidRPr="00C67286">
        <w:t>, but read the option definitions thoroughly to be certain that they apply</w:t>
      </w:r>
      <w:r w:rsidR="00887E40" w:rsidRPr="00C67286">
        <w:t xml:space="preserve">. </w:t>
      </w:r>
      <w:r w:rsidRPr="00C67286">
        <w:t xml:space="preserve">If they do apply in their entirety, you will need to define a </w:t>
      </w:r>
      <w:r w:rsidR="00665A0A" w:rsidRPr="00C67286">
        <w:t>corresponding o</w:t>
      </w:r>
      <w:r w:rsidRPr="00C67286">
        <w:t>ption in this profile</w:t>
      </w:r>
      <w:r w:rsidR="00887E40" w:rsidRPr="00C67286">
        <w:t xml:space="preserve">. </w:t>
      </w:r>
      <w:r w:rsidR="00863C8B" w:rsidRPr="00C67286">
        <w:t>The recommended naming convention for a similar, but different, option is, for example, “View Option - &lt;profile acronym&gt;, etc</w:t>
      </w:r>
      <w:r w:rsidR="00665A0A" w:rsidRPr="00C67286">
        <w:t>.</w:t>
      </w:r>
      <w:r w:rsidR="00863C8B" w:rsidRPr="00C67286">
        <w:t>, “View Option – CIRC”.</w:t>
      </w:r>
      <w:r w:rsidRPr="00C67286">
        <w:t>&gt;</w:t>
      </w:r>
    </w:p>
    <w:p w14:paraId="62E7E9F6" w14:textId="77777777" w:rsidR="00CF283F" w:rsidRPr="00C67286" w:rsidRDefault="00CF283F" w:rsidP="008E0275">
      <w:pPr>
        <w:pStyle w:val="BodyText"/>
      </w:pPr>
      <w:r w:rsidRPr="00C67286">
        <w:t>Options that may be selected for</w:t>
      </w:r>
      <w:r w:rsidR="00323461" w:rsidRPr="00C67286">
        <w:t xml:space="preserve"> each actor in</w:t>
      </w:r>
      <w:r w:rsidRPr="00C67286">
        <w:t xml:space="preserve"> this </w:t>
      </w:r>
      <w:r w:rsidR="00323461" w:rsidRPr="00C67286">
        <w:t>p</w:t>
      </w:r>
      <w:r w:rsidRPr="00C67286">
        <w:t>rofile</w:t>
      </w:r>
      <w:r w:rsidR="00323461" w:rsidRPr="00C67286">
        <w:t>, if any,</w:t>
      </w:r>
      <w:r w:rsidRPr="00C67286">
        <w:t xml:space="preserve"> are listed in the table X.2-1</w:t>
      </w:r>
      <w:r w:rsidR="00F0665F" w:rsidRPr="00C67286">
        <w:t xml:space="preserve">. </w:t>
      </w:r>
      <w:r w:rsidRPr="00C67286">
        <w:t>Dependencies between options when applicable are specified in notes.</w:t>
      </w:r>
    </w:p>
    <w:p w14:paraId="62E7E9F7" w14:textId="77777777" w:rsidR="006514EA" w:rsidRPr="00C67286" w:rsidRDefault="006514EA" w:rsidP="008E0275">
      <w:pPr>
        <w:pStyle w:val="BodyText"/>
      </w:pPr>
    </w:p>
    <w:p w14:paraId="62E7E9F8" w14:textId="652DDB31" w:rsidR="00CF283F" w:rsidRPr="00C67286" w:rsidRDefault="00CF283F" w:rsidP="00C56183">
      <w:pPr>
        <w:pStyle w:val="TableTitle"/>
      </w:pPr>
      <w:r w:rsidRPr="00C67286">
        <w:t>Table X.2-1</w:t>
      </w:r>
      <w:r w:rsidR="00701B3A" w:rsidRPr="00C67286">
        <w:t xml:space="preserve">: </w:t>
      </w:r>
      <w:r w:rsidR="00F37D13">
        <w:t>Mobile Medication Administration</w:t>
      </w:r>
      <w:r w:rsidRPr="00C67286">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Change w:id="1077">
          <w:tblGrid>
            <w:gridCol w:w="2891"/>
            <w:gridCol w:w="3130"/>
            <w:gridCol w:w="3438"/>
          </w:tblGrid>
        </w:tblGridChange>
      </w:tblGrid>
      <w:tr w:rsidR="00991D63" w:rsidRPr="00C67286" w14:paraId="62E7E9FD" w14:textId="77777777" w:rsidTr="00212D8A">
        <w:trPr>
          <w:cantSplit/>
          <w:tblHeader/>
          <w:jc w:val="center"/>
        </w:trPr>
        <w:tc>
          <w:tcPr>
            <w:tcW w:w="2891" w:type="dxa"/>
            <w:shd w:val="pct15" w:color="auto" w:fill="FFFFFF"/>
          </w:tcPr>
          <w:p w14:paraId="62E7E9F9" w14:textId="77777777" w:rsidR="00991D63" w:rsidRPr="00C67286" w:rsidRDefault="00991D63" w:rsidP="00663624">
            <w:pPr>
              <w:pStyle w:val="TableEntryHeader"/>
            </w:pPr>
            <w:r w:rsidRPr="00C67286">
              <w:t>Actor</w:t>
            </w:r>
          </w:p>
        </w:tc>
        <w:tc>
          <w:tcPr>
            <w:tcW w:w="3130" w:type="dxa"/>
            <w:shd w:val="pct15" w:color="auto" w:fill="FFFFFF"/>
          </w:tcPr>
          <w:p w14:paraId="62E7E9FA" w14:textId="77777777" w:rsidR="00991D63" w:rsidRPr="00C67286" w:rsidRDefault="00991D63" w:rsidP="00E007E6">
            <w:pPr>
              <w:pStyle w:val="TableEntryHeader"/>
            </w:pPr>
            <w:r w:rsidRPr="00C67286">
              <w:t>Option Name</w:t>
            </w:r>
          </w:p>
        </w:tc>
        <w:tc>
          <w:tcPr>
            <w:tcW w:w="3438" w:type="dxa"/>
            <w:shd w:val="pct15" w:color="auto" w:fill="FFFFFF"/>
          </w:tcPr>
          <w:p w14:paraId="62E7E9FB" w14:textId="77777777" w:rsidR="00991D63" w:rsidRPr="00C67286" w:rsidRDefault="00907134" w:rsidP="00663624">
            <w:pPr>
              <w:pStyle w:val="TableEntryHeader"/>
            </w:pPr>
            <w:r w:rsidRPr="00C67286">
              <w:t>Reference</w:t>
            </w:r>
          </w:p>
          <w:p w14:paraId="62E7E9FC" w14:textId="77777777" w:rsidR="00787B2D" w:rsidRPr="00C67286" w:rsidRDefault="00787B2D" w:rsidP="00AD069D">
            <w:pPr>
              <w:pStyle w:val="TableEntryHeader"/>
              <w:rPr>
                <w:rFonts w:ascii="Times New Roman" w:hAnsi="Times New Roman"/>
                <w:b w:val="0"/>
                <w:i/>
              </w:rPr>
            </w:pPr>
            <w:r w:rsidRPr="00C67286">
              <w:rPr>
                <w:rFonts w:ascii="Times New Roman" w:hAnsi="Times New Roman"/>
                <w:b w:val="0"/>
                <w:i/>
              </w:rPr>
              <w:t>&lt;either reference TF-3 or the applicable X.2.x subsection below table&gt;</w:t>
            </w:r>
          </w:p>
        </w:tc>
      </w:tr>
      <w:tr w:rsidR="00991D63" w:rsidRPr="00C67286" w:rsidDel="004B2216" w14:paraId="62E7EA01" w14:textId="74FCAF00" w:rsidTr="00212D8A">
        <w:trPr>
          <w:cantSplit/>
          <w:trHeight w:val="332"/>
          <w:jc w:val="center"/>
          <w:del w:id="1078" w:author="Jose Costa Teixeira" w:date="2017-04-17T10:27:00Z"/>
        </w:trPr>
        <w:tc>
          <w:tcPr>
            <w:tcW w:w="2891" w:type="dxa"/>
          </w:tcPr>
          <w:p w14:paraId="62E7E9FE" w14:textId="5143F905" w:rsidR="00991D63" w:rsidRPr="00C67286" w:rsidDel="004B2216" w:rsidRDefault="00991D63" w:rsidP="00663624">
            <w:pPr>
              <w:pStyle w:val="TableEntry"/>
              <w:rPr>
                <w:del w:id="1079" w:author="Jose Costa Teixeira" w:date="2017-04-17T10:27:00Z"/>
              </w:rPr>
            </w:pPr>
            <w:del w:id="1080" w:author="Jose Costa Teixeira" w:date="2017-04-17T10:26:00Z">
              <w:r w:rsidRPr="00C67286" w:rsidDel="00212D8A">
                <w:delText>Actor A</w:delText>
              </w:r>
            </w:del>
          </w:p>
        </w:tc>
        <w:tc>
          <w:tcPr>
            <w:tcW w:w="3130" w:type="dxa"/>
          </w:tcPr>
          <w:p w14:paraId="62E7E9FF" w14:textId="37B50C7C" w:rsidR="00991D63" w:rsidRPr="00C67286" w:rsidDel="004B2216" w:rsidRDefault="00991D63" w:rsidP="008358E5">
            <w:pPr>
              <w:pStyle w:val="TableEntry"/>
              <w:rPr>
                <w:del w:id="1081" w:author="Jose Costa Teixeira" w:date="2017-04-17T10:27:00Z"/>
              </w:rPr>
            </w:pPr>
            <w:del w:id="1082" w:author="Jose Costa Teixeira" w:date="2017-04-17T10:27:00Z">
              <w:r w:rsidRPr="00C67286" w:rsidDel="004B2216">
                <w:delText xml:space="preserve">No options defined </w:delText>
              </w:r>
            </w:del>
          </w:p>
        </w:tc>
        <w:tc>
          <w:tcPr>
            <w:tcW w:w="3438" w:type="dxa"/>
          </w:tcPr>
          <w:p w14:paraId="62E7EA00" w14:textId="782D17F3" w:rsidR="00991D63" w:rsidRPr="00C67286" w:rsidDel="004B2216" w:rsidRDefault="00787B2D" w:rsidP="00B92EA1">
            <w:pPr>
              <w:pStyle w:val="TableEntry"/>
              <w:rPr>
                <w:del w:id="1083" w:author="Jose Costa Teixeira" w:date="2017-04-17T10:27:00Z"/>
              </w:rPr>
            </w:pPr>
            <w:del w:id="1084" w:author="Jose Costa Teixeira" w:date="2017-04-17T10:27:00Z">
              <w:r w:rsidRPr="00C67286" w:rsidDel="004B2216">
                <w:delText>--</w:delText>
              </w:r>
            </w:del>
          </w:p>
        </w:tc>
      </w:tr>
      <w:tr w:rsidR="00991D63" w:rsidRPr="00C67286" w:rsidDel="004B2216" w14:paraId="62E7EA05" w14:textId="51BEDAEB" w:rsidTr="00212D8A">
        <w:trPr>
          <w:cantSplit/>
          <w:trHeight w:val="233"/>
          <w:jc w:val="center"/>
          <w:del w:id="1085" w:author="Jose Costa Teixeira" w:date="2017-04-17T10:27:00Z"/>
        </w:trPr>
        <w:tc>
          <w:tcPr>
            <w:tcW w:w="2891" w:type="dxa"/>
          </w:tcPr>
          <w:p w14:paraId="62E7EA02" w14:textId="68FF52B8" w:rsidR="00991D63" w:rsidRPr="00C67286" w:rsidDel="004B2216" w:rsidRDefault="00991D63" w:rsidP="00663624">
            <w:pPr>
              <w:pStyle w:val="TableEntry"/>
              <w:rPr>
                <w:del w:id="1086" w:author="Jose Costa Teixeira" w:date="2017-04-17T10:27:00Z"/>
              </w:rPr>
            </w:pPr>
            <w:del w:id="1087" w:author="Jose Costa Teixeira" w:date="2017-04-17T10:26:00Z">
              <w:r w:rsidRPr="00C67286" w:rsidDel="00212D8A">
                <w:delText>Actor B</w:delText>
              </w:r>
            </w:del>
          </w:p>
        </w:tc>
        <w:tc>
          <w:tcPr>
            <w:tcW w:w="3130" w:type="dxa"/>
          </w:tcPr>
          <w:p w14:paraId="62E7EA03" w14:textId="26153EC7" w:rsidR="00991D63" w:rsidRPr="00C67286" w:rsidDel="004B2216" w:rsidRDefault="00991D63" w:rsidP="008358E5">
            <w:pPr>
              <w:pStyle w:val="TableEntry"/>
              <w:rPr>
                <w:del w:id="1088" w:author="Jose Costa Teixeira" w:date="2017-04-17T10:27:00Z"/>
              </w:rPr>
            </w:pPr>
            <w:del w:id="1089" w:author="Jose Costa Teixeira" w:date="2017-04-17T10:27:00Z">
              <w:r w:rsidRPr="00C67286" w:rsidDel="004B2216">
                <w:delText xml:space="preserve">No options defined </w:delText>
              </w:r>
            </w:del>
          </w:p>
        </w:tc>
        <w:tc>
          <w:tcPr>
            <w:tcW w:w="3438" w:type="dxa"/>
          </w:tcPr>
          <w:p w14:paraId="62E7EA04" w14:textId="23215B78" w:rsidR="00991D63" w:rsidRPr="00C67286" w:rsidDel="004B2216" w:rsidRDefault="00787B2D" w:rsidP="00B92EA1">
            <w:pPr>
              <w:pStyle w:val="TableEntry"/>
              <w:rPr>
                <w:del w:id="1090" w:author="Jose Costa Teixeira" w:date="2017-04-17T10:27:00Z"/>
              </w:rPr>
            </w:pPr>
            <w:del w:id="1091" w:author="Jose Costa Teixeira" w:date="2017-04-17T10:27:00Z">
              <w:r w:rsidRPr="00C67286" w:rsidDel="004B2216">
                <w:delText>--</w:delText>
              </w:r>
            </w:del>
          </w:p>
        </w:tc>
      </w:tr>
      <w:tr w:rsidR="00991D63" w:rsidRPr="00C67286" w14:paraId="62E7EA09" w14:textId="77777777" w:rsidTr="00212D8A">
        <w:trPr>
          <w:cantSplit/>
          <w:trHeight w:val="521"/>
          <w:jc w:val="center"/>
        </w:trPr>
        <w:tc>
          <w:tcPr>
            <w:tcW w:w="2891" w:type="dxa"/>
            <w:vMerge w:val="restart"/>
          </w:tcPr>
          <w:p w14:paraId="62E7EA06" w14:textId="3FCCE3C7" w:rsidR="00991D63" w:rsidRPr="00C67286" w:rsidRDefault="00212D8A" w:rsidP="00663624">
            <w:pPr>
              <w:pStyle w:val="TableEntry"/>
            </w:pPr>
            <w:ins w:id="1092" w:author="Jose Costa Teixeira" w:date="2017-04-17T10:25:00Z">
              <w:r w:rsidRPr="00C67286">
                <w:t>Administration Request Placer / Administration Performer</w:t>
              </w:r>
            </w:ins>
            <w:del w:id="1093" w:author="Jose Costa Teixeira" w:date="2017-04-17T10:25:00Z">
              <w:r w:rsidR="00991D63" w:rsidRPr="00C67286" w:rsidDel="00212D8A">
                <w:delText>Actor C/Actor D</w:delText>
              </w:r>
            </w:del>
          </w:p>
        </w:tc>
        <w:tc>
          <w:tcPr>
            <w:tcW w:w="3130" w:type="dxa"/>
          </w:tcPr>
          <w:p w14:paraId="62E7EA07" w14:textId="3DCAC572" w:rsidR="00991D63" w:rsidRPr="00C67286" w:rsidRDefault="00991D63" w:rsidP="008358E5">
            <w:pPr>
              <w:pStyle w:val="TableEntry"/>
            </w:pPr>
            <w:del w:id="1094" w:author="Jose Costa Teixeira" w:date="2017-04-17T10:25:00Z">
              <w:r w:rsidRPr="00C67286" w:rsidDel="00212D8A">
                <w:delText>No options defined</w:delText>
              </w:r>
            </w:del>
            <w:ins w:id="1095" w:author="Jose Costa Teixeira" w:date="2017-04-17T10:25:00Z">
              <w:r w:rsidR="00212D8A" w:rsidRPr="00C67286">
                <w:t>PULL</w:t>
              </w:r>
            </w:ins>
            <w:r w:rsidRPr="00C67286">
              <w:t xml:space="preserve"> </w:t>
            </w:r>
            <w:ins w:id="1096" w:author="Jose Costa Teixeira" w:date="2017-04-17T11:45:00Z">
              <w:r w:rsidR="0030398A" w:rsidRPr="00C67286">
                <w:t>requests</w:t>
              </w:r>
            </w:ins>
          </w:p>
        </w:tc>
        <w:tc>
          <w:tcPr>
            <w:tcW w:w="3438" w:type="dxa"/>
          </w:tcPr>
          <w:p w14:paraId="62E7EA08" w14:textId="77777777" w:rsidR="00991D63" w:rsidRPr="00C67286" w:rsidRDefault="00787B2D" w:rsidP="00B92EA1">
            <w:pPr>
              <w:pStyle w:val="TableEntry"/>
            </w:pPr>
            <w:del w:id="1097" w:author="Jose Costa Teixeira" w:date="2017-04-17T10:27:00Z">
              <w:r w:rsidRPr="00C67286" w:rsidDel="004B2216">
                <w:delText>--</w:delText>
              </w:r>
            </w:del>
          </w:p>
        </w:tc>
      </w:tr>
      <w:tr w:rsidR="00991D63" w:rsidRPr="00C67286" w14:paraId="62E7EA0D" w14:textId="77777777" w:rsidTr="00212D8A">
        <w:trPr>
          <w:cantSplit/>
          <w:jc w:val="center"/>
        </w:trPr>
        <w:tc>
          <w:tcPr>
            <w:tcW w:w="2891" w:type="dxa"/>
            <w:vMerge/>
            <w:tcBorders>
              <w:bottom w:val="single" w:sz="4" w:space="0" w:color="auto"/>
            </w:tcBorders>
          </w:tcPr>
          <w:p w14:paraId="62E7EA0A" w14:textId="77777777" w:rsidR="00991D63" w:rsidRPr="00C67286" w:rsidRDefault="00991D63" w:rsidP="00663624">
            <w:pPr>
              <w:pStyle w:val="TableEntry"/>
            </w:pPr>
          </w:p>
        </w:tc>
        <w:tc>
          <w:tcPr>
            <w:tcW w:w="3130" w:type="dxa"/>
          </w:tcPr>
          <w:p w14:paraId="62E7EA0B" w14:textId="2BDE173F" w:rsidR="00991D63" w:rsidRPr="00C67286" w:rsidRDefault="00991D63" w:rsidP="008358E5">
            <w:pPr>
              <w:pStyle w:val="TableEntry"/>
            </w:pPr>
            <w:del w:id="1098" w:author="Jose Costa Teixeira" w:date="2017-04-17T10:25:00Z">
              <w:r w:rsidRPr="00C67286" w:rsidDel="00212D8A">
                <w:delText xml:space="preserve">No options defined </w:delText>
              </w:r>
            </w:del>
            <w:ins w:id="1099" w:author="Jose Costa Teixeira" w:date="2017-04-17T10:25:00Z">
              <w:r w:rsidR="00212D8A" w:rsidRPr="00C67286">
                <w:t>PUSH</w:t>
              </w:r>
            </w:ins>
            <w:ins w:id="1100" w:author="Jose Costa Teixeira" w:date="2017-04-17T11:45:00Z">
              <w:r w:rsidR="0030398A" w:rsidRPr="00C67286">
                <w:t xml:space="preserve"> requests</w:t>
              </w:r>
            </w:ins>
          </w:p>
        </w:tc>
        <w:tc>
          <w:tcPr>
            <w:tcW w:w="3438" w:type="dxa"/>
          </w:tcPr>
          <w:p w14:paraId="62E7EA0C" w14:textId="77777777" w:rsidR="00991D63" w:rsidRPr="00C67286" w:rsidRDefault="00787B2D" w:rsidP="00B92EA1">
            <w:pPr>
              <w:pStyle w:val="TableEntry"/>
            </w:pPr>
            <w:del w:id="1101" w:author="Jose Costa Teixeira" w:date="2017-04-17T10:27:00Z">
              <w:r w:rsidRPr="00C67286" w:rsidDel="004B2216">
                <w:delText>--</w:delText>
              </w:r>
            </w:del>
          </w:p>
        </w:tc>
      </w:tr>
      <w:tr w:rsidR="00212D8A" w:rsidRPr="00C67286" w14:paraId="61508DE3" w14:textId="77777777" w:rsidTr="00212D8A">
        <w:tblPrEx>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Change w:id="1102" w:author="Jose Costa Teixeira" w:date="2017-04-17T10:27:00Z">
            <w:tblPrEx>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
          </w:tblPrExChange>
        </w:tblPrEx>
        <w:trPr>
          <w:cantSplit/>
          <w:trHeight w:val="302"/>
          <w:jc w:val="center"/>
          <w:ins w:id="1103" w:author="Jose Costa Teixeira" w:date="2017-04-17T10:26:00Z"/>
          <w:trPrChange w:id="1104" w:author="Jose Costa Teixeira" w:date="2017-04-17T10:27:00Z">
            <w:trPr>
              <w:cantSplit/>
              <w:trHeight w:val="586"/>
              <w:jc w:val="center"/>
            </w:trPr>
          </w:trPrChange>
        </w:trPr>
        <w:tc>
          <w:tcPr>
            <w:tcW w:w="2891" w:type="dxa"/>
            <w:tcPrChange w:id="1105" w:author="Jose Costa Teixeira" w:date="2017-04-17T10:27:00Z">
              <w:tcPr>
                <w:tcW w:w="2891" w:type="dxa"/>
              </w:tcPr>
            </w:tcPrChange>
          </w:tcPr>
          <w:p w14:paraId="3CD532FB" w14:textId="3A542735" w:rsidR="00212D8A" w:rsidRPr="00C67286" w:rsidRDefault="00212D8A" w:rsidP="00B67812">
            <w:pPr>
              <w:pStyle w:val="TableEntry"/>
              <w:ind w:left="0"/>
              <w:rPr>
                <w:ins w:id="1106" w:author="Jose Costa Teixeira" w:date="2017-04-17T10:26:00Z"/>
              </w:rPr>
            </w:pPr>
            <w:ins w:id="1107" w:author="Jose Costa Teixeira" w:date="2017-04-17T10:26:00Z">
              <w:r w:rsidRPr="00C67286">
                <w:t>Administration Informer</w:t>
              </w:r>
            </w:ins>
          </w:p>
        </w:tc>
        <w:tc>
          <w:tcPr>
            <w:tcW w:w="3130" w:type="dxa"/>
            <w:tcPrChange w:id="1108" w:author="Jose Costa Teixeira" w:date="2017-04-17T10:27:00Z">
              <w:tcPr>
                <w:tcW w:w="3130" w:type="dxa"/>
              </w:tcPr>
            </w:tcPrChange>
          </w:tcPr>
          <w:p w14:paraId="5A118CF1" w14:textId="0397EA32" w:rsidR="00212D8A" w:rsidRPr="00C67286" w:rsidRDefault="00212D8A" w:rsidP="00B67812">
            <w:pPr>
              <w:pStyle w:val="TableEntry"/>
              <w:rPr>
                <w:ins w:id="1109" w:author="Jose Costa Teixeira" w:date="2017-04-17T10:26:00Z"/>
              </w:rPr>
            </w:pPr>
            <w:ins w:id="1110" w:author="Jose Costa Teixeira" w:date="2017-04-17T10:27:00Z">
              <w:r w:rsidRPr="00C67286">
                <w:t>No options defined</w:t>
              </w:r>
            </w:ins>
          </w:p>
        </w:tc>
        <w:tc>
          <w:tcPr>
            <w:tcW w:w="3438" w:type="dxa"/>
            <w:tcPrChange w:id="1111" w:author="Jose Costa Teixeira" w:date="2017-04-17T10:27:00Z">
              <w:tcPr>
                <w:tcW w:w="3438" w:type="dxa"/>
              </w:tcPr>
            </w:tcPrChange>
          </w:tcPr>
          <w:p w14:paraId="6E58D782" w14:textId="14F9E70C" w:rsidR="00212D8A" w:rsidRPr="00C67286" w:rsidRDefault="004B2216" w:rsidP="00B67812">
            <w:pPr>
              <w:pStyle w:val="TableEntry"/>
              <w:rPr>
                <w:ins w:id="1112" w:author="Jose Costa Teixeira" w:date="2017-04-17T10:26:00Z"/>
              </w:rPr>
            </w:pPr>
            <w:ins w:id="1113" w:author="Jose Costa Teixeira" w:date="2017-04-17T10:27:00Z">
              <w:r w:rsidRPr="00C67286">
                <w:t>--</w:t>
              </w:r>
            </w:ins>
          </w:p>
        </w:tc>
      </w:tr>
      <w:tr w:rsidR="00212D8A" w:rsidRPr="00C67286" w14:paraId="709F16B8" w14:textId="77777777" w:rsidTr="00212D8A">
        <w:tblPrEx>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Change w:id="1114" w:author="Jose Costa Teixeira" w:date="2017-04-17T10:27:00Z">
            <w:tblPrEx>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
          </w:tblPrExChange>
        </w:tblPrEx>
        <w:trPr>
          <w:cantSplit/>
          <w:trHeight w:val="265"/>
          <w:jc w:val="center"/>
          <w:ins w:id="1115" w:author="Jose Costa Teixeira" w:date="2017-04-17T10:26:00Z"/>
          <w:trPrChange w:id="1116" w:author="Jose Costa Teixeira" w:date="2017-04-17T10:27:00Z">
            <w:trPr>
              <w:cantSplit/>
              <w:trHeight w:val="586"/>
              <w:jc w:val="center"/>
            </w:trPr>
          </w:trPrChange>
        </w:trPr>
        <w:tc>
          <w:tcPr>
            <w:tcW w:w="2891" w:type="dxa"/>
            <w:tcPrChange w:id="1117" w:author="Jose Costa Teixeira" w:date="2017-04-17T10:27:00Z">
              <w:tcPr>
                <w:tcW w:w="2891" w:type="dxa"/>
              </w:tcPr>
            </w:tcPrChange>
          </w:tcPr>
          <w:p w14:paraId="1F27217D" w14:textId="051E7E67" w:rsidR="00212D8A" w:rsidRPr="00C67286" w:rsidRDefault="00212D8A" w:rsidP="00B67812">
            <w:pPr>
              <w:pStyle w:val="TableEntry"/>
              <w:ind w:left="0"/>
              <w:rPr>
                <w:ins w:id="1118" w:author="Jose Costa Teixeira" w:date="2017-04-17T10:26:00Z"/>
              </w:rPr>
            </w:pPr>
            <w:ins w:id="1119" w:author="Jose Costa Teixeira" w:date="2017-04-17T10:26:00Z">
              <w:r w:rsidRPr="00C67286">
                <w:lastRenderedPageBreak/>
                <w:t>Administration Consumer</w:t>
              </w:r>
            </w:ins>
          </w:p>
        </w:tc>
        <w:tc>
          <w:tcPr>
            <w:tcW w:w="3130" w:type="dxa"/>
            <w:tcPrChange w:id="1120" w:author="Jose Costa Teixeira" w:date="2017-04-17T10:27:00Z">
              <w:tcPr>
                <w:tcW w:w="3130" w:type="dxa"/>
              </w:tcPr>
            </w:tcPrChange>
          </w:tcPr>
          <w:p w14:paraId="3B3C7C98" w14:textId="03E952E2" w:rsidR="00212D8A" w:rsidRPr="00C67286" w:rsidRDefault="00212D8A" w:rsidP="00B67812">
            <w:pPr>
              <w:pStyle w:val="TableEntry"/>
              <w:rPr>
                <w:ins w:id="1121" w:author="Jose Costa Teixeira" w:date="2017-04-17T10:26:00Z"/>
              </w:rPr>
            </w:pPr>
            <w:ins w:id="1122" w:author="Jose Costa Teixeira" w:date="2017-04-17T10:27:00Z">
              <w:r w:rsidRPr="00C67286">
                <w:t>No options defined</w:t>
              </w:r>
            </w:ins>
          </w:p>
        </w:tc>
        <w:tc>
          <w:tcPr>
            <w:tcW w:w="3438" w:type="dxa"/>
            <w:tcPrChange w:id="1123" w:author="Jose Costa Teixeira" w:date="2017-04-17T10:27:00Z">
              <w:tcPr>
                <w:tcW w:w="3438" w:type="dxa"/>
              </w:tcPr>
            </w:tcPrChange>
          </w:tcPr>
          <w:p w14:paraId="1A84B84D" w14:textId="7C3C63A3" w:rsidR="00212D8A" w:rsidRPr="00C67286" w:rsidRDefault="004B2216" w:rsidP="00B67812">
            <w:pPr>
              <w:pStyle w:val="TableEntry"/>
              <w:rPr>
                <w:ins w:id="1124" w:author="Jose Costa Teixeira" w:date="2017-04-17T10:26:00Z"/>
              </w:rPr>
            </w:pPr>
            <w:ins w:id="1125" w:author="Jose Costa Teixeira" w:date="2017-04-17T10:27:00Z">
              <w:r w:rsidRPr="00C67286">
                <w:t>--</w:t>
              </w:r>
            </w:ins>
          </w:p>
        </w:tc>
      </w:tr>
      <w:tr w:rsidR="00991D63" w:rsidRPr="00C67286" w:rsidDel="00212D8A" w14:paraId="62E7EA11" w14:textId="2F58914E" w:rsidTr="00212D8A">
        <w:trPr>
          <w:cantSplit/>
          <w:trHeight w:val="586"/>
          <w:jc w:val="center"/>
          <w:del w:id="1126" w:author="Jose Costa Teixeira" w:date="2017-04-17T10:26:00Z"/>
        </w:trPr>
        <w:tc>
          <w:tcPr>
            <w:tcW w:w="2891" w:type="dxa"/>
          </w:tcPr>
          <w:p w14:paraId="62E7EA0E" w14:textId="73CB1980" w:rsidR="00991D63" w:rsidRPr="00C67286" w:rsidDel="00212D8A" w:rsidRDefault="00991D63" w:rsidP="008358E5">
            <w:pPr>
              <w:pStyle w:val="TableEntry"/>
              <w:ind w:left="0"/>
              <w:rPr>
                <w:del w:id="1127" w:author="Jose Costa Teixeira" w:date="2017-04-17T10:26:00Z"/>
              </w:rPr>
            </w:pPr>
            <w:del w:id="1128" w:author="Jose Costa Teixeira" w:date="2017-04-17T10:26:00Z">
              <w:r w:rsidRPr="00C67286" w:rsidDel="00212D8A">
                <w:delText>Actor E</w:delText>
              </w:r>
              <w:r w:rsidR="00940FC7" w:rsidRPr="00C67286" w:rsidDel="00212D8A">
                <w:delText xml:space="preserve"> </w:delText>
              </w:r>
              <w:r w:rsidR="00A05A12" w:rsidRPr="00C67286" w:rsidDel="00212D8A">
                <w:rPr>
                  <w:i/>
                </w:rPr>
                <w:delText>&lt;</w:delText>
              </w:r>
              <w:r w:rsidRPr="00C67286" w:rsidDel="00212D8A">
                <w:rPr>
                  <w:i/>
                </w:rPr>
                <w:delText>e.g., Content Consumer</w:delText>
              </w:r>
              <w:r w:rsidR="00A05A12" w:rsidRPr="00C67286" w:rsidDel="00212D8A">
                <w:rPr>
                  <w:i/>
                </w:rPr>
                <w:delText>&gt;</w:delText>
              </w:r>
            </w:del>
          </w:p>
        </w:tc>
        <w:tc>
          <w:tcPr>
            <w:tcW w:w="3130" w:type="dxa"/>
          </w:tcPr>
          <w:p w14:paraId="62E7EA0F" w14:textId="49066FE3" w:rsidR="00991D63" w:rsidRPr="00C67286" w:rsidDel="00212D8A" w:rsidRDefault="00991D63" w:rsidP="00AD069D">
            <w:pPr>
              <w:pStyle w:val="TableEntry"/>
              <w:rPr>
                <w:del w:id="1129" w:author="Jose Costa Teixeira" w:date="2017-04-17T10:26:00Z"/>
              </w:rPr>
            </w:pPr>
            <w:del w:id="1130" w:author="Jose Costa Teixeira" w:date="2017-04-17T10:26:00Z">
              <w:r w:rsidRPr="00C67286" w:rsidDel="00212D8A">
                <w:delText>View Option</w:delText>
              </w:r>
              <w:r w:rsidR="00940FC7" w:rsidRPr="00C67286" w:rsidDel="00212D8A">
                <w:delText xml:space="preserve"> </w:delText>
              </w:r>
              <w:r w:rsidRPr="00C67286" w:rsidDel="00212D8A">
                <w:delText xml:space="preserve">(see </w:delText>
              </w:r>
              <w:r w:rsidR="00EF6962" w:rsidRPr="00C67286" w:rsidDel="00212D8A">
                <w:delText xml:space="preserve">section </w:delText>
              </w:r>
              <w:r w:rsidRPr="00C67286" w:rsidDel="00212D8A">
                <w:delText>X.2.1)</w:delText>
              </w:r>
            </w:del>
          </w:p>
        </w:tc>
        <w:tc>
          <w:tcPr>
            <w:tcW w:w="3438" w:type="dxa"/>
          </w:tcPr>
          <w:p w14:paraId="62E7EA10" w14:textId="6C16521A" w:rsidR="00991D63" w:rsidRPr="00C67286" w:rsidDel="00212D8A" w:rsidRDefault="00991D63" w:rsidP="00AD069D">
            <w:pPr>
              <w:pStyle w:val="TableEntry"/>
              <w:rPr>
                <w:del w:id="1131" w:author="Jose Costa Teixeira" w:date="2017-04-17T10:26:00Z"/>
              </w:rPr>
            </w:pPr>
            <w:del w:id="1132" w:author="Jose Costa Teixeira" w:date="2017-04-17T10:26:00Z">
              <w:r w:rsidRPr="00C67286" w:rsidDel="00212D8A">
                <w:delText>PCC TF-</w:delText>
              </w:r>
              <w:r w:rsidR="00787B2D" w:rsidRPr="00C67286" w:rsidDel="00212D8A">
                <w:delText>2</w:delText>
              </w:r>
              <w:r w:rsidRPr="00C67286" w:rsidDel="00212D8A">
                <w:delText>:</w:delText>
              </w:r>
              <w:r w:rsidR="00787B2D" w:rsidRPr="00C67286" w:rsidDel="00212D8A">
                <w:delText xml:space="preserve"> </w:delText>
              </w:r>
              <w:r w:rsidRPr="00C67286" w:rsidDel="00212D8A">
                <w:delText>3.1.1</w:delText>
              </w:r>
            </w:del>
          </w:p>
        </w:tc>
      </w:tr>
      <w:tr w:rsidR="00991D63" w:rsidRPr="00C67286" w:rsidDel="00212D8A" w14:paraId="62E7EA1D" w14:textId="7DF66A41" w:rsidTr="00212D8A">
        <w:trPr>
          <w:cantSplit/>
          <w:trHeight w:val="242"/>
          <w:jc w:val="center"/>
          <w:del w:id="1133" w:author="Jose Costa Teixeira" w:date="2017-04-17T10:26:00Z"/>
        </w:trPr>
        <w:tc>
          <w:tcPr>
            <w:tcW w:w="2891" w:type="dxa"/>
          </w:tcPr>
          <w:p w14:paraId="62E7EA1A" w14:textId="79EF4BA5" w:rsidR="00991D63" w:rsidRPr="00C67286" w:rsidDel="00212D8A" w:rsidRDefault="00991D63" w:rsidP="00663624">
            <w:pPr>
              <w:pStyle w:val="TableEntry"/>
              <w:rPr>
                <w:del w:id="1134" w:author="Jose Costa Teixeira" w:date="2017-04-17T10:26:00Z"/>
              </w:rPr>
            </w:pPr>
          </w:p>
        </w:tc>
        <w:tc>
          <w:tcPr>
            <w:tcW w:w="3130" w:type="dxa"/>
          </w:tcPr>
          <w:p w14:paraId="62E7EA1B" w14:textId="6C360248" w:rsidR="00991D63" w:rsidRPr="00C67286" w:rsidDel="00212D8A" w:rsidRDefault="00991D63" w:rsidP="008358E5">
            <w:pPr>
              <w:pStyle w:val="TableEntry"/>
              <w:rPr>
                <w:del w:id="1135" w:author="Jose Costa Teixeira" w:date="2017-04-17T10:26:00Z"/>
              </w:rPr>
            </w:pPr>
            <w:del w:id="1136" w:author="Jose Costa Teixeira" w:date="2017-04-17T10:26:00Z">
              <w:r w:rsidRPr="00C67286" w:rsidDel="00212D8A">
                <w:delText>Discrete Data Import Option</w:delText>
              </w:r>
            </w:del>
          </w:p>
        </w:tc>
        <w:tc>
          <w:tcPr>
            <w:tcW w:w="3438" w:type="dxa"/>
          </w:tcPr>
          <w:p w14:paraId="62E7EA1C" w14:textId="63603C4E" w:rsidR="00991D63" w:rsidRPr="00C67286" w:rsidDel="00212D8A" w:rsidRDefault="00991D63" w:rsidP="00AD069D">
            <w:pPr>
              <w:pStyle w:val="TableEntry"/>
              <w:rPr>
                <w:del w:id="1137" w:author="Jose Costa Teixeira" w:date="2017-04-17T10:26:00Z"/>
              </w:rPr>
            </w:pPr>
            <w:del w:id="1138" w:author="Jose Costa Teixeira" w:date="2017-04-17T10:26:00Z">
              <w:r w:rsidRPr="00C67286" w:rsidDel="00212D8A">
                <w:delText>PCC TF-</w:delText>
              </w:r>
              <w:r w:rsidR="00787B2D" w:rsidRPr="00C67286" w:rsidDel="00212D8A">
                <w:delText>2</w:delText>
              </w:r>
              <w:r w:rsidRPr="00C67286" w:rsidDel="00212D8A">
                <w:delText>:</w:delText>
              </w:r>
              <w:r w:rsidR="00787B2D" w:rsidRPr="00C67286" w:rsidDel="00212D8A">
                <w:delText xml:space="preserve"> </w:delText>
              </w:r>
              <w:r w:rsidRPr="00C67286" w:rsidDel="00212D8A">
                <w:delText>3.1.4</w:delText>
              </w:r>
            </w:del>
          </w:p>
        </w:tc>
      </w:tr>
    </w:tbl>
    <w:p w14:paraId="62E7EA1E" w14:textId="6E7A1A9A" w:rsidR="009D6A32" w:rsidRPr="00C67286" w:rsidRDefault="00DA1854" w:rsidP="00597DB2">
      <w:pPr>
        <w:pStyle w:val="Note"/>
      </w:pPr>
      <w:r w:rsidRPr="00C67286">
        <w:t>Note:</w:t>
      </w:r>
      <w:r w:rsidR="000C5467" w:rsidRPr="00C67286">
        <w:t xml:space="preserve"> </w:t>
      </w:r>
      <w:r w:rsidRPr="00C67286">
        <w:rPr>
          <w:i/>
          <w:iCs/>
        </w:rPr>
        <w:t xml:space="preserve">&lt;Conditional or required options must be described in this </w:t>
      </w:r>
      <w:r w:rsidR="004C10B4" w:rsidRPr="00C67286">
        <w:rPr>
          <w:i/>
          <w:iCs/>
        </w:rPr>
        <w:t xml:space="preserve">SHORT </w:t>
      </w:r>
      <w:r w:rsidRPr="00C67286">
        <w:rPr>
          <w:i/>
          <w:iCs/>
        </w:rPr>
        <w:t>note</w:t>
      </w:r>
      <w:r w:rsidR="00A05A12" w:rsidRPr="00C67286">
        <w:rPr>
          <w:i/>
          <w:iCs/>
        </w:rPr>
        <w:t>, f</w:t>
      </w:r>
      <w:r w:rsidR="004C10B4" w:rsidRPr="00C67286">
        <w:rPr>
          <w:i/>
          <w:iCs/>
        </w:rPr>
        <w:t xml:space="preserve">or longer notes use </w:t>
      </w:r>
      <w:r w:rsidR="00A05A12" w:rsidRPr="00C67286">
        <w:rPr>
          <w:i/>
          <w:iCs/>
        </w:rPr>
        <w:t xml:space="preserve">section </w:t>
      </w:r>
      <w:r w:rsidR="004C10B4" w:rsidRPr="00C67286">
        <w:rPr>
          <w:i/>
          <w:iCs/>
        </w:rPr>
        <w:t>X.2.1</w:t>
      </w:r>
      <w:r w:rsidRPr="00C67286">
        <w:rPr>
          <w:i/>
          <w:iCs/>
        </w:rPr>
        <w:t>.&gt;</w:t>
      </w:r>
      <w:r w:rsidR="000C5467" w:rsidRPr="00C67286">
        <w:rPr>
          <w:i/>
          <w:iCs/>
        </w:rPr>
        <w:t>,</w:t>
      </w:r>
    </w:p>
    <w:p w14:paraId="62E7EA1F" w14:textId="77777777" w:rsidR="006116E2" w:rsidRPr="00C67286" w:rsidRDefault="006116E2" w:rsidP="00597DB2">
      <w:pPr>
        <w:pStyle w:val="BodyText"/>
      </w:pPr>
    </w:p>
    <w:p w14:paraId="62E7EA20" w14:textId="7DA66041" w:rsidR="00CF283F" w:rsidRPr="00C67286" w:rsidRDefault="00323461" w:rsidP="0097454A">
      <w:pPr>
        <w:pStyle w:val="Heading3"/>
        <w:numPr>
          <w:ilvl w:val="0"/>
          <w:numId w:val="0"/>
        </w:numPr>
        <w:ind w:left="720" w:hanging="720"/>
        <w:rPr>
          <w:noProof w:val="0"/>
        </w:rPr>
      </w:pPr>
      <w:bookmarkStart w:id="1139" w:name="_Toc489656182"/>
      <w:r w:rsidRPr="00C67286">
        <w:rPr>
          <w:noProof w:val="0"/>
        </w:rPr>
        <w:t xml:space="preserve">X.2.1 </w:t>
      </w:r>
      <w:ins w:id="1140" w:author="Jose Costa Teixeira" w:date="2017-04-17T11:45:00Z">
        <w:r w:rsidR="0030398A" w:rsidRPr="00C67286">
          <w:rPr>
            <w:noProof w:val="0"/>
          </w:rPr>
          <w:t>PULL requests</w:t>
        </w:r>
      </w:ins>
      <w:bookmarkEnd w:id="1139"/>
      <w:del w:id="1141" w:author="Jose Costa Teixeira" w:date="2017-04-17T11:45:00Z">
        <w:r w:rsidRPr="00C67286" w:rsidDel="0030398A">
          <w:rPr>
            <w:noProof w:val="0"/>
          </w:rPr>
          <w:delText>&lt;</w:delText>
        </w:r>
        <w:r w:rsidR="0095196C" w:rsidRPr="00C67286" w:rsidDel="0030398A">
          <w:rPr>
            <w:noProof w:val="0"/>
          </w:rPr>
          <w:delText>Option Name</w:delText>
        </w:r>
        <w:r w:rsidRPr="00C67286" w:rsidDel="0030398A">
          <w:rPr>
            <w:noProof w:val="0"/>
          </w:rPr>
          <w:delText>&gt;</w:delText>
        </w:r>
      </w:del>
    </w:p>
    <w:p w14:paraId="62E7EA21" w14:textId="2ADF5F10" w:rsidR="0095196C" w:rsidRPr="00C67286" w:rsidDel="0030398A" w:rsidRDefault="00323461" w:rsidP="00597DB2">
      <w:pPr>
        <w:pStyle w:val="AuthorInstructions"/>
        <w:rPr>
          <w:del w:id="1142" w:author="Jose Costa Teixeira" w:date="2017-04-17T11:46:00Z"/>
          <w:i w:val="0"/>
          <w:rPrChange w:id="1143" w:author="Jose Costa Teixeira" w:date="2017-04-17T11:46:00Z">
            <w:rPr>
              <w:del w:id="1144" w:author="Jose Costa Teixeira" w:date="2017-04-17T11:46:00Z"/>
            </w:rPr>
          </w:rPrChange>
        </w:rPr>
      </w:pPr>
      <w:del w:id="1145" w:author="Jose Costa Teixeira" w:date="2017-04-17T11:46:00Z">
        <w:r w:rsidRPr="00C67286" w:rsidDel="0030398A">
          <w:delText>&lt;</w:delText>
        </w:r>
        <w:r w:rsidR="00665A0A" w:rsidRPr="00C67286" w:rsidDel="0030398A">
          <w:delText>Consider including</w:delText>
        </w:r>
        <w:r w:rsidRPr="00C67286" w:rsidDel="0030398A">
          <w:delText xml:space="preserve"> </w:delText>
        </w:r>
        <w:r w:rsidR="000807AC" w:rsidRPr="00C67286" w:rsidDel="0030398A">
          <w:delText xml:space="preserve">a </w:delText>
        </w:r>
        <w:r w:rsidRPr="00C67286" w:rsidDel="0030398A">
          <w:delText>high level description of the option.&gt;</w:delText>
        </w:r>
      </w:del>
    </w:p>
    <w:p w14:paraId="62E7EA22" w14:textId="1F768707" w:rsidR="006116E2" w:rsidRPr="00C67286" w:rsidRDefault="006116E2" w:rsidP="00597DB2">
      <w:pPr>
        <w:pStyle w:val="AuthorInstructions"/>
        <w:rPr>
          <w:ins w:id="1146" w:author="Jose Costa Teixeira" w:date="2017-04-17T11:48:00Z"/>
          <w:i w:val="0"/>
        </w:rPr>
      </w:pPr>
      <w:del w:id="1147" w:author="Jose Costa Teixeira" w:date="2017-04-17T11:46:00Z">
        <w:r w:rsidRPr="00C67286" w:rsidDel="0030398A">
          <w:rPr>
            <w:i w:val="0"/>
            <w:rPrChange w:id="1148" w:author="Jose Costa Teixeira" w:date="2017-04-17T11:46:00Z">
              <w:rPr/>
            </w:rPrChange>
          </w:rPr>
          <w:delText>&lt;e.g., The Content Consumer actor is required to support at least one of the View or Discrete Data Import options</w:delText>
        </w:r>
        <w:r w:rsidR="00887E40" w:rsidRPr="00C67286" w:rsidDel="0030398A">
          <w:rPr>
            <w:i w:val="0"/>
            <w:rPrChange w:id="1149" w:author="Jose Costa Teixeira" w:date="2017-04-17T11:46:00Z">
              <w:rPr/>
            </w:rPrChange>
          </w:rPr>
          <w:delText xml:space="preserve">. </w:delText>
        </w:r>
        <w:r w:rsidRPr="00C67286" w:rsidDel="0030398A">
          <w:rPr>
            <w:i w:val="0"/>
            <w:rPrChange w:id="1150" w:author="Jose Costa Teixeira" w:date="2017-04-17T11:46:00Z">
              <w:rPr/>
            </w:rPrChange>
          </w:rPr>
          <w:delText>The Document Import and Section Import options also require the View option.&gt;</w:delText>
        </w:r>
      </w:del>
      <w:ins w:id="1151" w:author="Jose Costa Teixeira" w:date="2017-04-17T11:46:00Z">
        <w:r w:rsidR="0030398A" w:rsidRPr="00C67286">
          <w:rPr>
            <w:i w:val="0"/>
            <w:rPrChange w:id="1152" w:author="Jose Costa Teixeira" w:date="2017-04-17T11:46:00Z">
              <w:rPr/>
            </w:rPrChange>
          </w:rPr>
          <w:t xml:space="preserve">The </w:t>
        </w:r>
        <w:r w:rsidR="0030398A" w:rsidRPr="00C67286">
          <w:rPr>
            <w:i w:val="0"/>
          </w:rPr>
          <w:t xml:space="preserve">PULL option is used when the </w:t>
        </w:r>
        <w:r w:rsidR="002049BB" w:rsidRPr="00C67286">
          <w:rPr>
            <w:i w:val="0"/>
          </w:rPr>
          <w:t>administration performer (e.g. the nurse</w:t>
        </w:r>
      </w:ins>
      <w:ins w:id="1153" w:author="Jose Costa Teixeira" w:date="2017-04-17T11:47:00Z">
        <w:r w:rsidR="002049BB" w:rsidRPr="00C67286">
          <w:rPr>
            <w:i w:val="0"/>
          </w:rPr>
          <w:t xml:space="preserve">’s mobile app) </w:t>
        </w:r>
      </w:ins>
      <w:ins w:id="1154" w:author="Jose Costa Teixeira" w:date="2017-04-17T11:48:00Z">
        <w:r w:rsidR="002049BB" w:rsidRPr="00C67286">
          <w:rPr>
            <w:i w:val="0"/>
          </w:rPr>
          <w:t xml:space="preserve">triggers the request for medication orders. This is typically the case when the context information (e.g. which medications to pull, for which period, for which patient) </w:t>
        </w:r>
      </w:ins>
      <w:ins w:id="1155" w:author="Jose Costa Teixeira" w:date="2017-04-17T11:49:00Z">
        <w:r w:rsidR="002049BB" w:rsidRPr="00C67286">
          <w:rPr>
            <w:i w:val="0"/>
          </w:rPr>
          <w:t>is defined at the Medication Administration Informer.</w:t>
        </w:r>
      </w:ins>
    </w:p>
    <w:p w14:paraId="4D5B4F60" w14:textId="1BFE5CA9" w:rsidR="002049BB" w:rsidRPr="00C67286" w:rsidRDefault="002049BB" w:rsidP="00597DB2">
      <w:pPr>
        <w:pStyle w:val="AuthorInstructions"/>
        <w:rPr>
          <w:ins w:id="1156" w:author="Jose Costa Teixeira" w:date="2017-04-17T11:49:00Z"/>
          <w:i w:val="0"/>
        </w:rPr>
      </w:pPr>
    </w:p>
    <w:p w14:paraId="08358B87" w14:textId="6E43042B" w:rsidR="002049BB" w:rsidRPr="00C67286" w:rsidRDefault="002049BB" w:rsidP="00597DB2">
      <w:pPr>
        <w:pStyle w:val="AuthorInstructions"/>
        <w:rPr>
          <w:ins w:id="1157" w:author="Jose Costa Teixeira" w:date="2017-04-17T11:49:00Z"/>
          <w:i w:val="0"/>
        </w:rPr>
      </w:pPr>
    </w:p>
    <w:p w14:paraId="0B97F753" w14:textId="4C758826" w:rsidR="002049BB" w:rsidRPr="00C67286" w:rsidRDefault="002049BB" w:rsidP="002049BB">
      <w:pPr>
        <w:pStyle w:val="Heading3"/>
        <w:numPr>
          <w:ilvl w:val="0"/>
          <w:numId w:val="0"/>
        </w:numPr>
        <w:ind w:left="720" w:hanging="720"/>
        <w:rPr>
          <w:ins w:id="1158" w:author="Jose Costa Teixeira" w:date="2017-04-17T11:49:00Z"/>
          <w:noProof w:val="0"/>
        </w:rPr>
      </w:pPr>
      <w:bookmarkStart w:id="1159" w:name="_Toc489656183"/>
      <w:ins w:id="1160" w:author="Jose Costa Teixeira" w:date="2017-04-17T11:49:00Z">
        <w:r w:rsidRPr="00C67286">
          <w:rPr>
            <w:noProof w:val="0"/>
          </w:rPr>
          <w:t>X.2.1 PUSH requests</w:t>
        </w:r>
        <w:bookmarkEnd w:id="1159"/>
      </w:ins>
    </w:p>
    <w:p w14:paraId="5FF7F029" w14:textId="6358CEEE" w:rsidR="002049BB" w:rsidRPr="00C67286" w:rsidRDefault="002049BB" w:rsidP="002049BB">
      <w:pPr>
        <w:pStyle w:val="AuthorInstructions"/>
        <w:rPr>
          <w:ins w:id="1161" w:author="Jose Costa Teixeira" w:date="2017-04-17T11:49:00Z"/>
          <w:i w:val="0"/>
        </w:rPr>
      </w:pPr>
      <w:ins w:id="1162" w:author="Jose Costa Teixeira" w:date="2017-04-17T11:49:00Z">
        <w:r w:rsidRPr="00C67286">
          <w:rPr>
            <w:i w:val="0"/>
          </w:rPr>
          <w:t xml:space="preserve">The PSH option is used when the </w:t>
        </w:r>
      </w:ins>
      <w:ins w:id="1163" w:author="Jose Costa Teixeira" w:date="2017-04-17T11:50:00Z">
        <w:r w:rsidRPr="00C67286">
          <w:rPr>
            <w:i w:val="0"/>
          </w:rPr>
          <w:t>A</w:t>
        </w:r>
      </w:ins>
      <w:ins w:id="1164" w:author="Jose Costa Teixeira" w:date="2017-04-17T11:49:00Z">
        <w:r w:rsidRPr="00C67286">
          <w:rPr>
            <w:i w:val="0"/>
          </w:rPr>
          <w:t xml:space="preserve">dministration </w:t>
        </w:r>
      </w:ins>
      <w:ins w:id="1165" w:author="Jose Costa Teixeira" w:date="2017-04-17T11:50:00Z">
        <w:r w:rsidRPr="00C67286">
          <w:rPr>
            <w:i w:val="0"/>
          </w:rPr>
          <w:t>Re</w:t>
        </w:r>
      </w:ins>
      <w:ins w:id="1166" w:author="Jose Costa Teixeira" w:date="2017-04-17T11:49:00Z">
        <w:r w:rsidRPr="00C67286">
          <w:rPr>
            <w:i w:val="0"/>
          </w:rPr>
          <w:t xml:space="preserve">quest </w:t>
        </w:r>
      </w:ins>
      <w:ins w:id="1167" w:author="Jose Costa Teixeira" w:date="2017-04-17T11:50:00Z">
        <w:r w:rsidRPr="00C67286">
          <w:rPr>
            <w:i w:val="0"/>
          </w:rPr>
          <w:t>P</w:t>
        </w:r>
      </w:ins>
      <w:ins w:id="1168" w:author="Jose Costa Teixeira" w:date="2017-04-17T11:49:00Z">
        <w:r w:rsidRPr="00C67286">
          <w:rPr>
            <w:i w:val="0"/>
          </w:rPr>
          <w:t xml:space="preserve">lacer (e.g. the EHR) sends a set of medication requests </w:t>
        </w:r>
      </w:ins>
      <w:ins w:id="1169" w:author="Jose Costa Teixeira" w:date="2017-04-17T11:50:00Z">
        <w:r w:rsidRPr="00C67286">
          <w:rPr>
            <w:i w:val="0"/>
          </w:rPr>
          <w:t>to the Administration Performer</w:t>
        </w:r>
      </w:ins>
      <w:ins w:id="1170" w:author="Jose Costa Teixeira" w:date="2017-04-17T11:49:00Z">
        <w:r w:rsidRPr="00C67286">
          <w:rPr>
            <w:i w:val="0"/>
          </w:rPr>
          <w:t xml:space="preserve">. This is typically the case when the context information (e.g. which medications to pull, for which period, for which patient) is defined at the Administration </w:t>
        </w:r>
      </w:ins>
      <w:ins w:id="1171" w:author="Jose Costa Teixeira" w:date="2017-04-17T11:50:00Z">
        <w:r w:rsidRPr="00C67286">
          <w:rPr>
            <w:i w:val="0"/>
          </w:rPr>
          <w:t>Request Placer, like a central scheduling system that assigns patients to care teams</w:t>
        </w:r>
      </w:ins>
      <w:ins w:id="1172" w:author="Jose Costa Teixeira" w:date="2017-04-17T11:51:00Z">
        <w:r w:rsidRPr="00C67286">
          <w:rPr>
            <w:i w:val="0"/>
          </w:rPr>
          <w:t xml:space="preserve">, and there is an interest and ability to centrally control the distribution of medication requests – for example to ensure that each care team only gets their own </w:t>
        </w:r>
      </w:ins>
      <w:ins w:id="1173" w:author="Jose Costa Teixeira" w:date="2017-04-17T11:52:00Z">
        <w:r w:rsidRPr="00C67286">
          <w:rPr>
            <w:i w:val="0"/>
          </w:rPr>
          <w:t>requests and cannot query beyond that</w:t>
        </w:r>
      </w:ins>
      <w:ins w:id="1174" w:author="Jose Costa Teixeira" w:date="2017-04-17T11:49:00Z">
        <w:r w:rsidRPr="00C67286">
          <w:rPr>
            <w:i w:val="0"/>
          </w:rPr>
          <w:t>.</w:t>
        </w:r>
      </w:ins>
    </w:p>
    <w:p w14:paraId="1C03E527" w14:textId="77777777" w:rsidR="002049BB" w:rsidRPr="00C67286" w:rsidRDefault="002049BB" w:rsidP="00597DB2">
      <w:pPr>
        <w:pStyle w:val="AuthorInstructions"/>
        <w:rPr>
          <w:i w:val="0"/>
          <w:rPrChange w:id="1175" w:author="Jose Costa Teixeira" w:date="2017-04-17T11:46:00Z">
            <w:rPr/>
          </w:rPrChange>
        </w:rPr>
      </w:pPr>
    </w:p>
    <w:p w14:paraId="62E7EA23" w14:textId="20AB5315" w:rsidR="00787B2D" w:rsidRPr="00C67286" w:rsidDel="002049BB" w:rsidRDefault="00787B2D" w:rsidP="00597DB2">
      <w:pPr>
        <w:pStyle w:val="AuthorInstructions"/>
        <w:rPr>
          <w:del w:id="1176" w:author="Jose Costa Teixeira" w:date="2017-04-17T11:49:00Z"/>
        </w:rPr>
      </w:pPr>
      <w:del w:id="1177" w:author="Jose Costa Teixeira" w:date="2017-04-17T11:49:00Z">
        <w:r w:rsidRPr="00C67286" w:rsidDel="002049BB">
          <w:delText>&lt;Repeat this section (and increment numbering) as needed for additional options.&gt;</w:delText>
        </w:r>
      </w:del>
    </w:p>
    <w:p w14:paraId="62E7EA24" w14:textId="79BD3203" w:rsidR="005F21E7" w:rsidRPr="00C67286" w:rsidRDefault="000B2210" w:rsidP="00303E20">
      <w:pPr>
        <w:pStyle w:val="Heading2"/>
        <w:numPr>
          <w:ilvl w:val="0"/>
          <w:numId w:val="0"/>
        </w:numPr>
        <w:rPr>
          <w:noProof w:val="0"/>
        </w:rPr>
      </w:pPr>
      <w:bookmarkStart w:id="1178" w:name="_Toc489656184"/>
      <w:bookmarkStart w:id="1179" w:name="_Toc37034636"/>
      <w:bookmarkStart w:id="1180" w:name="_Toc38846114"/>
      <w:bookmarkStart w:id="1181" w:name="_Toc504625757"/>
      <w:bookmarkStart w:id="1182" w:name="_Toc530206510"/>
      <w:bookmarkStart w:id="1183" w:name="_Toc1388430"/>
      <w:bookmarkStart w:id="1184" w:name="_Toc1388584"/>
      <w:bookmarkStart w:id="1185" w:name="_Toc1456611"/>
      <w:r>
        <w:rPr>
          <w:noProof w:val="0"/>
        </w:rPr>
        <w:t>X.3 MMA</w:t>
      </w:r>
      <w:r w:rsidR="005F21E7" w:rsidRPr="00C67286">
        <w:rPr>
          <w:noProof w:val="0"/>
        </w:rPr>
        <w:t xml:space="preserve"> </w:t>
      </w:r>
      <w:r w:rsidR="001579E7" w:rsidRPr="00C67286">
        <w:rPr>
          <w:noProof w:val="0"/>
        </w:rPr>
        <w:t xml:space="preserve">Required </w:t>
      </w:r>
      <w:r w:rsidR="00C158E0" w:rsidRPr="00C67286">
        <w:rPr>
          <w:noProof w:val="0"/>
        </w:rPr>
        <w:t>Actor</w:t>
      </w:r>
      <w:r w:rsidR="005F21E7" w:rsidRPr="00C67286">
        <w:rPr>
          <w:noProof w:val="0"/>
        </w:rPr>
        <w:t xml:space="preserve"> Groupings</w:t>
      </w:r>
      <w:bookmarkEnd w:id="1178"/>
      <w:r w:rsidR="005F21E7" w:rsidRPr="00C67286">
        <w:rPr>
          <w:noProof w:val="0"/>
        </w:rPr>
        <w:t xml:space="preserve"> </w:t>
      </w:r>
    </w:p>
    <w:p w14:paraId="62E7EA25" w14:textId="49F2907D" w:rsidR="00FC278A" w:rsidRPr="00C67286" w:rsidDel="002049BB" w:rsidRDefault="00761469" w:rsidP="00761469">
      <w:pPr>
        <w:pStyle w:val="BodyText"/>
        <w:rPr>
          <w:del w:id="1186" w:author="Jose Costa Teixeira" w:date="2017-04-17T11:52:00Z"/>
          <w:i/>
          <w:iCs/>
        </w:rPr>
      </w:pPr>
      <w:del w:id="1187" w:author="Jose Costa Teixeira" w:date="2017-04-17T11:52:00Z">
        <w:r w:rsidRPr="00C67286" w:rsidDel="002049BB">
          <w:rPr>
            <w:i/>
            <w:iCs/>
          </w:rPr>
          <w:delText xml:space="preserve">&lt;Describe any requirements for actors in this profile </w:delText>
        </w:r>
        <w:r w:rsidR="00CD44D7" w:rsidRPr="00C67286" w:rsidDel="002049BB">
          <w:rPr>
            <w:i/>
            <w:iCs/>
          </w:rPr>
          <w:delText>to be grouped with other actors.</w:delText>
        </w:r>
        <w:r w:rsidR="00FC278A" w:rsidRPr="00C67286" w:rsidDel="002049BB">
          <w:rPr>
            <w:i/>
            <w:iCs/>
          </w:rPr>
          <w:delText>&gt;</w:delText>
        </w:r>
        <w:r w:rsidRPr="00C67286" w:rsidDel="002049BB">
          <w:rPr>
            <w:i/>
            <w:iCs/>
          </w:rPr>
          <w:delText xml:space="preserve"> </w:delText>
        </w:r>
      </w:del>
    </w:p>
    <w:p w14:paraId="62E7EA26" w14:textId="56E34A2D" w:rsidR="00761469" w:rsidRPr="00C67286" w:rsidDel="002049BB" w:rsidRDefault="00FC278A" w:rsidP="00761469">
      <w:pPr>
        <w:pStyle w:val="BodyText"/>
        <w:rPr>
          <w:del w:id="1188" w:author="Jose Costa Teixeira" w:date="2017-04-17T11:52:00Z"/>
          <w:i/>
          <w:iCs/>
        </w:rPr>
      </w:pPr>
      <w:del w:id="1189" w:author="Jose Costa Teixeira" w:date="2017-04-17T11:52:00Z">
        <w:r w:rsidRPr="00C67286" w:rsidDel="002049BB">
          <w:rPr>
            <w:i/>
            <w:iCs/>
          </w:rPr>
          <w:delText>&lt;</w:delText>
        </w:r>
        <w:r w:rsidR="00607529" w:rsidRPr="00C67286" w:rsidDel="002049BB">
          <w:rPr>
            <w:i/>
            <w:iCs/>
          </w:rPr>
          <w:delText>Note that t</w:delText>
        </w:r>
        <w:r w:rsidR="00761469" w:rsidRPr="00C67286" w:rsidDel="002049BB">
          <w:rPr>
            <w:i/>
            <w:iCs/>
          </w:rPr>
          <w:delText>his section effectively combines the previous “Profile Dependencies” Section (formerly Vol</w:delText>
        </w:r>
        <w:r w:rsidR="006514EA" w:rsidRPr="00C67286" w:rsidDel="002049BB">
          <w:rPr>
            <w:i/>
            <w:iCs/>
          </w:rPr>
          <w:delText>.</w:delText>
        </w:r>
        <w:r w:rsidR="00761469" w:rsidRPr="00C67286" w:rsidDel="002049BB">
          <w:rPr>
            <w:i/>
            <w:iCs/>
          </w:rPr>
          <w:delText xml:space="preserve"> 1, Section 2.1) and the previous “Groupings” section.&gt;</w:delText>
        </w:r>
      </w:del>
    </w:p>
    <w:p w14:paraId="62E7EA27" w14:textId="755F370D" w:rsidR="00761469" w:rsidRPr="00C67286" w:rsidDel="002049BB" w:rsidRDefault="00761469" w:rsidP="00761469">
      <w:pPr>
        <w:pStyle w:val="BodyText"/>
        <w:rPr>
          <w:del w:id="1190" w:author="Jose Costa Teixeira" w:date="2017-04-17T11:52:00Z"/>
          <w:i/>
          <w:iCs/>
        </w:rPr>
      </w:pPr>
      <w:del w:id="1191" w:author="Jose Costa Teixeira" w:date="2017-04-17T11:52:00Z">
        <w:r w:rsidRPr="00C67286" w:rsidDel="002049BB">
          <w:rPr>
            <w:i/>
            <w:iCs/>
          </w:rPr>
          <w:lastRenderedPageBreak/>
          <w:delText>&lt;</w:delText>
        </w:r>
        <w:r w:rsidR="00665A0A" w:rsidRPr="00C67286" w:rsidDel="002049BB">
          <w:rPr>
            <w:i/>
            <w:iCs/>
          </w:rPr>
          <w:delText xml:space="preserve">This section </w:delText>
        </w:r>
        <w:r w:rsidRPr="00C67286" w:rsidDel="002049BB">
          <w:rPr>
            <w:i/>
            <w:iCs/>
          </w:rPr>
          <w:delText>is for REQUIRED Actor Groupings (although “required” sometimes allows for a selection of one of several)</w:delText>
        </w:r>
        <w:r w:rsidR="00887E40" w:rsidRPr="00C67286" w:rsidDel="002049BB">
          <w:rPr>
            <w:i/>
            <w:iCs/>
          </w:rPr>
          <w:delText xml:space="preserve">. </w:delText>
        </w:r>
        <w:r w:rsidR="0020453A" w:rsidRPr="00C67286" w:rsidDel="002049BB">
          <w:rPr>
            <w:i/>
            <w:iCs/>
          </w:rPr>
          <w:delText>To suggest other</w:delText>
        </w:r>
        <w:r w:rsidRPr="00C67286" w:rsidDel="002049BB">
          <w:rPr>
            <w:i/>
            <w:iCs/>
          </w:rPr>
          <w:delText xml:space="preserve"> profile groupings or helpful references for other profiles to consider, use Section X.6 Cross Profile Considerations</w:delText>
        </w:r>
        <w:r w:rsidR="00887E40" w:rsidRPr="00C67286" w:rsidDel="002049BB">
          <w:rPr>
            <w:i/>
            <w:iCs/>
          </w:rPr>
          <w:delText xml:space="preserve">. </w:delText>
        </w:r>
        <w:r w:rsidRPr="00C67286" w:rsidDel="002049BB">
          <w:rPr>
            <w:i/>
            <w:iCs/>
          </w:rPr>
          <w:delText xml:space="preserve">Use X.5 </w:delText>
        </w:r>
        <w:r w:rsidR="0020453A" w:rsidRPr="00C67286" w:rsidDel="002049BB">
          <w:rPr>
            <w:i/>
            <w:iCs/>
          </w:rPr>
          <w:delText>for security</w:delText>
        </w:r>
        <w:r w:rsidRPr="00C67286" w:rsidDel="002049BB">
          <w:rPr>
            <w:i/>
            <w:iCs/>
          </w:rPr>
          <w:delText xml:space="preserve"> profile recommendations.&gt;</w:delText>
        </w:r>
      </w:del>
    </w:p>
    <w:p w14:paraId="62E7EA28" w14:textId="77777777" w:rsidR="00607529" w:rsidRPr="00C67286" w:rsidRDefault="00761469" w:rsidP="005360E4">
      <w:pPr>
        <w:pStyle w:val="BodyText"/>
      </w:pPr>
      <w:r w:rsidRPr="00C67286">
        <w:t xml:space="preserve">An Actor from this profile (Column 1) </w:t>
      </w:r>
      <w:r w:rsidR="0020453A" w:rsidRPr="00C67286">
        <w:t xml:space="preserve">shall </w:t>
      </w:r>
      <w:r w:rsidRPr="00C67286">
        <w:t xml:space="preserve">implement all of the required transactions and/or content modules in this profile </w:t>
      </w:r>
      <w:r w:rsidRPr="00C67286">
        <w:rPr>
          <w:b/>
          <w:i/>
        </w:rPr>
        <w:t>in addition to</w:t>
      </w:r>
      <w:r w:rsidRPr="00C67286">
        <w:t xml:space="preserve"> all of the transactions required for the grouped actor (Column 2)</w:t>
      </w:r>
      <w:r w:rsidR="00887E40" w:rsidRPr="00C67286">
        <w:t xml:space="preserve">. </w:t>
      </w:r>
    </w:p>
    <w:p w14:paraId="62E7EA30" w14:textId="77777777" w:rsidR="00761469" w:rsidRPr="00C67286" w:rsidRDefault="00761469" w:rsidP="00761469">
      <w:pPr>
        <w:pStyle w:val="BodyText"/>
      </w:pPr>
    </w:p>
    <w:p w14:paraId="62E7EA31" w14:textId="77777777" w:rsidR="00761469" w:rsidRPr="00C67286" w:rsidRDefault="00761469" w:rsidP="00761469">
      <w:pPr>
        <w:pStyle w:val="TableTitle"/>
      </w:pPr>
      <w:r w:rsidRPr="00C67286">
        <w:t>Table X.3-1</w:t>
      </w:r>
      <w:r w:rsidR="00701B3A" w:rsidRPr="00C67286">
        <w:t xml:space="preserve">: </w:t>
      </w:r>
      <w:r w:rsidRPr="00C67286">
        <w:t>&lt;Profile Name&gt;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C67286" w14:paraId="62E7EA36" w14:textId="77777777" w:rsidTr="00BB76BC">
        <w:trPr>
          <w:cantSplit/>
          <w:tblHeader/>
          <w:jc w:val="center"/>
        </w:trPr>
        <w:tc>
          <w:tcPr>
            <w:tcW w:w="2326" w:type="dxa"/>
            <w:shd w:val="pct15" w:color="auto" w:fill="FFFFFF"/>
          </w:tcPr>
          <w:p w14:paraId="62E7EA32" w14:textId="77777777" w:rsidR="00761469" w:rsidRPr="00C67286" w:rsidRDefault="00761469" w:rsidP="00DB186B">
            <w:pPr>
              <w:pStyle w:val="TableEntryHeader"/>
            </w:pPr>
            <w:r w:rsidRPr="00C67286">
              <w:t>&lt;this Profile Acronym&gt; Actor</w:t>
            </w:r>
          </w:p>
        </w:tc>
        <w:tc>
          <w:tcPr>
            <w:tcW w:w="1980" w:type="dxa"/>
            <w:shd w:val="pct15" w:color="auto" w:fill="FFFFFF"/>
          </w:tcPr>
          <w:p w14:paraId="62E7EA33" w14:textId="77777777" w:rsidR="00761469" w:rsidRPr="00C67286" w:rsidRDefault="00761469" w:rsidP="00DB186B">
            <w:pPr>
              <w:pStyle w:val="TableEntryHeader"/>
            </w:pPr>
            <w:r w:rsidRPr="00C67286">
              <w:t>Actor to be grouped with</w:t>
            </w:r>
          </w:p>
        </w:tc>
        <w:tc>
          <w:tcPr>
            <w:tcW w:w="2160" w:type="dxa"/>
            <w:shd w:val="pct15" w:color="auto" w:fill="FFFFFF"/>
          </w:tcPr>
          <w:p w14:paraId="62E7EA34" w14:textId="77777777" w:rsidR="00761469" w:rsidRPr="00C67286" w:rsidRDefault="00CD44D7" w:rsidP="00DB186B">
            <w:pPr>
              <w:pStyle w:val="TableEntryHeader"/>
            </w:pPr>
            <w:r w:rsidRPr="00C67286">
              <w:t>Reference</w:t>
            </w:r>
          </w:p>
        </w:tc>
        <w:tc>
          <w:tcPr>
            <w:tcW w:w="2685" w:type="dxa"/>
            <w:shd w:val="pct15" w:color="auto" w:fill="FFFFFF"/>
          </w:tcPr>
          <w:p w14:paraId="62E7EA35" w14:textId="77777777" w:rsidR="00761469" w:rsidRPr="00C67286" w:rsidRDefault="00761469" w:rsidP="00DB186B">
            <w:pPr>
              <w:pStyle w:val="TableEntryHeader"/>
            </w:pPr>
            <w:r w:rsidRPr="00C67286">
              <w:t>Content Bindings Reference</w:t>
            </w:r>
          </w:p>
        </w:tc>
      </w:tr>
      <w:tr w:rsidR="00761469" w:rsidRPr="00C67286" w14:paraId="62E7EA3C" w14:textId="77777777" w:rsidTr="00BB76BC">
        <w:trPr>
          <w:cantSplit/>
          <w:trHeight w:val="332"/>
          <w:jc w:val="center"/>
        </w:trPr>
        <w:tc>
          <w:tcPr>
            <w:tcW w:w="2326" w:type="dxa"/>
          </w:tcPr>
          <w:p w14:paraId="62E7EA37" w14:textId="6F3C76D3" w:rsidR="00761469" w:rsidRPr="00C67286" w:rsidRDefault="000B2210" w:rsidP="00DB186B">
            <w:pPr>
              <w:pStyle w:val="TableEntry"/>
            </w:pPr>
            <w:ins w:id="1192" w:author="Jose Costa Teixeira" w:date="2017-04-17T10:25:00Z">
              <w:r w:rsidRPr="00C67286">
                <w:t>Administration Request Placer</w:t>
              </w:r>
            </w:ins>
          </w:p>
        </w:tc>
        <w:tc>
          <w:tcPr>
            <w:tcW w:w="1980" w:type="dxa"/>
          </w:tcPr>
          <w:p w14:paraId="62E7EA38" w14:textId="10D7E740" w:rsidR="00761469" w:rsidRPr="00C67286" w:rsidRDefault="000B2210" w:rsidP="00DB186B">
            <w:pPr>
              <w:pStyle w:val="TableEntry"/>
            </w:pPr>
            <w:r>
              <w:t>None</w:t>
            </w:r>
          </w:p>
        </w:tc>
        <w:tc>
          <w:tcPr>
            <w:tcW w:w="2160" w:type="dxa"/>
          </w:tcPr>
          <w:p w14:paraId="62E7EA39" w14:textId="445ECD84" w:rsidR="00761469" w:rsidRPr="00C67286" w:rsidRDefault="00761469" w:rsidP="00AD069D">
            <w:pPr>
              <w:pStyle w:val="TableEntry"/>
            </w:pPr>
          </w:p>
        </w:tc>
        <w:tc>
          <w:tcPr>
            <w:tcW w:w="2685" w:type="dxa"/>
          </w:tcPr>
          <w:p w14:paraId="62E7EA3B" w14:textId="1ADA50E9" w:rsidR="00761469" w:rsidRPr="00C67286" w:rsidRDefault="00761469" w:rsidP="00B541EC">
            <w:pPr>
              <w:pStyle w:val="TableEntry"/>
            </w:pPr>
          </w:p>
        </w:tc>
      </w:tr>
      <w:tr w:rsidR="00761469" w:rsidRPr="00C67286" w14:paraId="62E7EA42" w14:textId="77777777" w:rsidTr="00BB76BC">
        <w:trPr>
          <w:cantSplit/>
          <w:trHeight w:val="332"/>
          <w:jc w:val="center"/>
        </w:trPr>
        <w:tc>
          <w:tcPr>
            <w:tcW w:w="2326" w:type="dxa"/>
          </w:tcPr>
          <w:p w14:paraId="62E7EA3D" w14:textId="3826D27B" w:rsidR="00761469" w:rsidRPr="00C67286" w:rsidRDefault="000B2210" w:rsidP="00DB186B">
            <w:pPr>
              <w:pStyle w:val="TableEntry"/>
            </w:pPr>
            <w:ins w:id="1193" w:author="Jose Costa Teixeira" w:date="2017-04-17T10:25:00Z">
              <w:r w:rsidRPr="00C67286">
                <w:t>Administration Performer</w:t>
              </w:r>
            </w:ins>
          </w:p>
        </w:tc>
        <w:tc>
          <w:tcPr>
            <w:tcW w:w="1980" w:type="dxa"/>
          </w:tcPr>
          <w:p w14:paraId="62E7EA3F" w14:textId="411793AA" w:rsidR="00761469" w:rsidRPr="00C67286" w:rsidRDefault="000B2210" w:rsidP="00DB186B">
            <w:pPr>
              <w:pStyle w:val="TableEntry"/>
            </w:pPr>
            <w:r>
              <w:t>None</w:t>
            </w:r>
          </w:p>
        </w:tc>
        <w:tc>
          <w:tcPr>
            <w:tcW w:w="2160" w:type="dxa"/>
          </w:tcPr>
          <w:p w14:paraId="62E7EA40" w14:textId="1E4F6EB1" w:rsidR="00761469" w:rsidRPr="00C67286" w:rsidRDefault="00761469" w:rsidP="00F623E5">
            <w:pPr>
              <w:pStyle w:val="TableEntry"/>
            </w:pPr>
          </w:p>
        </w:tc>
        <w:tc>
          <w:tcPr>
            <w:tcW w:w="2685" w:type="dxa"/>
          </w:tcPr>
          <w:p w14:paraId="62E7EA41" w14:textId="01831F2B" w:rsidR="00761469" w:rsidRPr="00C67286" w:rsidRDefault="00761469" w:rsidP="00B541EC">
            <w:pPr>
              <w:pStyle w:val="TableEntry"/>
              <w:ind w:left="0"/>
              <w:jc w:val="center"/>
            </w:pPr>
          </w:p>
        </w:tc>
      </w:tr>
      <w:tr w:rsidR="00761469" w:rsidRPr="00C67286" w14:paraId="62E7EA48" w14:textId="77777777" w:rsidTr="00BB76BC">
        <w:trPr>
          <w:cantSplit/>
          <w:trHeight w:val="332"/>
          <w:jc w:val="center"/>
        </w:trPr>
        <w:tc>
          <w:tcPr>
            <w:tcW w:w="2326" w:type="dxa"/>
          </w:tcPr>
          <w:p w14:paraId="62E7EA43" w14:textId="3DCFDEF0" w:rsidR="00761469" w:rsidRPr="00C67286" w:rsidRDefault="000B2210" w:rsidP="00DB186B">
            <w:pPr>
              <w:pStyle w:val="TableEntry"/>
            </w:pPr>
            <w:ins w:id="1194" w:author="Jose Costa Teixeira" w:date="2017-04-17T10:26:00Z">
              <w:r w:rsidRPr="00C67286">
                <w:t>Administration Informer</w:t>
              </w:r>
            </w:ins>
          </w:p>
        </w:tc>
        <w:tc>
          <w:tcPr>
            <w:tcW w:w="1980" w:type="dxa"/>
          </w:tcPr>
          <w:p w14:paraId="62E7EA45" w14:textId="2D5A005F" w:rsidR="00761469" w:rsidRPr="00C67286" w:rsidRDefault="000B2210" w:rsidP="00DB186B">
            <w:pPr>
              <w:pStyle w:val="TableEntry"/>
            </w:pPr>
            <w:r>
              <w:t>None</w:t>
            </w:r>
          </w:p>
        </w:tc>
        <w:tc>
          <w:tcPr>
            <w:tcW w:w="2160" w:type="dxa"/>
          </w:tcPr>
          <w:p w14:paraId="62E7EA46" w14:textId="315EDB86" w:rsidR="00761469" w:rsidRPr="00C67286" w:rsidRDefault="00761469" w:rsidP="00DB186B">
            <w:pPr>
              <w:pStyle w:val="TableEntry"/>
            </w:pPr>
          </w:p>
        </w:tc>
        <w:tc>
          <w:tcPr>
            <w:tcW w:w="2685" w:type="dxa"/>
          </w:tcPr>
          <w:p w14:paraId="62E7EA47" w14:textId="2BDBFBFD" w:rsidR="00761469" w:rsidRPr="00C67286" w:rsidRDefault="00761469" w:rsidP="00B541EC">
            <w:pPr>
              <w:pStyle w:val="TableEntry"/>
              <w:ind w:left="0"/>
              <w:jc w:val="center"/>
            </w:pPr>
          </w:p>
        </w:tc>
      </w:tr>
      <w:tr w:rsidR="00761469" w:rsidRPr="00C67286" w14:paraId="62E7EA4D" w14:textId="77777777" w:rsidTr="00BB76BC">
        <w:trPr>
          <w:cantSplit/>
          <w:trHeight w:val="332"/>
          <w:jc w:val="center"/>
        </w:trPr>
        <w:tc>
          <w:tcPr>
            <w:tcW w:w="2326" w:type="dxa"/>
          </w:tcPr>
          <w:p w14:paraId="62E7EA49" w14:textId="54213188" w:rsidR="00761469" w:rsidRPr="00C67286" w:rsidRDefault="000B2210" w:rsidP="00DB186B">
            <w:pPr>
              <w:pStyle w:val="TableEntry"/>
            </w:pPr>
            <w:ins w:id="1195" w:author="Jose Costa Teixeira" w:date="2017-04-17T10:26:00Z">
              <w:r w:rsidRPr="00C67286">
                <w:t xml:space="preserve">Administration </w:t>
              </w:r>
            </w:ins>
            <w:r>
              <w:t>Consumer</w:t>
            </w:r>
          </w:p>
        </w:tc>
        <w:tc>
          <w:tcPr>
            <w:tcW w:w="1980" w:type="dxa"/>
          </w:tcPr>
          <w:p w14:paraId="62E7EA4A" w14:textId="0FD6AA69" w:rsidR="00761469" w:rsidRPr="00C67286" w:rsidRDefault="000B2210" w:rsidP="00DB186B">
            <w:pPr>
              <w:pStyle w:val="TableEntry"/>
            </w:pPr>
            <w:r>
              <w:t>None</w:t>
            </w:r>
          </w:p>
        </w:tc>
        <w:tc>
          <w:tcPr>
            <w:tcW w:w="2160" w:type="dxa"/>
          </w:tcPr>
          <w:p w14:paraId="62E7EA4B" w14:textId="74BE6D7E" w:rsidR="00761469" w:rsidRPr="00C67286" w:rsidRDefault="00761469" w:rsidP="0020453A">
            <w:pPr>
              <w:pStyle w:val="TableEntry"/>
              <w:jc w:val="center"/>
            </w:pPr>
          </w:p>
        </w:tc>
        <w:tc>
          <w:tcPr>
            <w:tcW w:w="2685" w:type="dxa"/>
          </w:tcPr>
          <w:p w14:paraId="62E7EA4C" w14:textId="609FFD1F" w:rsidR="00761469" w:rsidRPr="00C67286" w:rsidRDefault="00761469" w:rsidP="00B541EC">
            <w:pPr>
              <w:pStyle w:val="TableEntry"/>
              <w:jc w:val="center"/>
            </w:pPr>
          </w:p>
        </w:tc>
      </w:tr>
    </w:tbl>
    <w:p w14:paraId="21337D54" w14:textId="4E7DAA1F" w:rsidR="000B2210" w:rsidRPr="00C67286" w:rsidRDefault="000B2210" w:rsidP="00597DB2">
      <w:pPr>
        <w:pStyle w:val="Note"/>
      </w:pPr>
    </w:p>
    <w:p w14:paraId="62E7EA76" w14:textId="17E1C4AA" w:rsidR="00CF283F" w:rsidRPr="00C67286" w:rsidRDefault="00CF283F" w:rsidP="00303E20">
      <w:pPr>
        <w:pStyle w:val="Heading2"/>
        <w:numPr>
          <w:ilvl w:val="0"/>
          <w:numId w:val="0"/>
        </w:numPr>
        <w:rPr>
          <w:noProof w:val="0"/>
        </w:rPr>
      </w:pPr>
      <w:bookmarkStart w:id="1196" w:name="_Toc489656185"/>
      <w:r w:rsidRPr="00C67286">
        <w:rPr>
          <w:noProof w:val="0"/>
        </w:rPr>
        <w:t>X.</w:t>
      </w:r>
      <w:r w:rsidR="00AF472E" w:rsidRPr="00C67286">
        <w:rPr>
          <w:noProof w:val="0"/>
        </w:rPr>
        <w:t>4</w:t>
      </w:r>
      <w:r w:rsidR="005F21E7" w:rsidRPr="00C67286">
        <w:rPr>
          <w:noProof w:val="0"/>
        </w:rPr>
        <w:t xml:space="preserve"> </w:t>
      </w:r>
      <w:r w:rsidR="00F31FD6" w:rsidRPr="00C67286">
        <w:rPr>
          <w:noProof w:val="0"/>
        </w:rPr>
        <w:t>MMA</w:t>
      </w:r>
      <w:r w:rsidRPr="00C67286">
        <w:rPr>
          <w:noProof w:val="0"/>
        </w:rPr>
        <w:t xml:space="preserve"> </w:t>
      </w:r>
      <w:bookmarkEnd w:id="1179"/>
      <w:bookmarkEnd w:id="1180"/>
      <w:r w:rsidR="00167DB7" w:rsidRPr="00C67286">
        <w:rPr>
          <w:noProof w:val="0"/>
        </w:rPr>
        <w:t>Overview</w:t>
      </w:r>
      <w:bookmarkEnd w:id="1196"/>
    </w:p>
    <w:p w14:paraId="62E7EA77" w14:textId="1D58B8C5" w:rsidR="003A09FE" w:rsidRPr="00C67286" w:rsidDel="002049BB" w:rsidRDefault="003A09FE" w:rsidP="003A09FE">
      <w:pPr>
        <w:pStyle w:val="BodyText"/>
        <w:rPr>
          <w:del w:id="1197" w:author="Jose Costa Teixeira" w:date="2017-04-17T11:52:00Z"/>
          <w:iCs/>
          <w:rPrChange w:id="1198" w:author="Jose Costa Teixeira" w:date="2017-04-17T11:53:00Z">
            <w:rPr>
              <w:del w:id="1199" w:author="Jose Costa Teixeira" w:date="2017-04-17T11:52:00Z"/>
              <w:i/>
              <w:iCs/>
            </w:rPr>
          </w:rPrChange>
        </w:rPr>
      </w:pPr>
      <w:del w:id="1200" w:author="Jose Costa Teixeira" w:date="2017-04-17T11:52:00Z">
        <w:r w:rsidRPr="00C67286" w:rsidDel="002049BB">
          <w:rPr>
            <w:iCs/>
            <w:rPrChange w:id="1201" w:author="Jose Costa Teixeira" w:date="2017-04-17T11:53:00Z">
              <w:rPr>
                <w:i/>
                <w:iCs/>
              </w:rPr>
            </w:rPrChange>
          </w:rPr>
          <w:delText>&lt;Volume 2 documents each transaction/content module in isolation</w:delText>
        </w:r>
        <w:r w:rsidR="00F0665F" w:rsidRPr="00C67286" w:rsidDel="002049BB">
          <w:rPr>
            <w:iCs/>
            <w:rPrChange w:id="1202" w:author="Jose Costa Teixeira" w:date="2017-04-17T11:53:00Z">
              <w:rPr>
                <w:i/>
                <w:iCs/>
              </w:rPr>
            </w:rPrChange>
          </w:rPr>
          <w:delText>.</w:delText>
        </w:r>
        <w:r w:rsidR="00C60F4D" w:rsidRPr="00C67286" w:rsidDel="002049BB">
          <w:rPr>
            <w:iCs/>
            <w:rPrChange w:id="1203" w:author="Jose Costa Teixeira" w:date="2017-04-17T11:53:00Z">
              <w:rPr>
                <w:i/>
                <w:iCs/>
              </w:rPr>
            </w:rPrChange>
          </w:rPr>
          <w:delText xml:space="preserve"> T</w:delText>
        </w:r>
        <w:r w:rsidRPr="00C67286" w:rsidDel="002049BB">
          <w:rPr>
            <w:iCs/>
            <w:rPrChange w:id="1204" w:author="Jose Costa Teixeira" w:date="2017-04-17T11:53:00Z">
              <w:rPr>
                <w:i/>
                <w:iCs/>
              </w:rPr>
            </w:rPrChange>
          </w:rPr>
          <w:delText>his section shows how the transactions/content modules of the profile are combined to address the use cases.&gt;</w:delText>
        </w:r>
      </w:del>
    </w:p>
    <w:p w14:paraId="62E7EA78" w14:textId="10DFDB0B" w:rsidR="002869E8" w:rsidRPr="00C67286" w:rsidRDefault="002869E8" w:rsidP="003A09FE">
      <w:pPr>
        <w:pStyle w:val="BodyText"/>
        <w:rPr>
          <w:iCs/>
          <w:rPrChange w:id="1205" w:author="Jose Costa Teixeira" w:date="2017-04-17T11:53:00Z">
            <w:rPr>
              <w:i/>
              <w:iCs/>
            </w:rPr>
          </w:rPrChange>
        </w:rPr>
      </w:pPr>
      <w:del w:id="1206" w:author="Jose Costa Teixeira" w:date="2017-04-17T11:52:00Z">
        <w:r w:rsidRPr="00C67286" w:rsidDel="002049BB">
          <w:rPr>
            <w:iCs/>
            <w:rPrChange w:id="1207" w:author="Jose Costa Teixeira" w:date="2017-04-17T11:53:00Z">
              <w:rPr>
                <w:i/>
                <w:iCs/>
              </w:rPr>
            </w:rPrChange>
          </w:rPr>
          <w:delText>&lt;Use Cases are informative, not normative, and “</w:delText>
        </w:r>
        <w:r w:rsidR="000125FF" w:rsidRPr="00C67286" w:rsidDel="002049BB">
          <w:rPr>
            <w:iCs/>
            <w:rPrChange w:id="1208" w:author="Jose Costa Teixeira" w:date="2017-04-17T11:53:00Z">
              <w:rPr>
                <w:i/>
                <w:iCs/>
              </w:rPr>
            </w:rPrChange>
          </w:rPr>
          <w:delText>SHALL</w:delText>
        </w:r>
        <w:r w:rsidRPr="00C67286" w:rsidDel="002049BB">
          <w:rPr>
            <w:iCs/>
            <w:rPrChange w:id="1209" w:author="Jose Costa Teixeira" w:date="2017-04-17T11:53:00Z">
              <w:rPr>
                <w:i/>
                <w:iCs/>
              </w:rPr>
            </w:rPrChange>
          </w:rPr>
          <w:delText>” language is not allowed in use cases.&gt;</w:delText>
        </w:r>
      </w:del>
      <w:ins w:id="1210" w:author="Jose Costa Teixeira" w:date="2017-04-17T11:52:00Z">
        <w:r w:rsidR="002049BB" w:rsidRPr="00C67286">
          <w:rPr>
            <w:iCs/>
            <w:rPrChange w:id="1211" w:author="Jose Costa Teixeira" w:date="2017-04-17T11:53:00Z">
              <w:rPr>
                <w:i/>
                <w:iCs/>
              </w:rPr>
            </w:rPrChange>
          </w:rPr>
          <w:t>The MMA profile</w:t>
        </w:r>
      </w:ins>
      <w:ins w:id="1212" w:author="Jose Costa Teixeira" w:date="2017-04-17T11:53:00Z">
        <w:r w:rsidR="002049BB" w:rsidRPr="00C67286">
          <w:rPr>
            <w:iCs/>
          </w:rPr>
          <w:t xml:space="preserve"> gives the mechanisms to inform about the planned and actual administration of medications. </w:t>
        </w:r>
      </w:ins>
    </w:p>
    <w:p w14:paraId="62E7EA79" w14:textId="77777777" w:rsidR="005F3FB5" w:rsidRPr="00C67286" w:rsidRDefault="005F3FB5" w:rsidP="003A09FE">
      <w:pPr>
        <w:pStyle w:val="BodyText"/>
        <w:rPr>
          <w:i/>
          <w:iCs/>
        </w:rPr>
      </w:pPr>
    </w:p>
    <w:p w14:paraId="62E7EA7A" w14:textId="52ED7207" w:rsidR="00167DB7" w:rsidRPr="00C67286" w:rsidDel="00225669" w:rsidRDefault="00104BE6" w:rsidP="003D19E0">
      <w:pPr>
        <w:pStyle w:val="Heading3"/>
        <w:keepNext w:val="0"/>
        <w:numPr>
          <w:ilvl w:val="0"/>
          <w:numId w:val="0"/>
        </w:numPr>
        <w:rPr>
          <w:del w:id="1213" w:author="Jose Costa Teixeira" w:date="2017-07-04T19:13:00Z"/>
          <w:bCs/>
          <w:noProof w:val="0"/>
        </w:rPr>
      </w:pPr>
      <w:del w:id="1214" w:author="Jose Costa Teixeira" w:date="2017-07-04T19:13:00Z">
        <w:r w:rsidRPr="00C67286" w:rsidDel="00225669">
          <w:rPr>
            <w:bCs/>
            <w:noProof w:val="0"/>
          </w:rPr>
          <w:delText>X.</w:delText>
        </w:r>
        <w:r w:rsidR="00AF472E" w:rsidRPr="00C67286" w:rsidDel="00225669">
          <w:rPr>
            <w:bCs/>
            <w:noProof w:val="0"/>
          </w:rPr>
          <w:delText>4</w:delText>
        </w:r>
        <w:r w:rsidR="00167DB7" w:rsidRPr="00C67286" w:rsidDel="00225669">
          <w:rPr>
            <w:bCs/>
            <w:noProof w:val="0"/>
          </w:rPr>
          <w:delText>.1 Concepts</w:delText>
        </w:r>
      </w:del>
    </w:p>
    <w:p w14:paraId="62E7EA7B" w14:textId="60BC5341" w:rsidR="00167DB7" w:rsidRPr="00C67286" w:rsidDel="002049BB" w:rsidRDefault="00167DB7" w:rsidP="00597DB2">
      <w:pPr>
        <w:pStyle w:val="AuthorInstructions"/>
        <w:rPr>
          <w:del w:id="1215" w:author="Jose Costa Teixeira" w:date="2017-04-17T11:53:00Z"/>
          <w:i w:val="0"/>
          <w:rPrChange w:id="1216" w:author="Jose Costa Teixeira" w:date="2017-04-17T11:53:00Z">
            <w:rPr>
              <w:del w:id="1217" w:author="Jose Costa Teixeira" w:date="2017-04-17T11:53:00Z"/>
            </w:rPr>
          </w:rPrChange>
        </w:rPr>
      </w:pPr>
      <w:del w:id="1218" w:author="Jose Costa Teixeira" w:date="2017-04-17T11:53:00Z">
        <w:r w:rsidRPr="00C67286" w:rsidDel="002049BB">
          <w:delText xml:space="preserve">&lt;If needed, this section provides an overview of the concepts that provide necessary background </w:delText>
        </w:r>
        <w:r w:rsidR="003D19E0" w:rsidRPr="00C67286" w:rsidDel="002049BB">
          <w:delText>for understanding the profile</w:delText>
        </w:r>
        <w:r w:rsidR="00F0665F" w:rsidRPr="00C67286" w:rsidDel="002049BB">
          <w:delText xml:space="preserve">. </w:delText>
        </w:r>
        <w:r w:rsidR="00104BE6" w:rsidRPr="00C67286" w:rsidDel="002049BB">
          <w:delText>If not needed, state “Not applicable.”</w:delText>
        </w:r>
        <w:r w:rsidR="005F3FB5" w:rsidRPr="00C67286" w:rsidDel="002049BB">
          <w:delText xml:space="preserve"> </w:delText>
        </w:r>
        <w:r w:rsidR="009D2A49" w:rsidRPr="00C67286" w:rsidDel="002049BB">
          <w:delText>For an example of why/how this section may be needed, please see ITI Cross Enterprise Workflow (XDW</w:delText>
        </w:r>
        <w:r w:rsidR="007773C8" w:rsidRPr="00C67286" w:rsidDel="002049BB">
          <w:delText>).&gt;</w:delText>
        </w:r>
      </w:del>
    </w:p>
    <w:p w14:paraId="62E7EA7C" w14:textId="4C8B5C8E" w:rsidR="002869E8" w:rsidDel="00225669" w:rsidRDefault="002869E8" w:rsidP="00597DB2">
      <w:pPr>
        <w:pStyle w:val="AuthorInstructions"/>
        <w:rPr>
          <w:del w:id="1219" w:author="Jose Costa Teixeira" w:date="2017-07-04T19:13:00Z"/>
          <w:i w:val="0"/>
        </w:rPr>
      </w:pPr>
      <w:del w:id="1220" w:author="Jose Costa Teixeira" w:date="2017-04-17T11:53:00Z">
        <w:r w:rsidRPr="00C67286" w:rsidDel="002049BB">
          <w:delText>&lt;It may be useful</w:delText>
        </w:r>
        <w:r w:rsidR="009D2A49" w:rsidRPr="00C67286" w:rsidDel="002049BB">
          <w:delText xml:space="preserve"> in this section</w:delText>
        </w:r>
        <w:r w:rsidRPr="00C67286" w:rsidDel="002049BB">
          <w:delText>, but is not necessary, to provide a short list of the use cases described below and explain why they are different.&gt;</w:delText>
        </w:r>
      </w:del>
    </w:p>
    <w:p w14:paraId="507D0D00" w14:textId="2A3E8390" w:rsidR="000B2210" w:rsidDel="00225669" w:rsidRDefault="000B2210" w:rsidP="00597DB2">
      <w:pPr>
        <w:pStyle w:val="AuthorInstructions"/>
        <w:rPr>
          <w:del w:id="1221" w:author="Jose Costa Teixeira" w:date="2017-07-04T19:13:00Z"/>
          <w:i w:val="0"/>
        </w:rPr>
      </w:pPr>
      <w:del w:id="1222" w:author="Jose Costa Teixeira" w:date="2017-07-04T19:13:00Z">
        <w:r w:rsidDel="00225669">
          <w:rPr>
            <w:i w:val="0"/>
          </w:rPr>
          <w:delText>The use of FHIR is a precursor for distributed applications, to enhanced data exchange using a reliable, common and lightweight technical approach. The approach described here may be used in a range of contexts – hospitals, communities, national or regional data exchange – but the starting focus of this profile are:</w:delText>
        </w:r>
      </w:del>
    </w:p>
    <w:p w14:paraId="42660CFF" w14:textId="1CC3B3BF" w:rsidR="000B2210" w:rsidDel="00225669" w:rsidRDefault="000B2210" w:rsidP="000B2210">
      <w:pPr>
        <w:pStyle w:val="AuthorInstructions"/>
        <w:numPr>
          <w:ilvl w:val="0"/>
          <w:numId w:val="102"/>
        </w:numPr>
        <w:rPr>
          <w:del w:id="1223" w:author="Jose Costa Teixeira" w:date="2017-07-04T19:13:00Z"/>
          <w:i w:val="0"/>
        </w:rPr>
      </w:pPr>
      <w:del w:id="1224" w:author="Jose Costa Teixeira" w:date="2017-07-04T19:13:00Z">
        <w:r w:rsidDel="00225669">
          <w:rPr>
            <w:i w:val="0"/>
          </w:rPr>
          <w:delText>Mobile applications used by nurses, where they check the schedule and inform the administration of medication</w:delText>
        </w:r>
      </w:del>
    </w:p>
    <w:p w14:paraId="2F641A25" w14:textId="1AD3639B" w:rsidR="000B2210" w:rsidDel="00225669" w:rsidRDefault="000B2210" w:rsidP="000B2210">
      <w:pPr>
        <w:pStyle w:val="AuthorInstructions"/>
        <w:numPr>
          <w:ilvl w:val="0"/>
          <w:numId w:val="102"/>
        </w:numPr>
        <w:rPr>
          <w:del w:id="1225" w:author="Jose Costa Teixeira" w:date="2017-07-04T19:13:00Z"/>
          <w:i w:val="0"/>
        </w:rPr>
      </w:pPr>
      <w:del w:id="1226" w:author="Jose Costa Teixeira" w:date="2017-07-04T19:13:00Z">
        <w:r w:rsidDel="00225669">
          <w:rPr>
            <w:i w:val="0"/>
          </w:rPr>
          <w:lastRenderedPageBreak/>
          <w:delText>Patient mobile devices such as smartphones</w:delText>
        </w:r>
      </w:del>
    </w:p>
    <w:p w14:paraId="505873DB" w14:textId="3AA0F425" w:rsidR="000B2210" w:rsidDel="00225669" w:rsidRDefault="000B2210" w:rsidP="000B2210">
      <w:pPr>
        <w:pStyle w:val="AuthorInstructions"/>
        <w:numPr>
          <w:ilvl w:val="0"/>
          <w:numId w:val="102"/>
        </w:numPr>
        <w:rPr>
          <w:del w:id="1227" w:author="Jose Costa Teixeira" w:date="2017-07-04T19:13:00Z"/>
          <w:i w:val="0"/>
        </w:rPr>
      </w:pPr>
      <w:del w:id="1228" w:author="Jose Costa Teixeira" w:date="2017-07-04T19:13:00Z">
        <w:r w:rsidDel="00225669">
          <w:rPr>
            <w:i w:val="0"/>
          </w:rPr>
          <w:delText>Other devices reporting administration of drugs, such as ambulatory drug infusion devices, or others.</w:delText>
        </w:r>
      </w:del>
    </w:p>
    <w:p w14:paraId="0A63AED9" w14:textId="4BC30A2E" w:rsidR="000B2210" w:rsidDel="00225669" w:rsidRDefault="000B2210" w:rsidP="000B2210">
      <w:pPr>
        <w:pStyle w:val="AuthorInstructions"/>
        <w:numPr>
          <w:ilvl w:val="0"/>
          <w:numId w:val="102"/>
        </w:numPr>
        <w:rPr>
          <w:del w:id="1229" w:author="Jose Costa Teixeira" w:date="2017-07-04T19:13:00Z"/>
          <w:i w:val="0"/>
        </w:rPr>
      </w:pPr>
      <w:del w:id="1230" w:author="Jose Costa Teixeira" w:date="2017-07-04T19:13:00Z">
        <w:r w:rsidDel="00225669">
          <w:rPr>
            <w:i w:val="0"/>
          </w:rPr>
          <w:delText>Other cases</w:delText>
        </w:r>
      </w:del>
    </w:p>
    <w:p w14:paraId="5AF62F6B" w14:textId="5E286C70" w:rsidR="000B2210" w:rsidRPr="000B2210" w:rsidDel="00225669" w:rsidRDefault="00CD6C14" w:rsidP="000B2210">
      <w:pPr>
        <w:pStyle w:val="AuthorInstructions"/>
        <w:rPr>
          <w:del w:id="1231" w:author="Jose Costa Teixeira" w:date="2017-07-04T19:13:00Z"/>
          <w:i w:val="0"/>
        </w:rPr>
      </w:pPr>
      <w:del w:id="1232" w:author="Jose Costa Teixeira" w:date="2017-07-04T19:13:00Z">
        <w:r w:rsidDel="00225669">
          <w:rPr>
            <w:i w:val="0"/>
          </w:rPr>
          <w:delText>This profile starts with two use cases that will benefit especially from the use of REST interfaces.</w:delText>
        </w:r>
      </w:del>
    </w:p>
    <w:p w14:paraId="02199229" w14:textId="7A3C5506" w:rsidR="000B2210" w:rsidDel="00225669" w:rsidRDefault="000B2210" w:rsidP="000B2210">
      <w:pPr>
        <w:pStyle w:val="AuthorInstructions"/>
        <w:rPr>
          <w:del w:id="1233" w:author="Jose Costa Teixeira" w:date="2017-07-04T19:13:00Z"/>
          <w:i w:val="0"/>
        </w:rPr>
      </w:pPr>
    </w:p>
    <w:p w14:paraId="5AB6F227" w14:textId="2A1BFA9F" w:rsidR="00FB31DD" w:rsidRDefault="00FB31DD" w:rsidP="00FB31DD">
      <w:pPr>
        <w:pStyle w:val="Heading3"/>
        <w:keepNext w:val="0"/>
        <w:numPr>
          <w:ilvl w:val="0"/>
          <w:numId w:val="0"/>
        </w:numPr>
        <w:rPr>
          <w:ins w:id="1234" w:author="Jose Costa Teixeira" w:date="2017-08-07T11:46:00Z"/>
          <w:bCs/>
          <w:noProof w:val="0"/>
        </w:rPr>
      </w:pPr>
      <w:bookmarkStart w:id="1235" w:name="_Toc489656186"/>
      <w:ins w:id="1236" w:author="Jose Costa Teixeira" w:date="2017-07-04T19:22:00Z">
        <w:r w:rsidRPr="00C67286">
          <w:rPr>
            <w:bCs/>
            <w:noProof w:val="0"/>
          </w:rPr>
          <w:t xml:space="preserve">X.4.1 </w:t>
        </w:r>
        <w:r>
          <w:rPr>
            <w:bCs/>
            <w:noProof w:val="0"/>
          </w:rPr>
          <w:t>Concepts</w:t>
        </w:r>
      </w:ins>
      <w:bookmarkEnd w:id="1235"/>
    </w:p>
    <w:p w14:paraId="49D7C7C2" w14:textId="041240AE" w:rsidR="00033DBC" w:rsidRDefault="00033DBC" w:rsidP="00033DBC">
      <w:pPr>
        <w:pStyle w:val="Heading3"/>
        <w:keepNext w:val="0"/>
        <w:numPr>
          <w:ilvl w:val="0"/>
          <w:numId w:val="0"/>
        </w:numPr>
        <w:rPr>
          <w:ins w:id="1237" w:author="Jose Costa Teixeira" w:date="2017-08-07T11:47:00Z"/>
          <w:bCs/>
          <w:noProof w:val="0"/>
        </w:rPr>
      </w:pPr>
      <w:ins w:id="1238" w:author="Jose Costa Teixeira" w:date="2017-08-07T11:46:00Z">
        <w:r>
          <w:rPr>
            <w:bCs/>
            <w:noProof w:val="0"/>
          </w:rPr>
          <w:t xml:space="preserve">X.4.1.1 </w:t>
        </w:r>
      </w:ins>
      <w:ins w:id="1239" w:author="Jose Costa Teixeira" w:date="2017-08-07T11:47:00Z">
        <w:r>
          <w:rPr>
            <w:bCs/>
            <w:noProof w:val="0"/>
          </w:rPr>
          <w:t>Basic concepts</w:t>
        </w:r>
      </w:ins>
    </w:p>
    <w:p w14:paraId="4B47F454" w14:textId="52A919C8" w:rsidR="00033DBC" w:rsidRDefault="00033DBC" w:rsidP="00033DBC">
      <w:pPr>
        <w:pStyle w:val="BodyText"/>
        <w:rPr>
          <w:ins w:id="1240" w:author="Jose Costa Teixeira" w:date="2017-08-07T11:47:00Z"/>
        </w:rPr>
        <w:pPrChange w:id="1241" w:author="Jose Costa Teixeira" w:date="2017-08-07T11:47:00Z">
          <w:pPr>
            <w:pStyle w:val="Heading3"/>
            <w:keepNext w:val="0"/>
            <w:numPr>
              <w:ilvl w:val="0"/>
              <w:numId w:val="0"/>
            </w:numPr>
            <w:tabs>
              <w:tab w:val="clear" w:pos="720"/>
            </w:tabs>
            <w:ind w:left="0" w:firstLine="0"/>
          </w:pPr>
        </w:pPrChange>
      </w:pPr>
      <w:ins w:id="1242" w:author="Jose Costa Teixeira" w:date="2017-08-07T11:47:00Z">
        <w:r>
          <w:t>As per the updated glossary, this profile introduces two terms:</w:t>
        </w:r>
      </w:ins>
    </w:p>
    <w:p w14:paraId="3C4EFD86" w14:textId="31F05B09" w:rsidR="00033DBC" w:rsidRDefault="00033DBC" w:rsidP="00033DBC">
      <w:pPr>
        <w:pStyle w:val="BodyText"/>
        <w:numPr>
          <w:ilvl w:val="0"/>
          <w:numId w:val="114"/>
        </w:numPr>
        <w:rPr>
          <w:ins w:id="1243" w:author="Jose Costa Teixeira" w:date="2017-08-07T11:47:00Z"/>
        </w:rPr>
        <w:pPrChange w:id="1244" w:author="Jose Costa Teixeira" w:date="2017-08-07T11:47:00Z">
          <w:pPr>
            <w:pStyle w:val="Heading3"/>
            <w:keepNext w:val="0"/>
            <w:numPr>
              <w:ilvl w:val="0"/>
              <w:numId w:val="0"/>
            </w:numPr>
            <w:tabs>
              <w:tab w:val="clear" w:pos="720"/>
            </w:tabs>
            <w:ind w:left="0" w:firstLine="0"/>
          </w:pPr>
        </w:pPrChange>
      </w:pPr>
      <w:ins w:id="1245" w:author="Jose Costa Teixeira" w:date="2017-08-07T11:47:00Z">
        <w:r>
          <w:t xml:space="preserve">Medication Administration Request (or Order): </w:t>
        </w:r>
      </w:ins>
    </w:p>
    <w:p w14:paraId="4F7416ED" w14:textId="600EB383" w:rsidR="00033DBC" w:rsidRPr="00BD4AFD" w:rsidRDefault="00033DBC" w:rsidP="00033DBC">
      <w:pPr>
        <w:pStyle w:val="BodyText"/>
        <w:numPr>
          <w:ilvl w:val="0"/>
          <w:numId w:val="114"/>
        </w:numPr>
        <w:rPr>
          <w:ins w:id="1246" w:author="Jose Costa Teixeira" w:date="2017-08-07T11:46:00Z"/>
        </w:rPr>
        <w:pPrChange w:id="1247" w:author="Jose Costa Teixeira" w:date="2017-08-07T11:47:00Z">
          <w:pPr>
            <w:pStyle w:val="Heading3"/>
            <w:keepNext w:val="0"/>
            <w:numPr>
              <w:ilvl w:val="0"/>
              <w:numId w:val="0"/>
            </w:numPr>
            <w:tabs>
              <w:tab w:val="clear" w:pos="720"/>
            </w:tabs>
            <w:ind w:left="0" w:firstLine="0"/>
          </w:pPr>
        </w:pPrChange>
      </w:pPr>
      <w:ins w:id="1248" w:author="Jose Costa Teixeira" w:date="2017-08-07T11:47:00Z">
        <w:r>
          <w:t>Medication Administration Report</w:t>
        </w:r>
      </w:ins>
      <w:ins w:id="1249" w:author="Jose Costa Teixeira" w:date="2017-08-07T11:48:00Z">
        <w:r>
          <w:t xml:space="preserve">: </w:t>
        </w:r>
      </w:ins>
    </w:p>
    <w:p w14:paraId="0E6A5EEF" w14:textId="77777777" w:rsidR="00033DBC" w:rsidRPr="00BD4AFD" w:rsidRDefault="00033DBC" w:rsidP="00033DBC">
      <w:pPr>
        <w:pStyle w:val="BodyText"/>
        <w:rPr>
          <w:ins w:id="1250" w:author="Jose Costa Teixeira" w:date="2017-07-04T20:32:00Z"/>
        </w:rPr>
        <w:pPrChange w:id="1251" w:author="Jose Costa Teixeira" w:date="2017-08-07T11:46:00Z">
          <w:pPr>
            <w:pStyle w:val="Heading3"/>
            <w:keepNext w:val="0"/>
            <w:numPr>
              <w:ilvl w:val="0"/>
              <w:numId w:val="0"/>
            </w:numPr>
            <w:tabs>
              <w:tab w:val="clear" w:pos="720"/>
            </w:tabs>
            <w:ind w:left="0" w:firstLine="0"/>
          </w:pPr>
        </w:pPrChange>
      </w:pPr>
    </w:p>
    <w:p w14:paraId="3C99EBDE" w14:textId="74713C01" w:rsidR="006C39DC" w:rsidRPr="00C67286" w:rsidRDefault="006C39DC" w:rsidP="006C39DC">
      <w:pPr>
        <w:pStyle w:val="Heading3"/>
        <w:keepNext w:val="0"/>
        <w:numPr>
          <w:ilvl w:val="0"/>
          <w:numId w:val="0"/>
        </w:numPr>
        <w:rPr>
          <w:ins w:id="1252" w:author="Jose Costa Teixeira" w:date="2017-07-04T20:34:00Z"/>
          <w:bCs/>
          <w:noProof w:val="0"/>
        </w:rPr>
      </w:pPr>
      <w:bookmarkStart w:id="1253" w:name="_Toc489656187"/>
      <w:ins w:id="1254" w:author="Jose Costa Teixeira" w:date="2017-07-04T20:34:00Z">
        <w:r>
          <w:rPr>
            <w:bCs/>
            <w:noProof w:val="0"/>
          </w:rPr>
          <w:t>X.4.1.</w:t>
        </w:r>
      </w:ins>
      <w:ins w:id="1255" w:author="Jose Costa Teixeira" w:date="2017-08-07T11:46:00Z">
        <w:r w:rsidR="00033DBC">
          <w:rPr>
            <w:bCs/>
            <w:noProof w:val="0"/>
          </w:rPr>
          <w:t>2</w:t>
        </w:r>
      </w:ins>
      <w:ins w:id="1256" w:author="Jose Costa Teixeira" w:date="2017-07-04T20:34:00Z">
        <w:r>
          <w:rPr>
            <w:bCs/>
            <w:noProof w:val="0"/>
          </w:rPr>
          <w:t xml:space="preserve"> Types of medication administration</w:t>
        </w:r>
        <w:bookmarkEnd w:id="1253"/>
      </w:ins>
    </w:p>
    <w:p w14:paraId="72E310EA" w14:textId="77777777" w:rsidR="006C39DC" w:rsidRDefault="006C39DC" w:rsidP="006C39DC">
      <w:pPr>
        <w:pStyle w:val="BodyText"/>
        <w:rPr>
          <w:moveTo w:id="1257" w:author="Jose Costa Teixeira" w:date="2017-07-04T20:34:00Z"/>
        </w:rPr>
      </w:pPr>
      <w:moveToRangeStart w:id="1258" w:author="Jose Costa Teixeira" w:date="2017-07-04T20:34:00Z" w:name="move486963703"/>
    </w:p>
    <w:p w14:paraId="0C0CC318" w14:textId="77777777" w:rsidR="006C39DC" w:rsidRDefault="006C39DC" w:rsidP="006C39DC">
      <w:pPr>
        <w:pStyle w:val="BodyText"/>
        <w:rPr>
          <w:moveTo w:id="1259" w:author="Jose Costa Teixeira" w:date="2017-07-04T20:34:00Z"/>
        </w:rPr>
      </w:pPr>
      <w:moveTo w:id="1260" w:author="Jose Costa Teixeira" w:date="2017-07-04T20:34:00Z">
        <w:r w:rsidRPr="00335EBE">
          <w:rPr>
            <w:highlight w:val="yellow"/>
          </w:rPr>
          <w:t>HERE section about continuous administrations</w:t>
        </w:r>
        <w:r>
          <w:rPr>
            <w:highlight w:val="yellow"/>
          </w:rPr>
          <w:t xml:space="preserve"> – we copy from ADM, or make new?</w:t>
        </w:r>
      </w:moveTo>
    </w:p>
    <w:p w14:paraId="60A51A5A" w14:textId="77777777" w:rsidR="006C39DC" w:rsidRDefault="006C39DC" w:rsidP="006C39DC">
      <w:pPr>
        <w:pStyle w:val="BodyText"/>
        <w:rPr>
          <w:moveTo w:id="1261" w:author="Jose Costa Teixeira" w:date="2017-07-04T20:34:00Z"/>
        </w:rPr>
      </w:pPr>
    </w:p>
    <w:p w14:paraId="38F0D619" w14:textId="77777777" w:rsidR="006C39DC" w:rsidRDefault="006C39DC" w:rsidP="006C39DC">
      <w:pPr>
        <w:pStyle w:val="BodyText"/>
        <w:rPr>
          <w:moveTo w:id="1262" w:author="Jose Costa Teixeira" w:date="2017-07-04T20:34:00Z"/>
        </w:rPr>
      </w:pPr>
      <w:moveTo w:id="1263" w:author="Jose Costa Teixeira" w:date="2017-07-04T20:34:00Z">
        <w:r w:rsidRPr="0017078C">
          <w:rPr>
            <w:highlight w:val="yellow"/>
          </w:rPr>
          <w:t>Explanation about “requests” and “orders”</w:t>
        </w:r>
      </w:moveTo>
    </w:p>
    <w:p w14:paraId="0A524A09" w14:textId="77777777" w:rsidR="006C39DC" w:rsidRDefault="006C39DC" w:rsidP="006C39DC">
      <w:pPr>
        <w:pStyle w:val="BodyText"/>
        <w:rPr>
          <w:moveTo w:id="1264" w:author="Jose Costa Teixeira" w:date="2017-07-04T20:34:00Z"/>
        </w:rPr>
      </w:pPr>
    </w:p>
    <w:p w14:paraId="11EF03A7" w14:textId="77777777" w:rsidR="006C39DC" w:rsidRPr="0017078C" w:rsidRDefault="006C39DC" w:rsidP="006C39DC">
      <w:pPr>
        <w:pStyle w:val="BodyText"/>
        <w:rPr>
          <w:moveTo w:id="1265" w:author="Jose Costa Teixeira" w:date="2017-07-04T20:34:00Z"/>
          <w:highlight w:val="yellow"/>
        </w:rPr>
      </w:pPr>
      <w:moveTo w:id="1266" w:author="Jose Costa Teixeira" w:date="2017-07-04T20:34:00Z">
        <w:r w:rsidRPr="0017078C">
          <w:rPr>
            <w:highlight w:val="yellow"/>
          </w:rPr>
          <w:t>Types of medications:</w:t>
        </w:r>
      </w:moveTo>
    </w:p>
    <w:p w14:paraId="196BE2FB" w14:textId="77777777" w:rsidR="006C39DC" w:rsidRPr="0017078C" w:rsidRDefault="006C39DC" w:rsidP="006C39DC">
      <w:pPr>
        <w:pStyle w:val="BodyText"/>
        <w:numPr>
          <w:ilvl w:val="0"/>
          <w:numId w:val="109"/>
        </w:numPr>
        <w:rPr>
          <w:moveTo w:id="1267" w:author="Jose Costa Teixeira" w:date="2017-07-04T20:34:00Z"/>
          <w:highlight w:val="yellow"/>
        </w:rPr>
      </w:pPr>
      <w:moveTo w:id="1268" w:author="Jose Costa Teixeira" w:date="2017-07-04T20:34:00Z">
        <w:r w:rsidRPr="0017078C">
          <w:rPr>
            <w:highlight w:val="yellow"/>
          </w:rPr>
          <w:t>Vaccines</w:t>
        </w:r>
      </w:moveTo>
    </w:p>
    <w:p w14:paraId="5AEF6B55" w14:textId="77777777" w:rsidR="006C39DC" w:rsidRPr="0017078C" w:rsidRDefault="006C39DC" w:rsidP="006C39DC">
      <w:pPr>
        <w:pStyle w:val="BodyText"/>
        <w:numPr>
          <w:ilvl w:val="0"/>
          <w:numId w:val="109"/>
        </w:numPr>
        <w:rPr>
          <w:moveTo w:id="1269" w:author="Jose Costa Teixeira" w:date="2017-07-04T20:34:00Z"/>
          <w:highlight w:val="yellow"/>
        </w:rPr>
      </w:pPr>
    </w:p>
    <w:p w14:paraId="2DF585E7" w14:textId="77777777" w:rsidR="006C39DC" w:rsidRPr="00D35877" w:rsidRDefault="006C39DC" w:rsidP="006C39DC">
      <w:pPr>
        <w:pStyle w:val="BodyText"/>
        <w:rPr>
          <w:moveTo w:id="1270" w:author="Jose Costa Teixeira" w:date="2017-07-04T20:34:00Z"/>
        </w:rPr>
      </w:pPr>
    </w:p>
    <w:moveToRangeEnd w:id="1258"/>
    <w:p w14:paraId="1E269896" w14:textId="77777777" w:rsidR="00FB31DD" w:rsidRPr="00BD4AFD" w:rsidRDefault="00FB31DD">
      <w:pPr>
        <w:pStyle w:val="BodyText"/>
        <w:rPr>
          <w:ins w:id="1271" w:author="Jose Costa Teixeira" w:date="2017-07-04T19:22:00Z"/>
        </w:rPr>
        <w:pPrChange w:id="1272" w:author="Jose Costa Teixeira" w:date="2017-07-04T19:22:00Z">
          <w:pPr>
            <w:pStyle w:val="Heading3"/>
            <w:keepNext w:val="0"/>
            <w:numPr>
              <w:ilvl w:val="0"/>
              <w:numId w:val="0"/>
            </w:numPr>
            <w:tabs>
              <w:tab w:val="clear" w:pos="720"/>
            </w:tabs>
            <w:ind w:left="0" w:firstLine="0"/>
          </w:pPr>
        </w:pPrChange>
      </w:pPr>
    </w:p>
    <w:p w14:paraId="624B647C" w14:textId="4B5D055C" w:rsidR="00FB31DD" w:rsidRPr="00C67286" w:rsidRDefault="006C39DC" w:rsidP="00FB31DD">
      <w:pPr>
        <w:pStyle w:val="Heading3"/>
        <w:keepNext w:val="0"/>
        <w:numPr>
          <w:ilvl w:val="0"/>
          <w:numId w:val="0"/>
        </w:numPr>
        <w:rPr>
          <w:ins w:id="1273" w:author="Jose Costa Teixeira" w:date="2017-07-04T19:22:00Z"/>
          <w:bCs/>
          <w:noProof w:val="0"/>
        </w:rPr>
      </w:pPr>
      <w:bookmarkStart w:id="1274" w:name="_Toc489656188"/>
      <w:ins w:id="1275" w:author="Jose Costa Teixeira" w:date="2017-07-04T19:22:00Z">
        <w:r>
          <w:rPr>
            <w:bCs/>
            <w:noProof w:val="0"/>
          </w:rPr>
          <w:t>X.4.1</w:t>
        </w:r>
      </w:ins>
      <w:ins w:id="1276" w:author="Jose Costa Teixeira" w:date="2017-07-04T20:34:00Z">
        <w:r>
          <w:rPr>
            <w:bCs/>
            <w:noProof w:val="0"/>
          </w:rPr>
          <w:t>.</w:t>
        </w:r>
      </w:ins>
      <w:ins w:id="1277" w:author="Jose Costa Teixeira" w:date="2017-08-07T11:46:00Z">
        <w:r w:rsidR="00033DBC">
          <w:rPr>
            <w:bCs/>
            <w:noProof w:val="0"/>
          </w:rPr>
          <w:t>3</w:t>
        </w:r>
      </w:ins>
      <w:ins w:id="1278" w:author="Jose Costa Teixeira" w:date="2017-07-04T19:22:00Z">
        <w:r>
          <w:rPr>
            <w:bCs/>
            <w:noProof w:val="0"/>
          </w:rPr>
          <w:t xml:space="preserve"> </w:t>
        </w:r>
        <w:r w:rsidR="00FB31DD">
          <w:rPr>
            <w:bCs/>
            <w:noProof w:val="0"/>
          </w:rPr>
          <w:t>Implementation Considerations</w:t>
        </w:r>
        <w:bookmarkEnd w:id="1274"/>
      </w:ins>
    </w:p>
    <w:p w14:paraId="3DA931A6" w14:textId="47A9BAD2" w:rsidR="005E74E6" w:rsidRDefault="005E74E6" w:rsidP="005E74E6">
      <w:pPr>
        <w:pStyle w:val="Heading3"/>
        <w:keepNext w:val="0"/>
        <w:numPr>
          <w:ilvl w:val="0"/>
          <w:numId w:val="0"/>
        </w:numPr>
        <w:rPr>
          <w:ins w:id="1279" w:author="Jose Costa Teixeira" w:date="2017-07-18T12:20:00Z"/>
          <w:bCs/>
          <w:noProof w:val="0"/>
        </w:rPr>
      </w:pPr>
      <w:bookmarkStart w:id="1280" w:name="_Toc489656189"/>
      <w:ins w:id="1281" w:author="Jose Costa Teixeira" w:date="2017-07-18T12:20:00Z">
        <w:r>
          <w:rPr>
            <w:bCs/>
            <w:noProof w:val="0"/>
          </w:rPr>
          <w:t>X.4.1.</w:t>
        </w:r>
      </w:ins>
      <w:ins w:id="1282" w:author="Jose Costa Teixeira" w:date="2017-08-07T11:46:00Z">
        <w:r w:rsidR="00033DBC">
          <w:rPr>
            <w:bCs/>
            <w:noProof w:val="0"/>
          </w:rPr>
          <w:t>3</w:t>
        </w:r>
      </w:ins>
      <w:ins w:id="1283" w:author="Jose Costa Teixeira" w:date="2017-07-18T12:20:00Z">
        <w:r>
          <w:rPr>
            <w:bCs/>
            <w:noProof w:val="0"/>
          </w:rPr>
          <w:t>.1 Administration Request</w:t>
        </w:r>
        <w:bookmarkEnd w:id="1280"/>
      </w:ins>
    </w:p>
    <w:p w14:paraId="5BC42F92" w14:textId="43740A85" w:rsidR="005E74E6" w:rsidRDefault="005E74E6">
      <w:pPr>
        <w:pStyle w:val="BodyText"/>
        <w:rPr>
          <w:ins w:id="1284" w:author="Jose Costa Teixeira" w:date="2017-08-07T11:44:00Z"/>
          <w:highlight w:val="yellow"/>
        </w:rPr>
        <w:pPrChange w:id="1285" w:author="Jose Costa Teixeira" w:date="2017-07-18T12:20:00Z">
          <w:pPr>
            <w:pStyle w:val="Heading3"/>
            <w:keepNext w:val="0"/>
            <w:numPr>
              <w:ilvl w:val="0"/>
              <w:numId w:val="0"/>
            </w:numPr>
            <w:tabs>
              <w:tab w:val="clear" w:pos="720"/>
            </w:tabs>
            <w:ind w:left="0" w:firstLine="0"/>
          </w:pPr>
        </w:pPrChange>
      </w:pPr>
      <w:ins w:id="1286" w:author="Jose Costa Teixeira" w:date="2017-07-18T12:20:00Z">
        <w:r w:rsidRPr="005E74E6">
          <w:rPr>
            <w:highlight w:val="yellow"/>
            <w:rPrChange w:id="1287" w:author="Jose Costa Teixeira" w:date="2017-07-18T12:21:00Z">
              <w:rPr/>
            </w:rPrChange>
          </w:rPr>
          <w:t>A simple medication request represent</w:t>
        </w:r>
      </w:ins>
      <w:ins w:id="1288" w:author="Jose Costa Teixeira" w:date="2017-07-18T12:21:00Z">
        <w:r w:rsidRPr="005E74E6">
          <w:rPr>
            <w:highlight w:val="yellow"/>
            <w:rPrChange w:id="1289" w:author="Jose Costa Teixeira" w:date="2017-07-18T12:21:00Z">
              <w:rPr/>
            </w:rPrChange>
          </w:rPr>
          <w:t>s one medication at a given time</w:t>
        </w:r>
      </w:ins>
      <w:ins w:id="1290" w:author="Jose Costa Teixeira" w:date="2017-08-07T11:34:00Z">
        <w:r w:rsidR="00A1114F">
          <w:rPr>
            <w:highlight w:val="yellow"/>
          </w:rPr>
          <w:t xml:space="preserve">. </w:t>
        </w:r>
      </w:ins>
      <w:ins w:id="1291" w:author="Jose Costa Teixeira" w:date="2017-07-18T12:21:00Z">
        <w:r w:rsidRPr="005E74E6">
          <w:rPr>
            <w:highlight w:val="yellow"/>
            <w:rPrChange w:id="1292" w:author="Jose Costa Teixeira" w:date="2017-07-18T12:21:00Z">
              <w:rPr/>
            </w:rPrChange>
          </w:rPr>
          <w:t>The simplest example is one tablet</w:t>
        </w:r>
      </w:ins>
      <w:ins w:id="1293" w:author="Jose Costa Teixeira" w:date="2017-08-07T11:34:00Z">
        <w:r w:rsidR="00A1114F">
          <w:rPr>
            <w:highlight w:val="yellow"/>
          </w:rPr>
          <w:t xml:space="preserve"> taken by a patient. </w:t>
        </w:r>
        <w:commentRangeStart w:id="1294"/>
        <w:r w:rsidR="00A1114F">
          <w:rPr>
            <w:highlight w:val="yellow"/>
          </w:rPr>
          <w:t>This is called a Single Dose.</w:t>
        </w:r>
      </w:ins>
      <w:commentRangeEnd w:id="1294"/>
      <w:ins w:id="1295" w:author="Jose Costa Teixeira" w:date="2017-08-07T11:38:00Z">
        <w:r w:rsidR="00033DBC">
          <w:rPr>
            <w:rStyle w:val="CommentReference"/>
          </w:rPr>
          <w:commentReference w:id="1294"/>
        </w:r>
      </w:ins>
    </w:p>
    <w:p w14:paraId="55C47159" w14:textId="78B273C4" w:rsidR="00033DBC" w:rsidRPr="005E74E6" w:rsidRDefault="00033DBC" w:rsidP="00033DBC">
      <w:pPr>
        <w:pStyle w:val="BodyText"/>
        <w:pBdr>
          <w:top w:val="single" w:sz="4" w:space="1" w:color="auto"/>
          <w:left w:val="single" w:sz="4" w:space="4" w:color="auto"/>
          <w:bottom w:val="single" w:sz="4" w:space="1" w:color="auto"/>
          <w:right w:val="single" w:sz="4" w:space="4" w:color="auto"/>
        </w:pBdr>
        <w:rPr>
          <w:ins w:id="1296" w:author="Jose Costa Teixeira" w:date="2017-07-18T12:21:00Z"/>
          <w:highlight w:val="yellow"/>
          <w:rPrChange w:id="1297" w:author="Jose Costa Teixeira" w:date="2017-07-18T12:21:00Z">
            <w:rPr>
              <w:ins w:id="1298" w:author="Jose Costa Teixeira" w:date="2017-07-18T12:21:00Z"/>
            </w:rPr>
          </w:rPrChange>
        </w:rPr>
        <w:pPrChange w:id="1299" w:author="Jose Costa Teixeira" w:date="2017-08-07T11:44:00Z">
          <w:pPr>
            <w:pStyle w:val="Heading3"/>
            <w:keepNext w:val="0"/>
            <w:numPr>
              <w:ilvl w:val="0"/>
              <w:numId w:val="0"/>
            </w:numPr>
            <w:tabs>
              <w:tab w:val="clear" w:pos="720"/>
            </w:tabs>
            <w:ind w:left="0" w:firstLine="0"/>
          </w:pPr>
        </w:pPrChange>
      </w:pPr>
      <w:ins w:id="1300" w:author="Jose Costa Teixeira" w:date="2017-08-07T11:44:00Z">
        <w:r>
          <w:rPr>
            <w:highlight w:val="yellow"/>
          </w:rPr>
          <w:lastRenderedPageBreak/>
          <w:t>A single dose of a single medication corresponds to one single medication item.</w:t>
        </w:r>
      </w:ins>
    </w:p>
    <w:p w14:paraId="07FD2B70" w14:textId="78AEC6BE" w:rsidR="005E74E6" w:rsidRPr="005E74E6" w:rsidRDefault="005E74E6">
      <w:pPr>
        <w:pStyle w:val="BodyText"/>
        <w:rPr>
          <w:ins w:id="1301" w:author="Jose Costa Teixeira" w:date="2017-07-18T12:21:00Z"/>
          <w:highlight w:val="yellow"/>
          <w:rPrChange w:id="1302" w:author="Jose Costa Teixeira" w:date="2017-07-18T12:21:00Z">
            <w:rPr>
              <w:ins w:id="1303" w:author="Jose Costa Teixeira" w:date="2017-07-18T12:21:00Z"/>
            </w:rPr>
          </w:rPrChange>
        </w:rPr>
        <w:pPrChange w:id="1304" w:author="Jose Costa Teixeira" w:date="2017-07-18T12:20:00Z">
          <w:pPr>
            <w:pStyle w:val="Heading3"/>
            <w:keepNext w:val="0"/>
            <w:numPr>
              <w:ilvl w:val="0"/>
              <w:numId w:val="0"/>
            </w:numPr>
            <w:tabs>
              <w:tab w:val="clear" w:pos="720"/>
            </w:tabs>
            <w:ind w:left="0" w:firstLine="0"/>
          </w:pPr>
        </w:pPrChange>
      </w:pPr>
      <w:ins w:id="1305" w:author="Jose Costa Teixeira" w:date="2017-07-18T12:21:00Z">
        <w:r w:rsidRPr="005E74E6">
          <w:rPr>
            <w:b/>
            <w:highlight w:val="yellow"/>
            <w:rPrChange w:id="1306" w:author="Jose Costa Teixeira" w:date="2017-07-18T12:21:00Z">
              <w:rPr/>
            </w:rPrChange>
          </w:rPr>
          <w:t>Quantities:</w:t>
        </w:r>
      </w:ins>
    </w:p>
    <w:p w14:paraId="64AFC549" w14:textId="0F462635" w:rsidR="00BD4AFD" w:rsidRDefault="00BD4AFD">
      <w:pPr>
        <w:pStyle w:val="BodyText"/>
      </w:pPr>
      <w:ins w:id="1307" w:author="Jose Costa Teixeira" w:date="2017-08-07T12:16:00Z">
        <w:r w:rsidRPr="00F42D5A">
          <w:rPr>
            <w:highlight w:val="yellow"/>
          </w:rPr>
          <w:t>Two</w:t>
        </w:r>
        <w:r>
          <w:rPr>
            <w:highlight w:val="yellow"/>
          </w:rPr>
          <w:t xml:space="preserve"> or more (or any non-integer quantity)</w:t>
        </w:r>
        <w:r w:rsidRPr="00F42D5A">
          <w:rPr>
            <w:highlight w:val="yellow"/>
          </w:rPr>
          <w:t xml:space="preserve"> units of the medication are represented by </w:t>
        </w:r>
        <w:r>
          <w:t>a</w:t>
        </w:r>
        <w:r>
          <w:t xml:space="preserve"> multiplier.</w:t>
        </w:r>
      </w:ins>
    </w:p>
    <w:p w14:paraId="1D59434F" w14:textId="235DE891" w:rsidR="005E74E6" w:rsidRPr="00762863" w:rsidRDefault="005E74E6">
      <w:pPr>
        <w:pStyle w:val="BodyText"/>
        <w:rPr>
          <w:ins w:id="1308" w:author="Jose Costa Teixeira" w:date="2017-07-18T12:22:00Z"/>
          <w:highlight w:val="yellow"/>
          <w:rPrChange w:id="1309" w:author="Jose Costa Teixeira" w:date="2017-07-18T12:25:00Z">
            <w:rPr>
              <w:ins w:id="1310" w:author="Jose Costa Teixeira" w:date="2017-07-18T12:22:00Z"/>
            </w:rPr>
          </w:rPrChange>
        </w:rPr>
        <w:pPrChange w:id="1311" w:author="Jose Costa Teixeira" w:date="2017-07-18T12:20:00Z">
          <w:pPr>
            <w:pStyle w:val="Heading3"/>
            <w:keepNext w:val="0"/>
            <w:numPr>
              <w:ilvl w:val="0"/>
              <w:numId w:val="0"/>
            </w:numPr>
            <w:tabs>
              <w:tab w:val="clear" w:pos="720"/>
            </w:tabs>
            <w:ind w:left="0" w:firstLine="0"/>
          </w:pPr>
        </w:pPrChange>
      </w:pPr>
      <w:ins w:id="1312" w:author="Jose Costa Teixeira" w:date="2017-07-18T12:22:00Z">
        <w:r w:rsidRPr="00762863">
          <w:rPr>
            <w:b/>
            <w:highlight w:val="yellow"/>
            <w:rPrChange w:id="1313" w:author="Jose Costa Teixeira" w:date="2017-07-18T12:25:00Z">
              <w:rPr/>
            </w:rPrChange>
          </w:rPr>
          <w:t>Mixed drugs in one single event</w:t>
        </w:r>
      </w:ins>
    </w:p>
    <w:p w14:paraId="2858DBCF" w14:textId="05137CE1" w:rsidR="00A1114F" w:rsidRDefault="00033DBC" w:rsidP="00033DBC">
      <w:pPr>
        <w:pStyle w:val="BodyText"/>
        <w:pBdr>
          <w:top w:val="single" w:sz="4" w:space="1" w:color="auto"/>
          <w:left w:val="single" w:sz="4" w:space="4" w:color="auto"/>
          <w:bottom w:val="single" w:sz="4" w:space="1" w:color="auto"/>
          <w:right w:val="single" w:sz="4" w:space="4" w:color="auto"/>
        </w:pBdr>
        <w:rPr>
          <w:ins w:id="1314" w:author="Jose Costa Teixeira" w:date="2017-08-07T11:36:00Z"/>
          <w:highlight w:val="yellow"/>
        </w:rPr>
        <w:pPrChange w:id="1315" w:author="Jose Costa Teixeira" w:date="2017-08-07T11:45:00Z">
          <w:pPr>
            <w:pStyle w:val="Heading3"/>
            <w:keepNext w:val="0"/>
            <w:numPr>
              <w:ilvl w:val="0"/>
              <w:numId w:val="0"/>
            </w:numPr>
            <w:tabs>
              <w:tab w:val="clear" w:pos="720"/>
            </w:tabs>
            <w:ind w:left="0" w:firstLine="0"/>
          </w:pPr>
        </w:pPrChange>
      </w:pPr>
      <w:ins w:id="1316" w:author="Jose Costa Teixeira" w:date="2017-08-07T11:44:00Z">
        <w:r>
          <w:rPr>
            <w:highlight w:val="yellow"/>
          </w:rPr>
          <w:t xml:space="preserve">If two different drugs are to be administered at the same time, </w:t>
        </w:r>
      </w:ins>
      <w:ins w:id="1317" w:author="Jose Costa Teixeira" w:date="2017-08-07T11:45:00Z">
        <w:r>
          <w:rPr>
            <w:highlight w:val="yellow"/>
          </w:rPr>
          <w:t xml:space="preserve">and if the group of these drugs does not have one unique ID, </w:t>
        </w:r>
      </w:ins>
      <w:ins w:id="1318" w:author="Jose Costa Teixeira" w:date="2017-08-07T11:44:00Z">
        <w:r>
          <w:rPr>
            <w:highlight w:val="yellow"/>
          </w:rPr>
          <w:t xml:space="preserve">this </w:t>
        </w:r>
      </w:ins>
      <w:ins w:id="1319" w:author="Jose Costa Teixeira" w:date="2017-08-07T11:45:00Z">
        <w:r>
          <w:rPr>
            <w:highlight w:val="yellow"/>
          </w:rPr>
          <w:t xml:space="preserve">is represented by </w:t>
        </w:r>
      </w:ins>
      <w:ins w:id="1320" w:author="Jose Costa Teixeira" w:date="2017-08-07T11:35:00Z">
        <w:r w:rsidR="00A1114F">
          <w:rPr>
            <w:highlight w:val="yellow"/>
          </w:rPr>
          <w:t xml:space="preserve">a group of medication requests (i.e. one single request group, with two requests </w:t>
        </w:r>
      </w:ins>
      <w:ins w:id="1321" w:author="Jose Costa Teixeira" w:date="2017-08-07T11:36:00Z">
        <w:r w:rsidR="00A1114F">
          <w:rPr>
            <w:highlight w:val="yellow"/>
          </w:rPr>
          <w:t xml:space="preserve">, each representing </w:t>
        </w:r>
      </w:ins>
      <w:ins w:id="1322" w:author="Jose Costa Teixeira" w:date="2017-07-18T12:22:00Z">
        <w:r w:rsidR="005E74E6" w:rsidRPr="00762863">
          <w:rPr>
            <w:highlight w:val="yellow"/>
            <w:rPrChange w:id="1323" w:author="Jose Costa Teixeira" w:date="2017-07-18T12:25:00Z">
              <w:rPr/>
            </w:rPrChange>
          </w:rPr>
          <w:t>one medication</w:t>
        </w:r>
      </w:ins>
      <w:ins w:id="1324" w:author="Jose Costa Teixeira" w:date="2017-08-07T11:36:00Z">
        <w:r w:rsidR="00A1114F">
          <w:rPr>
            <w:highlight w:val="yellow"/>
          </w:rPr>
          <w:t xml:space="preserve"> item.</w:t>
        </w:r>
      </w:ins>
    </w:p>
    <w:p w14:paraId="4AA85413" w14:textId="50F21AC1" w:rsidR="00A1114F" w:rsidRDefault="00A1114F" w:rsidP="00033DBC">
      <w:pPr>
        <w:pStyle w:val="BodyText"/>
        <w:pBdr>
          <w:top w:val="single" w:sz="4" w:space="1" w:color="auto"/>
          <w:left w:val="single" w:sz="4" w:space="4" w:color="auto"/>
          <w:bottom w:val="single" w:sz="4" w:space="1" w:color="auto"/>
          <w:right w:val="single" w:sz="4" w:space="4" w:color="auto"/>
        </w:pBdr>
        <w:rPr>
          <w:ins w:id="1325" w:author="Jose Costa Teixeira" w:date="2017-08-07T11:36:00Z"/>
          <w:highlight w:val="yellow"/>
        </w:rPr>
        <w:pPrChange w:id="1326" w:author="Jose Costa Teixeira" w:date="2017-08-07T11:45:00Z">
          <w:pPr>
            <w:pStyle w:val="Heading3"/>
            <w:keepNext w:val="0"/>
            <w:numPr>
              <w:ilvl w:val="0"/>
              <w:numId w:val="0"/>
            </w:numPr>
            <w:tabs>
              <w:tab w:val="clear" w:pos="720"/>
            </w:tabs>
            <w:ind w:left="0" w:firstLine="0"/>
          </w:pPr>
        </w:pPrChange>
      </w:pPr>
      <w:ins w:id="1327" w:author="Jose Costa Teixeira" w:date="2017-08-07T11:36:00Z">
        <w:r>
          <w:rPr>
            <w:highlight w:val="yellow"/>
          </w:rPr>
          <w:t>An example is “DrugA 500 mg and Drug B 150 mg”.</w:t>
        </w:r>
      </w:ins>
    </w:p>
    <w:p w14:paraId="61832B28" w14:textId="77777777" w:rsidR="00033DBC" w:rsidRDefault="00033DBC">
      <w:pPr>
        <w:pStyle w:val="BodyText"/>
        <w:rPr>
          <w:ins w:id="1328" w:author="Jose Costa Teixeira" w:date="2017-08-07T11:45:00Z"/>
          <w:highlight w:val="yellow"/>
        </w:rPr>
        <w:pPrChange w:id="1329" w:author="Jose Costa Teixeira" w:date="2017-07-18T12:20:00Z">
          <w:pPr>
            <w:pStyle w:val="Heading3"/>
            <w:keepNext w:val="0"/>
            <w:numPr>
              <w:ilvl w:val="0"/>
              <w:numId w:val="0"/>
            </w:numPr>
            <w:tabs>
              <w:tab w:val="clear" w:pos="720"/>
            </w:tabs>
            <w:ind w:left="0" w:firstLine="0"/>
          </w:pPr>
        </w:pPrChange>
      </w:pPr>
    </w:p>
    <w:p w14:paraId="2E918353" w14:textId="56C1BD2C" w:rsidR="00A1114F" w:rsidRDefault="00A1114F" w:rsidP="00033DBC">
      <w:pPr>
        <w:pStyle w:val="BodyText"/>
        <w:pBdr>
          <w:top w:val="single" w:sz="4" w:space="1" w:color="auto"/>
          <w:left w:val="single" w:sz="4" w:space="4" w:color="auto"/>
          <w:bottom w:val="single" w:sz="4" w:space="1" w:color="auto"/>
          <w:right w:val="single" w:sz="4" w:space="4" w:color="auto"/>
        </w:pBdr>
        <w:rPr>
          <w:ins w:id="1330" w:author="Jose Costa Teixeira" w:date="2017-08-07T11:37:00Z"/>
          <w:highlight w:val="yellow"/>
        </w:rPr>
        <w:pPrChange w:id="1331" w:author="Jose Costa Teixeira" w:date="2017-08-07T11:45:00Z">
          <w:pPr>
            <w:pStyle w:val="Heading3"/>
            <w:keepNext w:val="0"/>
            <w:numPr>
              <w:ilvl w:val="0"/>
              <w:numId w:val="0"/>
            </w:numPr>
            <w:tabs>
              <w:tab w:val="clear" w:pos="720"/>
            </w:tabs>
            <w:ind w:left="0" w:firstLine="0"/>
          </w:pPr>
        </w:pPrChange>
      </w:pPr>
      <w:ins w:id="1332" w:author="Jose Costa Teixeira" w:date="2017-08-07T11:36:00Z">
        <w:r>
          <w:rPr>
            <w:highlight w:val="yellow"/>
          </w:rPr>
          <w:t xml:space="preserve">If, however, </w:t>
        </w:r>
      </w:ins>
      <w:ins w:id="1333" w:author="Jose Costa Teixeira" w:date="2017-07-18T12:22:00Z">
        <w:r w:rsidR="005E74E6" w:rsidRPr="00762863">
          <w:rPr>
            <w:highlight w:val="yellow"/>
            <w:rPrChange w:id="1334" w:author="Jose Costa Teixeira" w:date="2017-07-18T12:25:00Z">
              <w:rPr/>
            </w:rPrChange>
          </w:rPr>
          <w:t xml:space="preserve">the </w:t>
        </w:r>
      </w:ins>
      <w:ins w:id="1335" w:author="Jose Costa Teixeira" w:date="2017-08-07T11:36:00Z">
        <w:r>
          <w:rPr>
            <w:highlight w:val="yellow"/>
          </w:rPr>
          <w:t xml:space="preserve">grouped </w:t>
        </w:r>
      </w:ins>
      <w:ins w:id="1336" w:author="Jose Costa Teixeira" w:date="2017-07-18T12:22:00Z">
        <w:r w:rsidR="005E74E6" w:rsidRPr="00762863">
          <w:rPr>
            <w:highlight w:val="yellow"/>
            <w:rPrChange w:id="1337" w:author="Jose Costa Teixeira" w:date="2017-07-18T12:25:00Z">
              <w:rPr/>
            </w:rPrChange>
          </w:rPr>
          <w:t>composite medication can also be represented in an unequivocal way</w:t>
        </w:r>
      </w:ins>
      <w:ins w:id="1338" w:author="Jose Costa Teixeira" w:date="2017-08-07T11:36:00Z">
        <w:r>
          <w:rPr>
            <w:highlight w:val="yellow"/>
          </w:rPr>
          <w:t>, then this can be represented as a single medication</w:t>
        </w:r>
      </w:ins>
      <w:ins w:id="1339" w:author="Jose Costa Teixeira" w:date="2017-07-18T12:22:00Z">
        <w:r w:rsidR="005E74E6" w:rsidRPr="00762863">
          <w:rPr>
            <w:highlight w:val="yellow"/>
            <w:rPrChange w:id="1340" w:author="Jose Costa Teixeira" w:date="2017-07-18T12:25:00Z">
              <w:rPr/>
            </w:rPrChange>
          </w:rPr>
          <w:t>.</w:t>
        </w:r>
      </w:ins>
      <w:ins w:id="1341" w:author="Jose Costa Teixeira" w:date="2017-07-18T12:23:00Z">
        <w:r w:rsidR="005E74E6" w:rsidRPr="00762863">
          <w:rPr>
            <w:highlight w:val="yellow"/>
            <w:rPrChange w:id="1342" w:author="Jose Costa Teixeira" w:date="2017-07-18T12:25:00Z">
              <w:rPr/>
            </w:rPrChange>
          </w:rPr>
          <w:t xml:space="preserve"> </w:t>
        </w:r>
      </w:ins>
    </w:p>
    <w:p w14:paraId="0372CBA3" w14:textId="77777777" w:rsidR="00033DBC" w:rsidRDefault="00033DBC">
      <w:pPr>
        <w:pStyle w:val="BodyText"/>
        <w:rPr>
          <w:ins w:id="1343" w:author="Jose Costa Teixeira" w:date="2017-08-07T11:45:00Z"/>
          <w:highlight w:val="yellow"/>
        </w:rPr>
        <w:pPrChange w:id="1344" w:author="Jose Costa Teixeira" w:date="2017-07-18T12:20:00Z">
          <w:pPr>
            <w:pStyle w:val="Heading3"/>
            <w:keepNext w:val="0"/>
            <w:numPr>
              <w:ilvl w:val="0"/>
              <w:numId w:val="0"/>
            </w:numPr>
            <w:tabs>
              <w:tab w:val="clear" w:pos="720"/>
            </w:tabs>
            <w:ind w:left="0" w:firstLine="0"/>
          </w:pPr>
        </w:pPrChange>
      </w:pPr>
    </w:p>
    <w:p w14:paraId="321FD123" w14:textId="07953DDC" w:rsidR="00A1114F" w:rsidRDefault="005E74E6" w:rsidP="00033DBC">
      <w:pPr>
        <w:pStyle w:val="BodyText"/>
        <w:pBdr>
          <w:top w:val="single" w:sz="4" w:space="1" w:color="auto"/>
          <w:left w:val="single" w:sz="4" w:space="4" w:color="auto"/>
          <w:bottom w:val="single" w:sz="4" w:space="1" w:color="auto"/>
          <w:right w:val="single" w:sz="4" w:space="4" w:color="auto"/>
        </w:pBdr>
        <w:rPr>
          <w:ins w:id="1345" w:author="Jose Costa Teixeira" w:date="2017-08-07T11:37:00Z"/>
          <w:highlight w:val="yellow"/>
        </w:rPr>
        <w:pPrChange w:id="1346" w:author="Jose Costa Teixeira" w:date="2017-08-07T11:46:00Z">
          <w:pPr>
            <w:pStyle w:val="Heading3"/>
            <w:keepNext w:val="0"/>
            <w:numPr>
              <w:ilvl w:val="0"/>
              <w:numId w:val="0"/>
            </w:numPr>
            <w:tabs>
              <w:tab w:val="clear" w:pos="720"/>
            </w:tabs>
            <w:ind w:left="0" w:firstLine="0"/>
          </w:pPr>
        </w:pPrChange>
      </w:pPr>
      <w:ins w:id="1347" w:author="Jose Costa Teixeira" w:date="2017-07-18T12:23:00Z">
        <w:r w:rsidRPr="00762863">
          <w:rPr>
            <w:highlight w:val="yellow"/>
            <w:rPrChange w:id="1348" w:author="Jose Costa Teixeira" w:date="2017-07-18T12:25:00Z">
              <w:rPr/>
            </w:rPrChange>
          </w:rPr>
          <w:t xml:space="preserve">Put simply, </w:t>
        </w:r>
      </w:ins>
      <w:ins w:id="1349" w:author="Jose Costa Teixeira" w:date="2017-08-07T11:37:00Z">
        <w:r w:rsidR="00A1114F">
          <w:rPr>
            <w:highlight w:val="yellow"/>
          </w:rPr>
          <w:t xml:space="preserve">if it is possible to specify </w:t>
        </w:r>
      </w:ins>
      <w:ins w:id="1350" w:author="Jose Costa Teixeira" w:date="2017-07-18T12:23:00Z">
        <w:r w:rsidRPr="00762863">
          <w:rPr>
            <w:highlight w:val="yellow"/>
            <w:rPrChange w:id="1351" w:author="Jose Costa Teixeira" w:date="2017-07-18T12:25:00Z">
              <w:rPr/>
            </w:rPrChange>
          </w:rPr>
          <w:t xml:space="preserve">a combination </w:t>
        </w:r>
      </w:ins>
      <w:ins w:id="1352" w:author="Jose Costa Teixeira" w:date="2017-08-07T11:37:00Z">
        <w:r w:rsidR="00A1114F">
          <w:rPr>
            <w:highlight w:val="yellow"/>
          </w:rPr>
          <w:t>with a unique code, that is recommended.</w:t>
        </w:r>
      </w:ins>
    </w:p>
    <w:p w14:paraId="2920631B" w14:textId="0B12B508" w:rsidR="005E74E6" w:rsidRDefault="00A1114F" w:rsidP="00033DBC">
      <w:pPr>
        <w:pStyle w:val="BodyText"/>
        <w:pBdr>
          <w:top w:val="single" w:sz="4" w:space="1" w:color="auto"/>
          <w:left w:val="single" w:sz="4" w:space="4" w:color="auto"/>
          <w:bottom w:val="single" w:sz="4" w:space="1" w:color="auto"/>
          <w:right w:val="single" w:sz="4" w:space="4" w:color="auto"/>
        </w:pBdr>
        <w:rPr>
          <w:ins w:id="1353" w:author="Jose Costa Teixeira" w:date="2017-08-07T11:38:00Z"/>
          <w:highlight w:val="yellow"/>
        </w:rPr>
        <w:pPrChange w:id="1354" w:author="Jose Costa Teixeira" w:date="2017-08-07T11:46:00Z">
          <w:pPr>
            <w:pStyle w:val="Heading3"/>
            <w:keepNext w:val="0"/>
            <w:numPr>
              <w:ilvl w:val="0"/>
              <w:numId w:val="0"/>
            </w:numPr>
            <w:tabs>
              <w:tab w:val="clear" w:pos="720"/>
            </w:tabs>
            <w:ind w:left="0" w:firstLine="0"/>
          </w:pPr>
        </w:pPrChange>
      </w:pPr>
      <w:ins w:id="1355" w:author="Jose Costa Teixeira" w:date="2017-08-07T11:37:00Z">
        <w:r>
          <w:rPr>
            <w:highlight w:val="yellow"/>
          </w:rPr>
          <w:t>If not, then the combination needs to be described by a group of its constituents</w:t>
        </w:r>
      </w:ins>
      <w:ins w:id="1356" w:author="Jose Costa Teixeira" w:date="2017-07-18T12:23:00Z">
        <w:r w:rsidR="005E74E6" w:rsidRPr="00762863">
          <w:rPr>
            <w:highlight w:val="yellow"/>
            <w:rPrChange w:id="1357" w:author="Jose Costa Teixeira" w:date="2017-07-18T12:25:00Z">
              <w:rPr/>
            </w:rPrChange>
          </w:rPr>
          <w:t>.</w:t>
        </w:r>
      </w:ins>
    </w:p>
    <w:p w14:paraId="67B7A9B4" w14:textId="1BFE0D4E" w:rsidR="00033DBC" w:rsidRDefault="00033DBC">
      <w:pPr>
        <w:pStyle w:val="BodyText"/>
        <w:rPr>
          <w:ins w:id="1358" w:author="Jose Costa Teixeira" w:date="2017-08-07T11:38:00Z"/>
          <w:highlight w:val="yellow"/>
        </w:rPr>
        <w:pPrChange w:id="1359" w:author="Jose Costa Teixeira" w:date="2017-07-18T12:20:00Z">
          <w:pPr>
            <w:pStyle w:val="Heading3"/>
            <w:keepNext w:val="0"/>
            <w:numPr>
              <w:ilvl w:val="0"/>
              <w:numId w:val="0"/>
            </w:numPr>
            <w:tabs>
              <w:tab w:val="clear" w:pos="720"/>
            </w:tabs>
            <w:ind w:left="0" w:firstLine="0"/>
          </w:pPr>
        </w:pPrChange>
      </w:pPr>
      <w:commentRangeStart w:id="1360"/>
      <w:ins w:id="1361" w:author="Jose Costa Teixeira" w:date="2017-08-07T11:38:00Z">
        <w:r>
          <w:rPr>
            <w:highlight w:val="yellow"/>
          </w:rPr>
          <w:t>This may apply or not to compounded medication.</w:t>
        </w:r>
        <w:commentRangeEnd w:id="1360"/>
        <w:r>
          <w:rPr>
            <w:rStyle w:val="CommentReference"/>
          </w:rPr>
          <w:commentReference w:id="1360"/>
        </w:r>
      </w:ins>
    </w:p>
    <w:p w14:paraId="0CE86C3D" w14:textId="77777777" w:rsidR="00033DBC" w:rsidRDefault="00033DBC">
      <w:pPr>
        <w:pStyle w:val="BodyText"/>
        <w:rPr>
          <w:ins w:id="1362" w:author="Jose Costa Teixeira" w:date="2017-08-07T11:38:00Z"/>
          <w:b/>
          <w:highlight w:val="yellow"/>
        </w:rPr>
        <w:pPrChange w:id="1363" w:author="Jose Costa Teixeira" w:date="2017-07-18T12:20:00Z">
          <w:pPr>
            <w:pStyle w:val="Heading3"/>
            <w:keepNext w:val="0"/>
            <w:numPr>
              <w:ilvl w:val="0"/>
              <w:numId w:val="0"/>
            </w:numPr>
            <w:tabs>
              <w:tab w:val="clear" w:pos="720"/>
            </w:tabs>
            <w:ind w:left="0" w:firstLine="0"/>
          </w:pPr>
        </w:pPrChange>
      </w:pPr>
    </w:p>
    <w:p w14:paraId="0B4821D4" w14:textId="69DFF6BA" w:rsidR="005E74E6" w:rsidRPr="00762863" w:rsidRDefault="005E74E6">
      <w:pPr>
        <w:pStyle w:val="BodyText"/>
        <w:rPr>
          <w:ins w:id="1364" w:author="Jose Costa Teixeira" w:date="2017-07-18T12:23:00Z"/>
          <w:highlight w:val="yellow"/>
          <w:rPrChange w:id="1365" w:author="Jose Costa Teixeira" w:date="2017-07-18T12:25:00Z">
            <w:rPr>
              <w:ins w:id="1366" w:author="Jose Costa Teixeira" w:date="2017-07-18T12:23:00Z"/>
            </w:rPr>
          </w:rPrChange>
        </w:rPr>
        <w:pPrChange w:id="1367" w:author="Jose Costa Teixeira" w:date="2017-07-18T12:20:00Z">
          <w:pPr>
            <w:pStyle w:val="Heading3"/>
            <w:keepNext w:val="0"/>
            <w:numPr>
              <w:ilvl w:val="0"/>
              <w:numId w:val="0"/>
            </w:numPr>
            <w:tabs>
              <w:tab w:val="clear" w:pos="720"/>
            </w:tabs>
            <w:ind w:left="0" w:firstLine="0"/>
          </w:pPr>
        </w:pPrChange>
      </w:pPr>
      <w:ins w:id="1368" w:author="Jose Costa Teixeira" w:date="2017-07-18T12:23:00Z">
        <w:r w:rsidRPr="00762863">
          <w:rPr>
            <w:b/>
            <w:highlight w:val="yellow"/>
            <w:rPrChange w:id="1369" w:author="Jose Costa Teixeira" w:date="2017-07-18T12:25:00Z">
              <w:rPr/>
            </w:rPrChange>
          </w:rPr>
          <w:t>Continuous</w:t>
        </w:r>
      </w:ins>
      <w:ins w:id="1370" w:author="Jose Costa Teixeira" w:date="2017-08-07T11:39:00Z">
        <w:r w:rsidR="00033DBC">
          <w:rPr>
            <w:b/>
            <w:highlight w:val="yellow"/>
          </w:rPr>
          <w:t xml:space="preserve"> Medication administration</w:t>
        </w:r>
      </w:ins>
    </w:p>
    <w:p w14:paraId="0D37E1BE" w14:textId="2736CC13" w:rsidR="00033DBC" w:rsidRDefault="00033DBC" w:rsidP="00033DBC">
      <w:pPr>
        <w:pStyle w:val="BodyText"/>
        <w:pBdr>
          <w:top w:val="single" w:sz="4" w:space="1" w:color="auto"/>
          <w:left w:val="single" w:sz="4" w:space="4" w:color="auto"/>
          <w:bottom w:val="single" w:sz="4" w:space="1" w:color="auto"/>
          <w:right w:val="single" w:sz="4" w:space="4" w:color="auto"/>
        </w:pBdr>
        <w:rPr>
          <w:ins w:id="1371" w:author="Jose Costa Teixeira" w:date="2017-08-07T11:40:00Z"/>
          <w:highlight w:val="yellow"/>
        </w:rPr>
        <w:pPrChange w:id="1372" w:author="Jose Costa Teixeira" w:date="2017-08-07T11:46:00Z">
          <w:pPr>
            <w:pStyle w:val="BodyText"/>
          </w:pPr>
        </w:pPrChange>
      </w:pPr>
      <w:ins w:id="1373" w:author="Jose Costa Teixeira" w:date="2017-08-07T11:40:00Z">
        <w:r>
          <w:rPr>
            <w:highlight w:val="yellow"/>
          </w:rPr>
          <w:t xml:space="preserve">In most cases, </w:t>
        </w:r>
      </w:ins>
      <w:ins w:id="1374" w:author="Jose Costa Teixeira" w:date="2017-08-07T11:39:00Z">
        <w:r>
          <w:rPr>
            <w:highlight w:val="yellow"/>
          </w:rPr>
          <w:t xml:space="preserve">the medication administration information can be mentioned in one single planned interval (e.g. “administer </w:t>
        </w:r>
      </w:ins>
      <w:ins w:id="1375" w:author="Jose Costa Teixeira" w:date="2017-08-07T11:40:00Z">
        <w:r>
          <w:rPr>
            <w:highlight w:val="yellow"/>
          </w:rPr>
          <w:t xml:space="preserve">250 ml </w:t>
        </w:r>
      </w:ins>
      <w:ins w:id="1376" w:author="Jose Costa Teixeira" w:date="2017-08-07T11:39:00Z">
        <w:r>
          <w:rPr>
            <w:highlight w:val="yellow"/>
          </w:rPr>
          <w:t>at a rate of 5 ml/</w:t>
        </w:r>
      </w:ins>
      <w:ins w:id="1377" w:author="Jose Costa Teixeira" w:date="2017-08-07T11:40:00Z">
        <w:r>
          <w:rPr>
            <w:highlight w:val="yellow"/>
          </w:rPr>
          <w:t>min”)</w:t>
        </w:r>
      </w:ins>
      <w:ins w:id="1378" w:author="Jose Costa Teixeira" w:date="2017-08-07T11:41:00Z">
        <w:r>
          <w:rPr>
            <w:highlight w:val="yellow"/>
          </w:rPr>
          <w:t>. This is represented in one single interval.</w:t>
        </w:r>
      </w:ins>
    </w:p>
    <w:p w14:paraId="523405E9" w14:textId="77777777" w:rsidR="00033DBC" w:rsidRDefault="00033DBC" w:rsidP="005E74E6">
      <w:pPr>
        <w:pStyle w:val="BodyText"/>
        <w:rPr>
          <w:ins w:id="1379" w:author="Jose Costa Teixeira" w:date="2017-08-07T11:48:00Z"/>
          <w:highlight w:val="yellow"/>
        </w:rPr>
      </w:pPr>
    </w:p>
    <w:p w14:paraId="3B57C26A" w14:textId="461C995B" w:rsidR="00033DBC" w:rsidRDefault="005E74E6" w:rsidP="003839D7">
      <w:pPr>
        <w:pStyle w:val="BodyText"/>
        <w:pBdr>
          <w:top w:val="single" w:sz="4" w:space="1" w:color="auto"/>
          <w:left w:val="single" w:sz="4" w:space="4" w:color="auto"/>
          <w:bottom w:val="single" w:sz="4" w:space="1" w:color="auto"/>
          <w:right w:val="single" w:sz="4" w:space="4" w:color="auto"/>
        </w:pBdr>
        <w:rPr>
          <w:ins w:id="1380" w:author="Jose Costa Teixeira" w:date="2017-08-07T11:41:00Z"/>
          <w:highlight w:val="yellow"/>
        </w:rPr>
        <w:pPrChange w:id="1381" w:author="Jose Costa Teixeira" w:date="2017-08-07T11:49:00Z">
          <w:pPr>
            <w:pStyle w:val="BodyText"/>
          </w:pPr>
        </w:pPrChange>
      </w:pPr>
      <w:commentRangeStart w:id="1382"/>
      <w:ins w:id="1383" w:author="Jose Costa Teixeira" w:date="2017-07-18T12:24:00Z">
        <w:r w:rsidRPr="00762863">
          <w:rPr>
            <w:highlight w:val="yellow"/>
            <w:rPrChange w:id="1384" w:author="Jose Costa Teixeira" w:date="2017-07-18T12:25:00Z">
              <w:rPr/>
            </w:rPrChange>
          </w:rPr>
          <w:t xml:space="preserve">If </w:t>
        </w:r>
      </w:ins>
      <w:ins w:id="1385" w:author="Jose Costa Teixeira" w:date="2017-08-07T11:41:00Z">
        <w:r w:rsidR="00033DBC">
          <w:rPr>
            <w:highlight w:val="yellow"/>
          </w:rPr>
          <w:t xml:space="preserve">for the same medication, there is a need to express different phases, such as complex dosing or titration, </w:t>
        </w:r>
      </w:ins>
      <w:ins w:id="1386" w:author="Jose Costa Teixeira" w:date="2017-08-07T11:43:00Z">
        <w:r w:rsidR="00033DBC">
          <w:rPr>
            <w:highlight w:val="yellow"/>
          </w:rPr>
          <w:t xml:space="preserve">the approach is </w:t>
        </w:r>
      </w:ins>
      <w:ins w:id="1387" w:author="Jose Costa Teixeira" w:date="2017-08-07T11:46:00Z">
        <w:r w:rsidR="00033DBC">
          <w:rPr>
            <w:highlight w:val="yellow"/>
          </w:rPr>
          <w:t>to have one medication administration request</w:t>
        </w:r>
      </w:ins>
      <w:ins w:id="1388" w:author="Jose Costa Teixeira" w:date="2017-08-07T11:48:00Z">
        <w:r w:rsidR="00033DBC">
          <w:rPr>
            <w:highlight w:val="yellow"/>
          </w:rPr>
          <w:t xml:space="preserve"> that groups the different medication administration requests for each dose.</w:t>
        </w:r>
      </w:ins>
    </w:p>
    <w:p w14:paraId="797AA58E" w14:textId="77777777" w:rsidR="003839D7" w:rsidRDefault="003839D7" w:rsidP="003839D7">
      <w:pPr>
        <w:pStyle w:val="BodyText"/>
        <w:pBdr>
          <w:top w:val="single" w:sz="4" w:space="1" w:color="auto"/>
          <w:left w:val="single" w:sz="4" w:space="4" w:color="auto"/>
          <w:bottom w:val="single" w:sz="4" w:space="1" w:color="auto"/>
          <w:right w:val="single" w:sz="4" w:space="4" w:color="auto"/>
        </w:pBdr>
        <w:rPr>
          <w:ins w:id="1389" w:author="Jose Costa Teixeira" w:date="2017-08-07T11:49:00Z"/>
          <w:highlight w:val="yellow"/>
        </w:rPr>
        <w:pPrChange w:id="1390" w:author="Jose Costa Teixeira" w:date="2017-08-07T11:49:00Z">
          <w:pPr>
            <w:pStyle w:val="BodyText"/>
          </w:pPr>
        </w:pPrChange>
      </w:pPr>
      <w:ins w:id="1391" w:author="Jose Costa Teixeira" w:date="2017-08-07T11:48:00Z">
        <w:r>
          <w:rPr>
            <w:highlight w:val="yellow"/>
          </w:rPr>
          <w:t xml:space="preserve">Each of the several </w:t>
        </w:r>
      </w:ins>
      <w:ins w:id="1392" w:author="Jose Costa Teixeira" w:date="2017-07-18T12:24:00Z">
        <w:r w:rsidR="005E74E6" w:rsidRPr="00762863">
          <w:rPr>
            <w:highlight w:val="yellow"/>
            <w:rPrChange w:id="1393" w:author="Jose Costa Teixeira" w:date="2017-07-18T12:25:00Z">
              <w:rPr/>
            </w:rPrChange>
          </w:rPr>
          <w:t xml:space="preserve">intervals, </w:t>
        </w:r>
      </w:ins>
      <w:ins w:id="1394" w:author="Jose Costa Teixeira" w:date="2017-08-07T11:49:00Z">
        <w:r>
          <w:rPr>
            <w:highlight w:val="yellow"/>
          </w:rPr>
          <w:t xml:space="preserve">references the parent of which it is a </w:t>
        </w:r>
      </w:ins>
      <w:ins w:id="1395" w:author="Jose Costa Teixeira" w:date="2017-07-18T12:24:00Z">
        <w:r w:rsidR="005E74E6" w:rsidRPr="00762863">
          <w:rPr>
            <w:highlight w:val="yellow"/>
            <w:rPrChange w:id="1396" w:author="Jose Costa Teixeira" w:date="2017-07-18T12:25:00Z">
              <w:rPr/>
            </w:rPrChange>
          </w:rPr>
          <w:t>“part</w:t>
        </w:r>
      </w:ins>
      <w:ins w:id="1397" w:author="Jose Costa Teixeira" w:date="2017-08-07T11:49:00Z">
        <w:r>
          <w:rPr>
            <w:highlight w:val="yellow"/>
          </w:rPr>
          <w:t xml:space="preserve"> </w:t>
        </w:r>
      </w:ins>
      <w:ins w:id="1398" w:author="Jose Costa Teixeira" w:date="2017-07-18T12:24:00Z">
        <w:r w:rsidR="005E74E6" w:rsidRPr="00762863">
          <w:rPr>
            <w:highlight w:val="yellow"/>
            <w:rPrChange w:id="1399" w:author="Jose Costa Teixeira" w:date="2017-07-18T12:25:00Z">
              <w:rPr/>
            </w:rPrChange>
          </w:rPr>
          <w:t>Of”</w:t>
        </w:r>
      </w:ins>
      <w:ins w:id="1400" w:author="Jose Costa Teixeira" w:date="2017-07-18T12:25:00Z">
        <w:r w:rsidR="00826A3A" w:rsidRPr="00762863">
          <w:rPr>
            <w:highlight w:val="yellow"/>
            <w:rPrChange w:id="1401" w:author="Jose Costa Teixeira" w:date="2017-07-18T12:25:00Z">
              <w:rPr/>
            </w:rPrChange>
          </w:rPr>
          <w:t xml:space="preserve">. </w:t>
        </w:r>
      </w:ins>
      <w:commentRangeEnd w:id="1382"/>
      <w:ins w:id="1402" w:author="Jose Costa Teixeira" w:date="2017-08-07T11:49:00Z">
        <w:r>
          <w:rPr>
            <w:rStyle w:val="CommentReference"/>
          </w:rPr>
          <w:commentReference w:id="1382"/>
        </w:r>
      </w:ins>
    </w:p>
    <w:p w14:paraId="0362748F" w14:textId="77777777" w:rsidR="003839D7" w:rsidRDefault="003839D7" w:rsidP="005E74E6">
      <w:pPr>
        <w:pStyle w:val="BodyText"/>
        <w:rPr>
          <w:ins w:id="1403" w:author="Jose Costa Teixeira" w:date="2017-08-07T11:49:00Z"/>
          <w:highlight w:val="yellow"/>
        </w:rPr>
      </w:pPr>
    </w:p>
    <w:p w14:paraId="1F5E018A" w14:textId="77777777" w:rsidR="00826A3A" w:rsidRDefault="00826A3A" w:rsidP="005E74E6">
      <w:pPr>
        <w:pStyle w:val="BodyText"/>
        <w:rPr>
          <w:ins w:id="1404" w:author="Jose Costa Teixeira" w:date="2017-07-18T12:25:00Z"/>
        </w:rPr>
      </w:pPr>
    </w:p>
    <w:p w14:paraId="146FB98A" w14:textId="77777777" w:rsidR="005E74E6" w:rsidRPr="00BD4AFD" w:rsidRDefault="005E74E6">
      <w:pPr>
        <w:pStyle w:val="BodyText"/>
        <w:rPr>
          <w:ins w:id="1405" w:author="Jose Costa Teixeira" w:date="2017-07-18T12:20:00Z"/>
        </w:rPr>
        <w:pPrChange w:id="1406" w:author="Jose Costa Teixeira" w:date="2017-07-18T12:20:00Z">
          <w:pPr>
            <w:pStyle w:val="Heading3"/>
            <w:keepNext w:val="0"/>
            <w:numPr>
              <w:ilvl w:val="0"/>
              <w:numId w:val="0"/>
            </w:numPr>
            <w:tabs>
              <w:tab w:val="clear" w:pos="720"/>
            </w:tabs>
            <w:ind w:left="0" w:firstLine="0"/>
          </w:pPr>
        </w:pPrChange>
      </w:pPr>
    </w:p>
    <w:p w14:paraId="1EE29455" w14:textId="77777777" w:rsidR="005E74E6" w:rsidRDefault="005E74E6" w:rsidP="005E74E6">
      <w:pPr>
        <w:pStyle w:val="AuthorInstructions"/>
        <w:rPr>
          <w:ins w:id="1407" w:author="Jose Costa Teixeira" w:date="2017-07-18T12:20:00Z"/>
        </w:rPr>
      </w:pPr>
    </w:p>
    <w:p w14:paraId="72512543" w14:textId="218F045F" w:rsidR="005E74E6" w:rsidRPr="00C67286" w:rsidRDefault="005E74E6" w:rsidP="005E74E6">
      <w:pPr>
        <w:pStyle w:val="Heading3"/>
        <w:keepNext w:val="0"/>
        <w:numPr>
          <w:ilvl w:val="0"/>
          <w:numId w:val="0"/>
        </w:numPr>
        <w:rPr>
          <w:ins w:id="1408" w:author="Jose Costa Teixeira" w:date="2017-07-18T12:20:00Z"/>
          <w:bCs/>
          <w:noProof w:val="0"/>
        </w:rPr>
      </w:pPr>
      <w:bookmarkStart w:id="1409" w:name="_Toc489656190"/>
      <w:ins w:id="1410" w:author="Jose Costa Teixeira" w:date="2017-07-18T12:20:00Z">
        <w:r>
          <w:rPr>
            <w:bCs/>
            <w:noProof w:val="0"/>
          </w:rPr>
          <w:t>X.4.1.</w:t>
        </w:r>
      </w:ins>
      <w:ins w:id="1411" w:author="Jose Costa Teixeira" w:date="2017-08-07T11:47:00Z">
        <w:r w:rsidR="00033DBC">
          <w:rPr>
            <w:bCs/>
            <w:noProof w:val="0"/>
          </w:rPr>
          <w:t>3</w:t>
        </w:r>
      </w:ins>
      <w:ins w:id="1412" w:author="Jose Costa Teixeira" w:date="2017-07-18T12:20:00Z">
        <w:r>
          <w:rPr>
            <w:bCs/>
            <w:noProof w:val="0"/>
          </w:rPr>
          <w:t>.1 Administration Report</w:t>
        </w:r>
        <w:bookmarkEnd w:id="1409"/>
      </w:ins>
    </w:p>
    <w:p w14:paraId="2E0F81EA" w14:textId="00316649" w:rsidR="005E74E6" w:rsidRDefault="00762863" w:rsidP="005E74E6">
      <w:pPr>
        <w:pStyle w:val="AuthorInstructions"/>
        <w:rPr>
          <w:ins w:id="1413" w:author="Jose Costa Teixeira" w:date="2017-07-18T12:26:00Z"/>
          <w:i w:val="0"/>
        </w:rPr>
      </w:pPr>
      <w:ins w:id="1414" w:author="Jose Costa Teixeira" w:date="2017-07-18T12:26:00Z">
        <w:r w:rsidRPr="00762863">
          <w:rPr>
            <w:i w:val="0"/>
            <w:rPrChange w:id="1415" w:author="Jose Costa Teixeira" w:date="2017-07-18T12:26:00Z">
              <w:rPr/>
            </w:rPrChange>
          </w:rPr>
          <w:t>A s</w:t>
        </w:r>
        <w:r>
          <w:rPr>
            <w:i w:val="0"/>
          </w:rPr>
          <w:t>ingle administration report represents one event with one medication.</w:t>
        </w:r>
      </w:ins>
    </w:p>
    <w:p w14:paraId="022DAD94" w14:textId="7B9673BF" w:rsidR="00762863" w:rsidRDefault="003839D7" w:rsidP="005E74E6">
      <w:pPr>
        <w:pStyle w:val="AuthorInstructions"/>
        <w:rPr>
          <w:ins w:id="1416" w:author="Jose Costa Teixeira" w:date="2017-07-18T12:26:00Z"/>
          <w:i w:val="0"/>
        </w:rPr>
      </w:pPr>
      <w:ins w:id="1417" w:author="Jose Costa Teixeira" w:date="2017-08-07T11:58:00Z">
        <w:r>
          <w:rPr>
            <w:i w:val="0"/>
          </w:rPr>
          <w:lastRenderedPageBreak/>
          <w:t>As in the requests, the following considerations appl</w:t>
        </w:r>
      </w:ins>
      <w:ins w:id="1418" w:author="Jose Costa Teixeira" w:date="2017-08-07T12:15:00Z">
        <w:r w:rsidR="00BD4AFD">
          <w:rPr>
            <w:i w:val="0"/>
          </w:rPr>
          <w:t>y:</w:t>
        </w:r>
      </w:ins>
    </w:p>
    <w:p w14:paraId="5CBAFBD6" w14:textId="77777777" w:rsidR="00762863" w:rsidRPr="00974EF2" w:rsidRDefault="00762863" w:rsidP="00762863">
      <w:pPr>
        <w:pStyle w:val="BodyText"/>
        <w:rPr>
          <w:ins w:id="1419" w:author="Jose Costa Teixeira" w:date="2017-07-18T12:26:00Z"/>
          <w:b/>
          <w:highlight w:val="yellow"/>
        </w:rPr>
      </w:pPr>
      <w:ins w:id="1420" w:author="Jose Costa Teixeira" w:date="2017-07-18T12:26:00Z">
        <w:r w:rsidRPr="00974EF2">
          <w:rPr>
            <w:b/>
            <w:highlight w:val="yellow"/>
          </w:rPr>
          <w:t>Quantities:</w:t>
        </w:r>
      </w:ins>
    </w:p>
    <w:p w14:paraId="32FEB01B" w14:textId="6A3DAF7B" w:rsidR="00BD4AFD" w:rsidRDefault="00BD4AFD" w:rsidP="00BD4AFD">
      <w:pPr>
        <w:pStyle w:val="BodyText"/>
        <w:pBdr>
          <w:top w:val="single" w:sz="4" w:space="1" w:color="auto"/>
          <w:left w:val="single" w:sz="4" w:space="4" w:color="auto"/>
          <w:bottom w:val="single" w:sz="4" w:space="1" w:color="auto"/>
          <w:right w:val="single" w:sz="4" w:space="4" w:color="auto"/>
        </w:pBdr>
        <w:rPr>
          <w:ins w:id="1421" w:author="Jose Costa Teixeira" w:date="2017-08-07T12:16:00Z"/>
        </w:rPr>
        <w:pPrChange w:id="1422" w:author="Jose Costa Teixeira" w:date="2017-08-07T12:17:00Z">
          <w:pPr>
            <w:pStyle w:val="BodyText"/>
          </w:pPr>
        </w:pPrChange>
      </w:pPr>
      <w:ins w:id="1423" w:author="Jose Costa Teixeira" w:date="2017-08-07T12:16:00Z">
        <w:r w:rsidRPr="00F42D5A">
          <w:rPr>
            <w:highlight w:val="yellow"/>
          </w:rPr>
          <w:t>Two</w:t>
        </w:r>
        <w:r>
          <w:rPr>
            <w:highlight w:val="yellow"/>
          </w:rPr>
          <w:t xml:space="preserve"> or more (or any non-integer quantity)</w:t>
        </w:r>
        <w:r w:rsidRPr="00F42D5A">
          <w:rPr>
            <w:highlight w:val="yellow"/>
          </w:rPr>
          <w:t xml:space="preserve"> units of the medication are represented by </w:t>
        </w:r>
        <w:r>
          <w:t xml:space="preserve">a multiplier. </w:t>
        </w:r>
      </w:ins>
    </w:p>
    <w:p w14:paraId="3ABC3689" w14:textId="77777777" w:rsidR="00BD4AFD" w:rsidRPr="00F42D5A" w:rsidRDefault="00BD4AFD" w:rsidP="00BD4AFD">
      <w:pPr>
        <w:pStyle w:val="BodyText"/>
        <w:rPr>
          <w:ins w:id="1424" w:author="Jose Costa Teixeira" w:date="2017-08-07T12:16:00Z"/>
          <w:highlight w:val="yellow"/>
        </w:rPr>
      </w:pPr>
      <w:ins w:id="1425" w:author="Jose Costa Teixeira" w:date="2017-08-07T12:16:00Z">
        <w:r w:rsidRPr="00974EF2">
          <w:rPr>
            <w:b/>
            <w:highlight w:val="yellow"/>
          </w:rPr>
          <w:t xml:space="preserve"> </w:t>
        </w:r>
        <w:r w:rsidRPr="00F42D5A">
          <w:rPr>
            <w:b/>
            <w:highlight w:val="yellow"/>
          </w:rPr>
          <w:t>Mixed drugs in one single event</w:t>
        </w:r>
      </w:ins>
    </w:p>
    <w:p w14:paraId="61850843" w14:textId="4AE2B55F" w:rsidR="00BD4AFD" w:rsidRDefault="00BD4AFD" w:rsidP="00BD4AFD">
      <w:pPr>
        <w:pStyle w:val="BodyText"/>
        <w:pBdr>
          <w:top w:val="single" w:sz="4" w:space="1" w:color="auto"/>
          <w:left w:val="single" w:sz="4" w:space="4" w:color="auto"/>
          <w:bottom w:val="single" w:sz="4" w:space="1" w:color="auto"/>
          <w:right w:val="single" w:sz="4" w:space="4" w:color="auto"/>
        </w:pBdr>
        <w:rPr>
          <w:ins w:id="1426" w:author="Jose Costa Teixeira" w:date="2017-08-07T12:16:00Z"/>
          <w:highlight w:val="yellow"/>
        </w:rPr>
      </w:pPr>
      <w:ins w:id="1427" w:author="Jose Costa Teixeira" w:date="2017-08-07T12:16:00Z">
        <w:r>
          <w:rPr>
            <w:highlight w:val="yellow"/>
          </w:rPr>
          <w:t xml:space="preserve">If two </w:t>
        </w:r>
      </w:ins>
      <w:ins w:id="1428" w:author="Jose Costa Teixeira" w:date="2017-08-07T12:19:00Z">
        <w:r>
          <w:rPr>
            <w:highlight w:val="yellow"/>
          </w:rPr>
          <w:t xml:space="preserve">or more </w:t>
        </w:r>
      </w:ins>
      <w:ins w:id="1429" w:author="Jose Costa Teixeira" w:date="2017-08-07T12:16:00Z">
        <w:r>
          <w:rPr>
            <w:highlight w:val="yellow"/>
          </w:rPr>
          <w:t xml:space="preserve">different drugs are administered at the same time, and if the group of these drugs does not have one unique ID, this is represented by a </w:t>
        </w:r>
      </w:ins>
      <w:ins w:id="1430" w:author="Jose Costa Teixeira" w:date="2017-08-07T12:18:00Z">
        <w:r>
          <w:rPr>
            <w:highlight w:val="yellow"/>
          </w:rPr>
          <w:t>parent</w:t>
        </w:r>
      </w:ins>
      <w:ins w:id="1431" w:author="Jose Costa Teixeira" w:date="2017-08-07T12:16:00Z">
        <w:r>
          <w:rPr>
            <w:highlight w:val="yellow"/>
          </w:rPr>
          <w:t xml:space="preserve"> </w:t>
        </w:r>
      </w:ins>
      <w:ins w:id="1432" w:author="Jose Costa Teixeira" w:date="2017-08-07T12:19:00Z">
        <w:r>
          <w:rPr>
            <w:highlight w:val="yellow"/>
          </w:rPr>
          <w:t xml:space="preserve">medication administration report with </w:t>
        </w:r>
      </w:ins>
      <w:ins w:id="1433" w:author="Jose Costa Teixeira" w:date="2017-08-07T12:16:00Z">
        <w:r>
          <w:rPr>
            <w:highlight w:val="yellow"/>
          </w:rPr>
          <w:t xml:space="preserve">two </w:t>
        </w:r>
      </w:ins>
      <w:ins w:id="1434" w:author="Jose Costa Teixeira" w:date="2017-08-07T12:19:00Z">
        <w:r>
          <w:rPr>
            <w:highlight w:val="yellow"/>
          </w:rPr>
          <w:t xml:space="preserve">child </w:t>
        </w:r>
      </w:ins>
      <w:ins w:id="1435" w:author="Jose Costa Teixeira" w:date="2017-08-07T12:17:00Z">
        <w:r>
          <w:rPr>
            <w:highlight w:val="yellow"/>
          </w:rPr>
          <w:t>reports</w:t>
        </w:r>
      </w:ins>
      <w:ins w:id="1436" w:author="Jose Costa Teixeira" w:date="2017-08-07T12:16:00Z">
        <w:r>
          <w:rPr>
            <w:highlight w:val="yellow"/>
          </w:rPr>
          <w:t xml:space="preserve">, each representing </w:t>
        </w:r>
        <w:r w:rsidRPr="00F42D5A">
          <w:rPr>
            <w:highlight w:val="yellow"/>
          </w:rPr>
          <w:t>one medication</w:t>
        </w:r>
        <w:r>
          <w:rPr>
            <w:highlight w:val="yellow"/>
          </w:rPr>
          <w:t xml:space="preserve"> item.</w:t>
        </w:r>
      </w:ins>
    </w:p>
    <w:p w14:paraId="479AD672" w14:textId="77777777" w:rsidR="00BD4AFD" w:rsidRDefault="00BD4AFD" w:rsidP="00BD4AFD">
      <w:pPr>
        <w:pStyle w:val="BodyText"/>
        <w:pBdr>
          <w:top w:val="single" w:sz="4" w:space="1" w:color="auto"/>
          <w:left w:val="single" w:sz="4" w:space="4" w:color="auto"/>
          <w:bottom w:val="single" w:sz="4" w:space="1" w:color="auto"/>
          <w:right w:val="single" w:sz="4" w:space="4" w:color="auto"/>
        </w:pBdr>
        <w:rPr>
          <w:ins w:id="1437" w:author="Jose Costa Teixeira" w:date="2017-08-07T12:16:00Z"/>
          <w:highlight w:val="yellow"/>
        </w:rPr>
      </w:pPr>
      <w:ins w:id="1438" w:author="Jose Costa Teixeira" w:date="2017-08-07T12:16:00Z">
        <w:r>
          <w:rPr>
            <w:highlight w:val="yellow"/>
          </w:rPr>
          <w:t>An example is “DrugA 500 mg and Drug B 150 mg”.</w:t>
        </w:r>
      </w:ins>
    </w:p>
    <w:p w14:paraId="1A21A0AB" w14:textId="77777777" w:rsidR="00BD4AFD" w:rsidRDefault="00BD4AFD" w:rsidP="00BD4AFD">
      <w:pPr>
        <w:pStyle w:val="BodyText"/>
        <w:rPr>
          <w:ins w:id="1439" w:author="Jose Costa Teixeira" w:date="2017-08-07T12:16:00Z"/>
          <w:highlight w:val="yellow"/>
        </w:rPr>
      </w:pPr>
    </w:p>
    <w:p w14:paraId="171D7E04" w14:textId="77777777" w:rsidR="00BD4AFD" w:rsidRDefault="00BD4AFD" w:rsidP="00BD4AFD">
      <w:pPr>
        <w:pStyle w:val="BodyText"/>
        <w:pBdr>
          <w:top w:val="single" w:sz="4" w:space="1" w:color="auto"/>
          <w:left w:val="single" w:sz="4" w:space="4" w:color="auto"/>
          <w:bottom w:val="single" w:sz="4" w:space="1" w:color="auto"/>
          <w:right w:val="single" w:sz="4" w:space="4" w:color="auto"/>
        </w:pBdr>
        <w:rPr>
          <w:ins w:id="1440" w:author="Jose Costa Teixeira" w:date="2017-08-07T12:16:00Z"/>
          <w:highlight w:val="yellow"/>
        </w:rPr>
      </w:pPr>
      <w:ins w:id="1441" w:author="Jose Costa Teixeira" w:date="2017-08-07T12:16:00Z">
        <w:r>
          <w:rPr>
            <w:highlight w:val="yellow"/>
          </w:rPr>
          <w:t xml:space="preserve">If, however, </w:t>
        </w:r>
        <w:r w:rsidRPr="00F42D5A">
          <w:rPr>
            <w:highlight w:val="yellow"/>
          </w:rPr>
          <w:t xml:space="preserve">the </w:t>
        </w:r>
        <w:r>
          <w:rPr>
            <w:highlight w:val="yellow"/>
          </w:rPr>
          <w:t xml:space="preserve">grouped </w:t>
        </w:r>
        <w:r w:rsidRPr="00F42D5A">
          <w:rPr>
            <w:highlight w:val="yellow"/>
          </w:rPr>
          <w:t>composite medication can also be represented in an unequivocal way</w:t>
        </w:r>
        <w:r>
          <w:rPr>
            <w:highlight w:val="yellow"/>
          </w:rPr>
          <w:t>, then this can be represented as a single medication</w:t>
        </w:r>
        <w:r w:rsidRPr="00F42D5A">
          <w:rPr>
            <w:highlight w:val="yellow"/>
          </w:rPr>
          <w:t xml:space="preserve">. </w:t>
        </w:r>
      </w:ins>
    </w:p>
    <w:p w14:paraId="61781447" w14:textId="77777777" w:rsidR="00BD4AFD" w:rsidRDefault="00BD4AFD" w:rsidP="00BD4AFD">
      <w:pPr>
        <w:pStyle w:val="BodyText"/>
        <w:rPr>
          <w:ins w:id="1442" w:author="Jose Costa Teixeira" w:date="2017-08-07T12:16:00Z"/>
          <w:highlight w:val="yellow"/>
        </w:rPr>
      </w:pPr>
    </w:p>
    <w:p w14:paraId="56AEC3CE" w14:textId="77777777" w:rsidR="00BD4AFD" w:rsidRDefault="00BD4AFD" w:rsidP="00BD4AFD">
      <w:pPr>
        <w:pStyle w:val="BodyText"/>
        <w:pBdr>
          <w:top w:val="single" w:sz="4" w:space="1" w:color="auto"/>
          <w:left w:val="single" w:sz="4" w:space="4" w:color="auto"/>
          <w:bottom w:val="single" w:sz="4" w:space="1" w:color="auto"/>
          <w:right w:val="single" w:sz="4" w:space="4" w:color="auto"/>
        </w:pBdr>
        <w:rPr>
          <w:ins w:id="1443" w:author="Jose Costa Teixeira" w:date="2017-08-07T12:16:00Z"/>
          <w:highlight w:val="yellow"/>
        </w:rPr>
      </w:pPr>
      <w:ins w:id="1444" w:author="Jose Costa Teixeira" w:date="2017-08-07T12:16:00Z">
        <w:r w:rsidRPr="00F42D5A">
          <w:rPr>
            <w:highlight w:val="yellow"/>
          </w:rPr>
          <w:t xml:space="preserve">Put simply, </w:t>
        </w:r>
        <w:r>
          <w:rPr>
            <w:highlight w:val="yellow"/>
          </w:rPr>
          <w:t xml:space="preserve">if it is possible to specify </w:t>
        </w:r>
        <w:r w:rsidRPr="00F42D5A">
          <w:rPr>
            <w:highlight w:val="yellow"/>
          </w:rPr>
          <w:t xml:space="preserve">a combination </w:t>
        </w:r>
        <w:r>
          <w:rPr>
            <w:highlight w:val="yellow"/>
          </w:rPr>
          <w:t>with a unique code, that is recommended.</w:t>
        </w:r>
      </w:ins>
    </w:p>
    <w:p w14:paraId="099A91C7" w14:textId="77777777" w:rsidR="00BD4AFD" w:rsidRDefault="00BD4AFD" w:rsidP="00BD4AFD">
      <w:pPr>
        <w:pStyle w:val="BodyText"/>
        <w:pBdr>
          <w:top w:val="single" w:sz="4" w:space="1" w:color="auto"/>
          <w:left w:val="single" w:sz="4" w:space="4" w:color="auto"/>
          <w:bottom w:val="single" w:sz="4" w:space="1" w:color="auto"/>
          <w:right w:val="single" w:sz="4" w:space="4" w:color="auto"/>
        </w:pBdr>
        <w:rPr>
          <w:ins w:id="1445" w:author="Jose Costa Teixeira" w:date="2017-08-07T12:16:00Z"/>
          <w:highlight w:val="yellow"/>
        </w:rPr>
      </w:pPr>
      <w:ins w:id="1446" w:author="Jose Costa Teixeira" w:date="2017-08-07T12:16:00Z">
        <w:r>
          <w:rPr>
            <w:highlight w:val="yellow"/>
          </w:rPr>
          <w:t>If not, then the combination needs to be described by a group of its constituents</w:t>
        </w:r>
        <w:r w:rsidRPr="00F42D5A">
          <w:rPr>
            <w:highlight w:val="yellow"/>
          </w:rPr>
          <w:t>.</w:t>
        </w:r>
      </w:ins>
    </w:p>
    <w:p w14:paraId="09D72DE7" w14:textId="77777777" w:rsidR="00BD4AFD" w:rsidRDefault="00BD4AFD" w:rsidP="00BD4AFD">
      <w:pPr>
        <w:pStyle w:val="BodyText"/>
        <w:rPr>
          <w:ins w:id="1447" w:author="Jose Costa Teixeira" w:date="2017-08-07T12:16:00Z"/>
          <w:highlight w:val="yellow"/>
        </w:rPr>
      </w:pPr>
      <w:commentRangeStart w:id="1448"/>
      <w:ins w:id="1449" w:author="Jose Costa Teixeira" w:date="2017-08-07T12:16:00Z">
        <w:r>
          <w:rPr>
            <w:highlight w:val="yellow"/>
          </w:rPr>
          <w:t>This may apply or not to compounded medication.</w:t>
        </w:r>
        <w:commentRangeEnd w:id="1448"/>
        <w:r>
          <w:rPr>
            <w:rStyle w:val="CommentReference"/>
          </w:rPr>
          <w:commentReference w:id="1448"/>
        </w:r>
      </w:ins>
    </w:p>
    <w:p w14:paraId="1F08A9A6" w14:textId="77777777" w:rsidR="00BD4AFD" w:rsidRDefault="00BD4AFD" w:rsidP="00BD4AFD">
      <w:pPr>
        <w:pStyle w:val="BodyText"/>
        <w:rPr>
          <w:ins w:id="1450" w:author="Jose Costa Teixeira" w:date="2017-08-07T12:16:00Z"/>
          <w:b/>
          <w:highlight w:val="yellow"/>
        </w:rPr>
      </w:pPr>
    </w:p>
    <w:p w14:paraId="2A60F7A8" w14:textId="77777777" w:rsidR="00BD4AFD" w:rsidRPr="00F42D5A" w:rsidRDefault="00BD4AFD" w:rsidP="00BD4AFD">
      <w:pPr>
        <w:pStyle w:val="BodyText"/>
        <w:rPr>
          <w:ins w:id="1451" w:author="Jose Costa Teixeira" w:date="2017-08-07T12:16:00Z"/>
          <w:highlight w:val="yellow"/>
        </w:rPr>
      </w:pPr>
      <w:ins w:id="1452" w:author="Jose Costa Teixeira" w:date="2017-08-07T12:16:00Z">
        <w:r w:rsidRPr="00F42D5A">
          <w:rPr>
            <w:b/>
            <w:highlight w:val="yellow"/>
          </w:rPr>
          <w:t>Continuous</w:t>
        </w:r>
        <w:r>
          <w:rPr>
            <w:b/>
            <w:highlight w:val="yellow"/>
          </w:rPr>
          <w:t xml:space="preserve"> Medication administration</w:t>
        </w:r>
      </w:ins>
    </w:p>
    <w:p w14:paraId="6509C444" w14:textId="77777777" w:rsidR="00BD4AFD" w:rsidRDefault="00BD4AFD" w:rsidP="00BD4AFD">
      <w:pPr>
        <w:pStyle w:val="BodyText"/>
        <w:pBdr>
          <w:top w:val="single" w:sz="4" w:space="1" w:color="auto"/>
          <w:left w:val="single" w:sz="4" w:space="4" w:color="auto"/>
          <w:bottom w:val="single" w:sz="4" w:space="1" w:color="auto"/>
          <w:right w:val="single" w:sz="4" w:space="4" w:color="auto"/>
        </w:pBdr>
        <w:rPr>
          <w:ins w:id="1453" w:author="Jose Costa Teixeira" w:date="2017-08-07T12:16:00Z"/>
          <w:highlight w:val="yellow"/>
        </w:rPr>
      </w:pPr>
      <w:ins w:id="1454" w:author="Jose Costa Teixeira" w:date="2017-08-07T12:16:00Z">
        <w:r>
          <w:rPr>
            <w:highlight w:val="yellow"/>
          </w:rPr>
          <w:t>In most cases, the medication administration information can be mentioned in one single planned interval (e.g. “administer 250 ml at a rate of 5 ml/min”). This is represented in one single interval.</w:t>
        </w:r>
      </w:ins>
    </w:p>
    <w:p w14:paraId="42BB558C" w14:textId="77777777" w:rsidR="00BD4AFD" w:rsidRDefault="00BD4AFD" w:rsidP="00BD4AFD">
      <w:pPr>
        <w:pStyle w:val="BodyText"/>
        <w:rPr>
          <w:ins w:id="1455" w:author="Jose Costa Teixeira" w:date="2017-08-07T12:16:00Z"/>
          <w:highlight w:val="yellow"/>
        </w:rPr>
      </w:pPr>
    </w:p>
    <w:p w14:paraId="27CDA477" w14:textId="77777777" w:rsidR="00BD4AFD" w:rsidRDefault="00BD4AFD" w:rsidP="00BD4AFD">
      <w:pPr>
        <w:pStyle w:val="BodyText"/>
        <w:pBdr>
          <w:top w:val="single" w:sz="4" w:space="1" w:color="auto"/>
          <w:left w:val="single" w:sz="4" w:space="4" w:color="auto"/>
          <w:bottom w:val="single" w:sz="4" w:space="1" w:color="auto"/>
          <w:right w:val="single" w:sz="4" w:space="4" w:color="auto"/>
        </w:pBdr>
        <w:rPr>
          <w:ins w:id="1456" w:author="Jose Costa Teixeira" w:date="2017-08-07T12:16:00Z"/>
          <w:highlight w:val="yellow"/>
        </w:rPr>
      </w:pPr>
      <w:commentRangeStart w:id="1457"/>
      <w:ins w:id="1458" w:author="Jose Costa Teixeira" w:date="2017-08-07T12:16:00Z">
        <w:r w:rsidRPr="00F42D5A">
          <w:rPr>
            <w:highlight w:val="yellow"/>
          </w:rPr>
          <w:t xml:space="preserve">If </w:t>
        </w:r>
        <w:r>
          <w:rPr>
            <w:highlight w:val="yellow"/>
          </w:rPr>
          <w:t>for the same medication, there is a need to express different phases, such as complex dosing or titration, the approach is to have one medication administration request that groups the different medication administration requests for each dose.</w:t>
        </w:r>
      </w:ins>
    </w:p>
    <w:p w14:paraId="172B4372" w14:textId="77777777" w:rsidR="00BD4AFD" w:rsidRDefault="00BD4AFD" w:rsidP="00BD4AFD">
      <w:pPr>
        <w:pStyle w:val="BodyText"/>
        <w:pBdr>
          <w:top w:val="single" w:sz="4" w:space="1" w:color="auto"/>
          <w:left w:val="single" w:sz="4" w:space="4" w:color="auto"/>
          <w:bottom w:val="single" w:sz="4" w:space="1" w:color="auto"/>
          <w:right w:val="single" w:sz="4" w:space="4" w:color="auto"/>
        </w:pBdr>
        <w:rPr>
          <w:ins w:id="1459" w:author="Jose Costa Teixeira" w:date="2017-08-07T12:16:00Z"/>
          <w:highlight w:val="yellow"/>
        </w:rPr>
      </w:pPr>
      <w:ins w:id="1460" w:author="Jose Costa Teixeira" w:date="2017-08-07T12:16:00Z">
        <w:r>
          <w:rPr>
            <w:highlight w:val="yellow"/>
          </w:rPr>
          <w:t xml:space="preserve">Each of the several </w:t>
        </w:r>
        <w:r w:rsidRPr="00F42D5A">
          <w:rPr>
            <w:highlight w:val="yellow"/>
          </w:rPr>
          <w:t xml:space="preserve">intervals, </w:t>
        </w:r>
        <w:r>
          <w:rPr>
            <w:highlight w:val="yellow"/>
          </w:rPr>
          <w:t xml:space="preserve">references the parent of which it is a </w:t>
        </w:r>
        <w:r w:rsidRPr="00F42D5A">
          <w:rPr>
            <w:highlight w:val="yellow"/>
          </w:rPr>
          <w:t>“part</w:t>
        </w:r>
        <w:r>
          <w:rPr>
            <w:highlight w:val="yellow"/>
          </w:rPr>
          <w:t xml:space="preserve"> </w:t>
        </w:r>
        <w:r w:rsidRPr="00F42D5A">
          <w:rPr>
            <w:highlight w:val="yellow"/>
          </w:rPr>
          <w:t xml:space="preserve">Of”. </w:t>
        </w:r>
        <w:commentRangeEnd w:id="1457"/>
        <w:r>
          <w:rPr>
            <w:rStyle w:val="CommentReference"/>
          </w:rPr>
          <w:commentReference w:id="1457"/>
        </w:r>
      </w:ins>
    </w:p>
    <w:p w14:paraId="71C73A90" w14:textId="4A542B11" w:rsidR="00BD4AFD" w:rsidRDefault="00BD4AFD" w:rsidP="00BD4AFD">
      <w:pPr>
        <w:pStyle w:val="BodyText"/>
        <w:rPr>
          <w:ins w:id="1461" w:author="Jose Costa Teixeira" w:date="2017-08-07T12:20:00Z"/>
          <w:highlight w:val="yellow"/>
        </w:rPr>
      </w:pPr>
    </w:p>
    <w:p w14:paraId="1A05010C" w14:textId="4B83D43A" w:rsidR="00BD4AFD" w:rsidRDefault="00BD4AFD" w:rsidP="00BD4AFD">
      <w:pPr>
        <w:pStyle w:val="BodyText"/>
        <w:rPr>
          <w:ins w:id="1462" w:author="Jose Costa Teixeira" w:date="2017-08-07T12:20:00Z"/>
          <w:highlight w:val="yellow"/>
        </w:rPr>
      </w:pPr>
      <w:commentRangeStart w:id="1463"/>
      <w:ins w:id="1464" w:author="Jose Costa Teixeira" w:date="2017-08-07T12:20:00Z">
        <w:r>
          <w:rPr>
            <w:highlight w:val="yellow"/>
          </w:rPr>
          <w:t xml:space="preserve">The grouping is as follows: </w:t>
        </w:r>
      </w:ins>
    </w:p>
    <w:p w14:paraId="1B718519" w14:textId="782A6495" w:rsidR="00BD4AFD" w:rsidRDefault="00BD4AFD" w:rsidP="00BD4AFD">
      <w:pPr>
        <w:pStyle w:val="BodyText"/>
        <w:rPr>
          <w:ins w:id="1465" w:author="Jose Costa Teixeira" w:date="2017-08-07T12:22:00Z"/>
          <w:highlight w:val="yellow"/>
        </w:rPr>
      </w:pPr>
      <w:ins w:id="1466" w:author="Jose Costa Teixeira" w:date="2017-08-07T12:22:00Z">
        <w:r>
          <w:rPr>
            <w:highlight w:val="yellow"/>
          </w:rPr>
          <w:t xml:space="preserve">OPTION A: </w:t>
        </w:r>
      </w:ins>
      <w:ins w:id="1467" w:author="Jose Costa Teixeira" w:date="2017-08-07T12:20:00Z">
        <w:r>
          <w:rPr>
            <w:highlight w:val="yellow"/>
          </w:rPr>
          <w:t xml:space="preserve">Each interval </w:t>
        </w:r>
      </w:ins>
      <w:ins w:id="1468" w:author="Jose Costa Teixeira" w:date="2017-08-07T12:22:00Z">
        <w:r>
          <w:rPr>
            <w:highlight w:val="yellow"/>
          </w:rPr>
          <w:t xml:space="preserve">has a top </w:t>
        </w:r>
      </w:ins>
      <w:ins w:id="1469" w:author="Jose Costa Teixeira" w:date="2017-08-07T12:20:00Z">
        <w:r>
          <w:rPr>
            <w:highlight w:val="yellow"/>
          </w:rPr>
          <w:t xml:space="preserve">branch. Under each interval, there is a </w:t>
        </w:r>
      </w:ins>
      <w:ins w:id="1470" w:author="Jose Costa Teixeira" w:date="2017-08-07T12:22:00Z">
        <w:r>
          <w:rPr>
            <w:highlight w:val="yellow"/>
          </w:rPr>
          <w:t>group for different drugs</w:t>
        </w:r>
      </w:ins>
    </w:p>
    <w:p w14:paraId="1EC419E5" w14:textId="530BC797" w:rsidR="00BD4AFD" w:rsidRDefault="00BD4AFD" w:rsidP="00BD4AFD">
      <w:pPr>
        <w:pStyle w:val="BodyText"/>
        <w:rPr>
          <w:ins w:id="1471" w:author="Jose Costa Teixeira" w:date="2017-08-07T12:22:00Z"/>
          <w:highlight w:val="yellow"/>
        </w:rPr>
      </w:pPr>
      <w:ins w:id="1472" w:author="Jose Costa Teixeira" w:date="2017-08-07T12:22:00Z">
        <w:r>
          <w:rPr>
            <w:highlight w:val="yellow"/>
          </w:rPr>
          <w:t xml:space="preserve">OPTION B: </w:t>
        </w:r>
        <w:r>
          <w:rPr>
            <w:highlight w:val="yellow"/>
          </w:rPr>
          <w:t xml:space="preserve">Each </w:t>
        </w:r>
        <w:r>
          <w:rPr>
            <w:highlight w:val="yellow"/>
          </w:rPr>
          <w:t xml:space="preserve">drug has </w:t>
        </w:r>
        <w:r>
          <w:rPr>
            <w:highlight w:val="yellow"/>
          </w:rPr>
          <w:t xml:space="preserve">a </w:t>
        </w:r>
        <w:r>
          <w:rPr>
            <w:highlight w:val="yellow"/>
          </w:rPr>
          <w:t xml:space="preserve">top </w:t>
        </w:r>
        <w:r>
          <w:rPr>
            <w:highlight w:val="yellow"/>
          </w:rPr>
          <w:t xml:space="preserve">branch. Under each </w:t>
        </w:r>
        <w:r>
          <w:rPr>
            <w:highlight w:val="yellow"/>
          </w:rPr>
          <w:t>drug</w:t>
        </w:r>
        <w:r>
          <w:rPr>
            <w:highlight w:val="yellow"/>
          </w:rPr>
          <w:t xml:space="preserve">, there is a group for different </w:t>
        </w:r>
        <w:r>
          <w:rPr>
            <w:highlight w:val="yellow"/>
          </w:rPr>
          <w:t>intervals</w:t>
        </w:r>
      </w:ins>
    </w:p>
    <w:p w14:paraId="05F4D762" w14:textId="02F45131" w:rsidR="00BD4AFD" w:rsidRDefault="00BD4AFD" w:rsidP="00BD4AFD">
      <w:pPr>
        <w:pStyle w:val="BodyText"/>
        <w:rPr>
          <w:ins w:id="1473" w:author="Jose Costa Teixeira" w:date="2017-08-07T12:22:00Z"/>
          <w:highlight w:val="yellow"/>
        </w:rPr>
      </w:pPr>
      <w:ins w:id="1474" w:author="Jose Costa Teixeira" w:date="2017-08-07T12:22:00Z">
        <w:r>
          <w:rPr>
            <w:highlight w:val="yellow"/>
          </w:rPr>
          <w:t>Option C: No constraints</w:t>
        </w:r>
      </w:ins>
      <w:commentRangeEnd w:id="1463"/>
      <w:ins w:id="1475" w:author="Jose Costa Teixeira" w:date="2017-08-07T12:23:00Z">
        <w:r>
          <w:rPr>
            <w:rStyle w:val="CommentReference"/>
          </w:rPr>
          <w:commentReference w:id="1463"/>
        </w:r>
      </w:ins>
    </w:p>
    <w:p w14:paraId="611E4A6B" w14:textId="77777777" w:rsidR="00BD4AFD" w:rsidRDefault="00BD4AFD" w:rsidP="00BD4AFD">
      <w:pPr>
        <w:pStyle w:val="BodyText"/>
        <w:rPr>
          <w:ins w:id="1476" w:author="Jose Costa Teixeira" w:date="2017-08-07T12:22:00Z"/>
          <w:highlight w:val="yellow"/>
        </w:rPr>
      </w:pPr>
    </w:p>
    <w:p w14:paraId="04866265" w14:textId="22C51D9F" w:rsidR="00BD4AFD" w:rsidRDefault="00BD4AFD" w:rsidP="00BD4AFD">
      <w:pPr>
        <w:pStyle w:val="BodyText"/>
        <w:rPr>
          <w:ins w:id="1477" w:author="Jose Costa Teixeira" w:date="2017-08-07T12:22:00Z"/>
          <w:highlight w:val="yellow"/>
        </w:rPr>
      </w:pPr>
    </w:p>
    <w:p w14:paraId="7F0E249D" w14:textId="77777777" w:rsidR="00BD4AFD" w:rsidRDefault="00BD4AFD" w:rsidP="00BD4AFD">
      <w:pPr>
        <w:pStyle w:val="BodyText"/>
        <w:rPr>
          <w:ins w:id="1478" w:author="Jose Costa Teixeira" w:date="2017-08-07T12:16:00Z"/>
          <w:highlight w:val="yellow"/>
        </w:rPr>
      </w:pPr>
    </w:p>
    <w:p w14:paraId="34AB4B79" w14:textId="24ED32A2" w:rsidR="00762863" w:rsidRPr="00BD4AFD" w:rsidRDefault="00762863" w:rsidP="00BD4AFD">
      <w:pPr>
        <w:pStyle w:val="BodyText"/>
        <w:rPr>
          <w:ins w:id="1479" w:author="Jose Costa Teixeira" w:date="2017-07-18T12:20:00Z"/>
        </w:rPr>
      </w:pPr>
    </w:p>
    <w:p w14:paraId="373049D6" w14:textId="6351ABE2" w:rsidR="00A1114F" w:rsidRPr="00C67286" w:rsidRDefault="00A1114F" w:rsidP="00A1114F">
      <w:pPr>
        <w:pStyle w:val="Heading3"/>
        <w:keepNext w:val="0"/>
        <w:numPr>
          <w:ilvl w:val="0"/>
          <w:numId w:val="0"/>
        </w:numPr>
        <w:rPr>
          <w:ins w:id="1480" w:author="Jose Costa Teixeira" w:date="2017-08-07T11:26:00Z"/>
          <w:bCs/>
          <w:noProof w:val="0"/>
        </w:rPr>
      </w:pPr>
      <w:ins w:id="1481" w:author="Jose Costa Teixeira" w:date="2017-08-07T11:26:00Z">
        <w:r>
          <w:rPr>
            <w:bCs/>
            <w:noProof w:val="0"/>
          </w:rPr>
          <w:t>X.4.1.2.1</w:t>
        </w:r>
        <w:r>
          <w:rPr>
            <w:bCs/>
            <w:noProof w:val="0"/>
          </w:rPr>
          <w:t>.1</w:t>
        </w:r>
        <w:r>
          <w:rPr>
            <w:bCs/>
            <w:noProof w:val="0"/>
          </w:rPr>
          <w:t xml:space="preserve"> </w:t>
        </w:r>
        <w:r>
          <w:rPr>
            <w:bCs/>
            <w:noProof w:val="0"/>
          </w:rPr>
          <w:t xml:space="preserve">Types of </w:t>
        </w:r>
        <w:r>
          <w:rPr>
            <w:bCs/>
            <w:noProof w:val="0"/>
          </w:rPr>
          <w:t>Administration</w:t>
        </w:r>
      </w:ins>
    </w:p>
    <w:p w14:paraId="28A38991" w14:textId="1F814FDF" w:rsidR="00FB31DD" w:rsidRDefault="00225669">
      <w:pPr>
        <w:pStyle w:val="AuthorInstructions"/>
        <w:rPr>
          <w:ins w:id="1482" w:author="Jose Costa Teixeira" w:date="2017-07-04T19:17:00Z"/>
          <w:i w:val="0"/>
        </w:rPr>
        <w:pPrChange w:id="1483" w:author="Jose Costa Teixeira" w:date="2017-07-04T19:16:00Z">
          <w:pPr>
            <w:pStyle w:val="AuthorInstructions"/>
            <w:numPr>
              <w:numId w:val="102"/>
            </w:numPr>
            <w:ind w:left="720" w:hanging="360"/>
          </w:pPr>
        </w:pPrChange>
      </w:pPr>
      <w:ins w:id="1484" w:author="Jose Costa Teixeira" w:date="2017-07-04T19:15:00Z">
        <w:r>
          <w:rPr>
            <w:i w:val="0"/>
          </w:rPr>
          <w:t xml:space="preserve">Systems implementing the MMA profile will </w:t>
        </w:r>
      </w:ins>
      <w:ins w:id="1485" w:author="Jose Costa Teixeira" w:date="2017-07-04T19:16:00Z">
        <w:r w:rsidR="00FB31DD">
          <w:rPr>
            <w:i w:val="0"/>
          </w:rPr>
          <w:t xml:space="preserve">determine whether an administration is instantaneous or if it is a continuous implementation. At runtime, </w:t>
        </w:r>
      </w:ins>
      <w:ins w:id="1486" w:author="Jose Costa Teixeira" w:date="2017-07-04T19:17:00Z">
        <w:r w:rsidR="00FB31DD">
          <w:rPr>
            <w:i w:val="0"/>
          </w:rPr>
          <w:t xml:space="preserve">this </w:t>
        </w:r>
      </w:ins>
      <w:ins w:id="1487" w:author="Jose Costa Teixeira" w:date="2017-07-04T19:16:00Z">
        <w:r w:rsidR="00FB31DD">
          <w:rPr>
            <w:i w:val="0"/>
          </w:rPr>
          <w:t xml:space="preserve">can be determined </w:t>
        </w:r>
      </w:ins>
      <w:ins w:id="1488" w:author="Jose Costa Teixeira" w:date="2017-07-04T19:14:00Z">
        <w:r>
          <w:rPr>
            <w:i w:val="0"/>
          </w:rPr>
          <w:t xml:space="preserve">by </w:t>
        </w:r>
      </w:ins>
      <w:ins w:id="1489" w:author="Jose Costa Teixeira" w:date="2017-07-04T19:17:00Z">
        <w:r w:rsidR="00FB31DD">
          <w:rPr>
            <w:i w:val="0"/>
          </w:rPr>
          <w:t>either</w:t>
        </w:r>
      </w:ins>
    </w:p>
    <w:p w14:paraId="1CBE0643" w14:textId="77777777" w:rsidR="00FB31DD" w:rsidRDefault="00225669">
      <w:pPr>
        <w:pStyle w:val="AuthorInstructions"/>
        <w:numPr>
          <w:ilvl w:val="0"/>
          <w:numId w:val="102"/>
        </w:numPr>
        <w:rPr>
          <w:ins w:id="1490" w:author="Jose Costa Teixeira" w:date="2017-07-04T19:17:00Z"/>
          <w:i w:val="0"/>
        </w:rPr>
      </w:pPr>
      <w:ins w:id="1491" w:author="Jose Costa Teixeira" w:date="2017-07-04T19:14:00Z">
        <w:r>
          <w:rPr>
            <w:i w:val="0"/>
          </w:rPr>
          <w:t xml:space="preserve">the nature of the user actions </w:t>
        </w:r>
      </w:ins>
      <w:ins w:id="1492" w:author="Jose Costa Teixeira" w:date="2017-07-04T19:17:00Z">
        <w:r w:rsidR="00FB31DD">
          <w:rPr>
            <w:i w:val="0"/>
          </w:rPr>
          <w:t xml:space="preserve">(e.g. user simply presses a button “Done”) </w:t>
        </w:r>
      </w:ins>
    </w:p>
    <w:p w14:paraId="01C3F51D" w14:textId="672E715F" w:rsidR="00FB31DD" w:rsidRPr="00FB31DD" w:rsidRDefault="00225669">
      <w:pPr>
        <w:pStyle w:val="AuthorInstructions"/>
        <w:numPr>
          <w:ilvl w:val="0"/>
          <w:numId w:val="102"/>
        </w:numPr>
        <w:rPr>
          <w:ins w:id="1493" w:author="Jose Costa Teixeira" w:date="2017-07-04T19:17:00Z"/>
          <w:i w:val="0"/>
        </w:rPr>
      </w:pPr>
      <w:ins w:id="1494" w:author="Jose Costa Teixeira" w:date="2017-07-04T19:14:00Z">
        <w:r>
          <w:rPr>
            <w:i w:val="0"/>
          </w:rPr>
          <w:t xml:space="preserve">the </w:t>
        </w:r>
      </w:ins>
      <w:ins w:id="1495" w:author="Jose Costa Teixeira" w:date="2017-07-04T19:15:00Z">
        <w:r>
          <w:rPr>
            <w:i w:val="0"/>
          </w:rPr>
          <w:t>nature of the medication or the administration requested (oral solid forms vs</w:t>
        </w:r>
      </w:ins>
      <w:ins w:id="1496" w:author="Jose Costa Teixeira" w:date="2017-07-04T19:17:00Z">
        <w:r w:rsidR="00FB31DD">
          <w:rPr>
            <w:i w:val="0"/>
          </w:rPr>
          <w:t xml:space="preserve"> continuous infusion</w:t>
        </w:r>
      </w:ins>
      <w:ins w:id="1497" w:author="Jose Costa Teixeira" w:date="2017-07-04T19:15:00Z">
        <w:r>
          <w:rPr>
            <w:i w:val="0"/>
          </w:rPr>
          <w:t>)</w:t>
        </w:r>
      </w:ins>
    </w:p>
    <w:p w14:paraId="239776FD" w14:textId="78313952" w:rsidR="00FB31DD" w:rsidRDefault="00FB31DD">
      <w:pPr>
        <w:pStyle w:val="AuthorInstructions"/>
        <w:rPr>
          <w:ins w:id="1498" w:author="Jose Costa Teixeira" w:date="2017-07-18T12:20:00Z"/>
          <w:i w:val="0"/>
        </w:rPr>
        <w:pPrChange w:id="1499" w:author="Jose Costa Teixeira" w:date="2017-07-04T19:17:00Z">
          <w:pPr>
            <w:pStyle w:val="AuthorInstructions"/>
            <w:numPr>
              <w:numId w:val="102"/>
            </w:numPr>
            <w:ind w:left="720" w:hanging="360"/>
          </w:pPr>
        </w:pPrChange>
      </w:pPr>
      <w:ins w:id="1500" w:author="Jose Costa Teixeira" w:date="2017-07-04T19:20:00Z">
        <w:r>
          <w:rPr>
            <w:i w:val="0"/>
          </w:rPr>
          <w:t xml:space="preserve">To ensure interoperability, systems implementing </w:t>
        </w:r>
      </w:ins>
      <w:ins w:id="1501" w:author="Jose Costa Teixeira" w:date="2017-07-04T19:21:00Z">
        <w:r>
          <w:rPr>
            <w:i w:val="0"/>
          </w:rPr>
          <w:t xml:space="preserve">the Medication Administration Informer </w:t>
        </w:r>
      </w:ins>
      <w:ins w:id="1502" w:author="Jose Costa Teixeira" w:date="2017-07-04T19:20:00Z">
        <w:r>
          <w:rPr>
            <w:i w:val="0"/>
          </w:rPr>
          <w:t xml:space="preserve">actor </w:t>
        </w:r>
      </w:ins>
      <w:ins w:id="1503" w:author="Jose Costa Teixeira" w:date="2017-07-04T19:38:00Z">
        <w:r w:rsidR="00165492">
          <w:rPr>
            <w:i w:val="0"/>
          </w:rPr>
          <w:t>shall</w:t>
        </w:r>
      </w:ins>
      <w:ins w:id="1504" w:author="Jose Costa Teixeira" w:date="2017-07-04T19:20:00Z">
        <w:r>
          <w:rPr>
            <w:i w:val="0"/>
          </w:rPr>
          <w:t xml:space="preserve"> </w:t>
        </w:r>
      </w:ins>
      <w:ins w:id="1505" w:author="Jose Costa Teixeira" w:date="2017-07-04T19:21:00Z">
        <w:r>
          <w:rPr>
            <w:i w:val="0"/>
          </w:rPr>
          <w:t>be compatible with the following logic:</w:t>
        </w:r>
      </w:ins>
    </w:p>
    <w:p w14:paraId="1370FB19" w14:textId="77777777" w:rsidR="005E74E6" w:rsidRDefault="005E74E6">
      <w:pPr>
        <w:pStyle w:val="AuthorInstructions"/>
        <w:rPr>
          <w:ins w:id="1506" w:author="Jose Costa Teixeira" w:date="2017-07-04T19:14:00Z"/>
          <w:i w:val="0"/>
        </w:rPr>
        <w:pPrChange w:id="1507" w:author="Jose Costa Teixeira" w:date="2017-07-04T19:17:00Z">
          <w:pPr>
            <w:pStyle w:val="AuthorInstructions"/>
            <w:numPr>
              <w:numId w:val="102"/>
            </w:numPr>
            <w:ind w:left="720" w:hanging="360"/>
          </w:pPr>
        </w:pPrChange>
      </w:pPr>
    </w:p>
    <w:p w14:paraId="39652E7F" w14:textId="77777777" w:rsidR="00C26496" w:rsidRDefault="00225669">
      <w:pPr>
        <w:pStyle w:val="AuthorInstructions"/>
        <w:numPr>
          <w:ilvl w:val="0"/>
          <w:numId w:val="102"/>
        </w:numPr>
        <w:rPr>
          <w:ins w:id="1508" w:author="Jose Costa Teixeira" w:date="2017-07-04T19:52:00Z"/>
          <w:i w:val="0"/>
        </w:rPr>
        <w:pPrChange w:id="1509" w:author="Jose Costa Teixeira" w:date="2017-07-04T19:14:00Z">
          <w:pPr>
            <w:pStyle w:val="AuthorInstructions"/>
            <w:ind w:left="720"/>
          </w:pPr>
        </w:pPrChange>
      </w:pPr>
      <w:ins w:id="1510" w:author="Jose Costa Teixeira" w:date="2017-07-04T19:12:00Z">
        <w:r>
          <w:rPr>
            <w:i w:val="0"/>
          </w:rPr>
          <w:t xml:space="preserve">If </w:t>
        </w:r>
      </w:ins>
      <w:ins w:id="1511" w:author="Jose Costa Teixeira" w:date="2017-07-04T19:21:00Z">
        <w:r w:rsidR="00FB31DD">
          <w:rPr>
            <w:i w:val="0"/>
          </w:rPr>
          <w:t xml:space="preserve">the </w:t>
        </w:r>
      </w:ins>
      <w:ins w:id="1512" w:author="Jose Costa Teixeira" w:date="2017-07-04T19:12:00Z">
        <w:r>
          <w:rPr>
            <w:i w:val="0"/>
          </w:rPr>
          <w:t>admin</w:t>
        </w:r>
      </w:ins>
      <w:ins w:id="1513" w:author="Jose Costa Teixeira" w:date="2017-07-04T19:21:00Z">
        <w:r w:rsidR="00FB31DD">
          <w:rPr>
            <w:i w:val="0"/>
          </w:rPr>
          <w:t xml:space="preserve">istration </w:t>
        </w:r>
      </w:ins>
      <w:ins w:id="1514" w:author="Jose Costa Teixeira" w:date="2017-07-04T19:12:00Z">
        <w:r>
          <w:rPr>
            <w:i w:val="0"/>
          </w:rPr>
          <w:t xml:space="preserve">is instantaneous, </w:t>
        </w:r>
      </w:ins>
    </w:p>
    <w:p w14:paraId="1F6C9150" w14:textId="6FC4926B" w:rsidR="00225669" w:rsidRDefault="00FB31DD">
      <w:pPr>
        <w:pStyle w:val="AuthorInstructions"/>
        <w:numPr>
          <w:ilvl w:val="1"/>
          <w:numId w:val="102"/>
        </w:numPr>
        <w:rPr>
          <w:ins w:id="1515" w:author="Jose Costa Teixeira" w:date="2017-07-04T19:52:00Z"/>
          <w:i w:val="0"/>
        </w:rPr>
        <w:pPrChange w:id="1516" w:author="Jose Costa Teixeira" w:date="2017-07-04T19:52:00Z">
          <w:pPr>
            <w:pStyle w:val="AuthorInstructions"/>
            <w:ind w:left="720"/>
          </w:pPr>
        </w:pPrChange>
      </w:pPr>
      <w:ins w:id="1517" w:author="Jose Costa Teixeira" w:date="2017-07-04T19:22:00Z">
        <w:r>
          <w:rPr>
            <w:i w:val="0"/>
          </w:rPr>
          <w:t>one single</w:t>
        </w:r>
      </w:ins>
      <w:ins w:id="1518" w:author="Jose Costa Teixeira" w:date="2017-07-04T19:23:00Z">
        <w:r>
          <w:rPr>
            <w:i w:val="0"/>
          </w:rPr>
          <w:t xml:space="preserve"> medicationAdministration resource </w:t>
        </w:r>
      </w:ins>
      <w:ins w:id="1519" w:author="Jose Costa Teixeira" w:date="2017-07-04T19:52:00Z">
        <w:r w:rsidR="00C26496">
          <w:rPr>
            <w:i w:val="0"/>
          </w:rPr>
          <w:t xml:space="preserve">instance </w:t>
        </w:r>
      </w:ins>
      <w:ins w:id="1520" w:author="Jose Costa Teixeira" w:date="2017-07-04T19:23:00Z">
        <w:r>
          <w:rPr>
            <w:i w:val="0"/>
          </w:rPr>
          <w:t xml:space="preserve">is issued with the details of the administration event. </w:t>
        </w:r>
      </w:ins>
    </w:p>
    <w:p w14:paraId="6332188B" w14:textId="1189251E" w:rsidR="00C26496" w:rsidRPr="00225669" w:rsidRDefault="00C26496">
      <w:pPr>
        <w:pStyle w:val="AuthorInstructions"/>
        <w:numPr>
          <w:ilvl w:val="1"/>
          <w:numId w:val="102"/>
        </w:numPr>
        <w:rPr>
          <w:ins w:id="1521" w:author="Jose Costa Teixeira" w:date="2017-07-04T19:12:00Z"/>
          <w:i w:val="0"/>
        </w:rPr>
        <w:pPrChange w:id="1522" w:author="Jose Costa Teixeira" w:date="2017-07-04T19:52:00Z">
          <w:pPr>
            <w:pStyle w:val="AuthorInstructions"/>
            <w:ind w:left="720"/>
          </w:pPr>
        </w:pPrChange>
      </w:pPr>
      <w:ins w:id="1523" w:author="Jose Costa Teixeira" w:date="2017-07-04T19:52:00Z">
        <w:r>
          <w:rPr>
            <w:i w:val="0"/>
          </w:rPr>
          <w:t xml:space="preserve">At any time, if there </w:t>
        </w:r>
      </w:ins>
      <w:ins w:id="1524" w:author="Jose Costa Teixeira" w:date="2017-07-04T19:53:00Z">
        <w:r>
          <w:rPr>
            <w:i w:val="0"/>
          </w:rPr>
          <w:t xml:space="preserve">is </w:t>
        </w:r>
      </w:ins>
      <w:ins w:id="1525" w:author="Jose Costa Teixeira" w:date="2017-07-04T19:52:00Z">
        <w:r>
          <w:rPr>
            <w:i w:val="0"/>
          </w:rPr>
          <w:t>addition</w:t>
        </w:r>
      </w:ins>
      <w:ins w:id="1526" w:author="Jose Costa Teixeira" w:date="2017-07-04T19:53:00Z">
        <w:r>
          <w:rPr>
            <w:i w:val="0"/>
          </w:rPr>
          <w:t>al information (e.g. an adverse reaction), the same resource instance may be updated.</w:t>
        </w:r>
      </w:ins>
    </w:p>
    <w:p w14:paraId="230F731F" w14:textId="47924901" w:rsidR="00225669" w:rsidRDefault="00225669" w:rsidP="00225669">
      <w:pPr>
        <w:pStyle w:val="AuthorInstructions"/>
        <w:numPr>
          <w:ilvl w:val="0"/>
          <w:numId w:val="102"/>
        </w:numPr>
        <w:rPr>
          <w:ins w:id="1527" w:author="Jose Costa Teixeira" w:date="2017-07-04T19:43:00Z"/>
          <w:i w:val="0"/>
        </w:rPr>
      </w:pPr>
      <w:ins w:id="1528" w:author="Jose Costa Teixeira" w:date="2017-07-04T19:12:00Z">
        <w:r>
          <w:rPr>
            <w:i w:val="0"/>
          </w:rPr>
          <w:t>If admin</w:t>
        </w:r>
        <w:r w:rsidR="00FB31DD">
          <w:rPr>
            <w:i w:val="0"/>
          </w:rPr>
          <w:t xml:space="preserve"> is continuous:</w:t>
        </w:r>
      </w:ins>
    </w:p>
    <w:p w14:paraId="52077C36" w14:textId="14C827AF" w:rsidR="00165492" w:rsidRDefault="00165492">
      <w:pPr>
        <w:pStyle w:val="AuthorInstructions"/>
        <w:numPr>
          <w:ilvl w:val="1"/>
          <w:numId w:val="102"/>
        </w:numPr>
        <w:rPr>
          <w:ins w:id="1529" w:author="Jose Costa Teixeira" w:date="2017-07-04T19:12:00Z"/>
          <w:i w:val="0"/>
        </w:rPr>
        <w:pPrChange w:id="1530" w:author="Jose Costa Teixeira" w:date="2017-07-04T19:43:00Z">
          <w:pPr>
            <w:pStyle w:val="AuthorInstructions"/>
            <w:numPr>
              <w:numId w:val="102"/>
            </w:numPr>
            <w:ind w:left="720" w:hanging="360"/>
          </w:pPr>
        </w:pPrChange>
      </w:pPr>
      <w:ins w:id="1531" w:author="Jose Costa Teixeira" w:date="2017-07-04T19:44:00Z">
        <w:r>
          <w:rPr>
            <w:i w:val="0"/>
          </w:rPr>
          <w:t>There may be an optional “parent” medicationAdministration resource, which is kept “in progress” for accumulating the “children” administration intervals.</w:t>
        </w:r>
      </w:ins>
    </w:p>
    <w:p w14:paraId="273E4241" w14:textId="6055A66B" w:rsidR="00FB31DD" w:rsidRDefault="00165492" w:rsidP="00225669">
      <w:pPr>
        <w:pStyle w:val="AuthorInstructions"/>
        <w:numPr>
          <w:ilvl w:val="1"/>
          <w:numId w:val="102"/>
        </w:numPr>
        <w:rPr>
          <w:ins w:id="1532" w:author="Jose Costa Teixeira" w:date="2017-07-04T19:24:00Z"/>
          <w:i w:val="0"/>
        </w:rPr>
      </w:pPr>
      <w:ins w:id="1533" w:author="Jose Costa Teixeira" w:date="2017-07-04T19:44:00Z">
        <w:r>
          <w:rPr>
            <w:i w:val="0"/>
          </w:rPr>
          <w:t>A</w:t>
        </w:r>
      </w:ins>
      <w:ins w:id="1534" w:author="Jose Costa Teixeira" w:date="2017-07-04T19:37:00Z">
        <w:r>
          <w:rPr>
            <w:i w:val="0"/>
          </w:rPr>
          <w:t>t the beginning of the administration</w:t>
        </w:r>
      </w:ins>
      <w:ins w:id="1535" w:author="Jose Costa Teixeira" w:date="2017-07-04T19:45:00Z">
        <w:r>
          <w:rPr>
            <w:i w:val="0"/>
          </w:rPr>
          <w:t xml:space="preserve"> interval</w:t>
        </w:r>
      </w:ins>
      <w:ins w:id="1536" w:author="Jose Costa Teixeira" w:date="2017-07-04T19:12:00Z">
        <w:r w:rsidR="00225669">
          <w:rPr>
            <w:i w:val="0"/>
          </w:rPr>
          <w:t xml:space="preserve">, </w:t>
        </w:r>
      </w:ins>
      <w:ins w:id="1537" w:author="Jose Costa Teixeira" w:date="2017-07-04T19:24:00Z">
        <w:r w:rsidR="00FB31DD">
          <w:rPr>
            <w:i w:val="0"/>
          </w:rPr>
          <w:t>one single medicationAdministration resource is issued</w:t>
        </w:r>
      </w:ins>
      <w:ins w:id="1538" w:author="Jose Costa Teixeira" w:date="2017-07-04T19:37:00Z">
        <w:r>
          <w:rPr>
            <w:i w:val="0"/>
          </w:rPr>
          <w:t>,</w:t>
        </w:r>
      </w:ins>
      <w:ins w:id="1539" w:author="Jose Costa Teixeira" w:date="2017-07-04T19:25:00Z">
        <w:r w:rsidR="00FB31DD">
          <w:rPr>
            <w:i w:val="0"/>
          </w:rPr>
          <w:t xml:space="preserve"> with status “in progress”</w:t>
        </w:r>
      </w:ins>
      <w:ins w:id="1540" w:author="Jose Costa Teixeira" w:date="2017-07-04T19:45:00Z">
        <w:r>
          <w:rPr>
            <w:i w:val="0"/>
          </w:rPr>
          <w:t>. N</w:t>
        </w:r>
      </w:ins>
      <w:ins w:id="1541" w:author="Jose Costa Teixeira" w:date="2017-07-04T19:25:00Z">
        <w:r w:rsidR="00FB31DD">
          <w:rPr>
            <w:i w:val="0"/>
          </w:rPr>
          <w:t xml:space="preserve">ote that this is optional, and some systems may only send </w:t>
        </w:r>
      </w:ins>
      <w:ins w:id="1542" w:author="Jose Costa Teixeira" w:date="2017-07-04T19:26:00Z">
        <w:r w:rsidR="00FB31DD">
          <w:rPr>
            <w:i w:val="0"/>
          </w:rPr>
          <w:t xml:space="preserve">out the </w:t>
        </w:r>
      </w:ins>
      <w:ins w:id="1543" w:author="Jose Costa Teixeira" w:date="2017-07-04T19:37:00Z">
        <w:r>
          <w:rPr>
            <w:i w:val="0"/>
          </w:rPr>
          <w:t>resource when the administration is complete</w:t>
        </w:r>
      </w:ins>
      <w:ins w:id="1544" w:author="Jose Costa Teixeira" w:date="2017-07-04T19:25:00Z">
        <w:r w:rsidR="00FB31DD">
          <w:rPr>
            <w:i w:val="0"/>
          </w:rPr>
          <w:t xml:space="preserve">. Systems </w:t>
        </w:r>
      </w:ins>
      <w:ins w:id="1545" w:author="Jose Costa Teixeira" w:date="2017-07-04T19:38:00Z">
        <w:r>
          <w:rPr>
            <w:i w:val="0"/>
          </w:rPr>
          <w:t>that implement the Medication Administration Informer actor shall support this optionality.</w:t>
        </w:r>
      </w:ins>
    </w:p>
    <w:p w14:paraId="6C5E97E8" w14:textId="58B0E323" w:rsidR="00225669" w:rsidRDefault="00165492" w:rsidP="00225669">
      <w:pPr>
        <w:pStyle w:val="AuthorInstructions"/>
        <w:numPr>
          <w:ilvl w:val="1"/>
          <w:numId w:val="102"/>
        </w:numPr>
        <w:rPr>
          <w:ins w:id="1546" w:author="Jose Costa Teixeira" w:date="2017-07-04T19:42:00Z"/>
          <w:i w:val="0"/>
        </w:rPr>
      </w:pPr>
      <w:ins w:id="1547" w:author="Jose Costa Teixeira" w:date="2017-07-04T19:39:00Z">
        <w:r>
          <w:rPr>
            <w:i w:val="0"/>
          </w:rPr>
          <w:t xml:space="preserve">At the end of the administration interval, the same medicationAdministration </w:t>
        </w:r>
      </w:ins>
      <w:ins w:id="1548" w:author="Jose Costa Teixeira" w:date="2017-07-04T19:12:00Z">
        <w:r w:rsidR="00225669">
          <w:rPr>
            <w:i w:val="0"/>
          </w:rPr>
          <w:t>resource instance</w:t>
        </w:r>
      </w:ins>
      <w:ins w:id="1549" w:author="Jose Costa Teixeira" w:date="2017-07-04T19:39:00Z">
        <w:r>
          <w:rPr>
            <w:i w:val="0"/>
          </w:rPr>
          <w:t xml:space="preserve"> is updated</w:t>
        </w:r>
      </w:ins>
      <w:ins w:id="1550" w:author="Jose Costa Teixeira" w:date="2017-07-04T19:12:00Z">
        <w:r>
          <w:rPr>
            <w:i w:val="0"/>
          </w:rPr>
          <w:t xml:space="preserve"> with </w:t>
        </w:r>
        <w:r w:rsidR="00225669">
          <w:rPr>
            <w:i w:val="0"/>
          </w:rPr>
          <w:t xml:space="preserve">status </w:t>
        </w:r>
      </w:ins>
      <w:ins w:id="1551" w:author="Jose Costa Teixeira" w:date="2017-07-04T19:40:00Z">
        <w:r w:rsidRPr="00165492">
          <w:rPr>
            <w:i w:val="0"/>
            <w:lang w:val="en-GB"/>
            <w:rPrChange w:id="1552" w:author="Jose Costa Teixeira" w:date="2017-07-04T19:40:00Z">
              <w:rPr>
                <w:i w:val="0"/>
                <w:lang w:val="pt-PT"/>
              </w:rPr>
            </w:rPrChange>
          </w:rPr>
          <w:t>“</w:t>
        </w:r>
      </w:ins>
      <w:ins w:id="1553" w:author="Jose Costa Teixeira" w:date="2017-07-04T19:12:00Z">
        <w:r w:rsidR="00225669">
          <w:rPr>
            <w:i w:val="0"/>
          </w:rPr>
          <w:t>complete</w:t>
        </w:r>
      </w:ins>
      <w:ins w:id="1554" w:author="Jose Costa Teixeira" w:date="2017-07-04T19:40:00Z">
        <w:r>
          <w:rPr>
            <w:i w:val="0"/>
          </w:rPr>
          <w:t xml:space="preserve">”. If there was no </w:t>
        </w:r>
      </w:ins>
      <w:ins w:id="1555" w:author="Jose Costa Teixeira" w:date="2017-07-04T19:41:00Z">
        <w:r>
          <w:rPr>
            <w:i w:val="0"/>
          </w:rPr>
          <w:t>resource instance issued at the beginning of the administration, then this is the only resource instance and contains the details of the entire interval.</w:t>
        </w:r>
      </w:ins>
    </w:p>
    <w:p w14:paraId="03F693B9" w14:textId="0B1E5188" w:rsidR="00225669" w:rsidRDefault="00165492" w:rsidP="00225669">
      <w:pPr>
        <w:pStyle w:val="AuthorInstructions"/>
        <w:numPr>
          <w:ilvl w:val="1"/>
          <w:numId w:val="102"/>
        </w:numPr>
        <w:rPr>
          <w:ins w:id="1556" w:author="Jose Costa Teixeira" w:date="2017-07-04T19:12:00Z"/>
          <w:i w:val="0"/>
        </w:rPr>
      </w:pPr>
      <w:ins w:id="1557" w:author="Jose Costa Teixeira" w:date="2017-07-04T19:41:00Z">
        <w:r>
          <w:rPr>
            <w:i w:val="0"/>
          </w:rPr>
          <w:t xml:space="preserve">If at any time the medication administration becomes a </w:t>
        </w:r>
      </w:ins>
      <w:ins w:id="1558" w:author="Jose Costa Teixeira" w:date="2017-07-04T19:12:00Z">
        <w:r w:rsidR="00225669">
          <w:rPr>
            <w:i w:val="0"/>
          </w:rPr>
          <w:t>complex</w:t>
        </w:r>
      </w:ins>
      <w:ins w:id="1559" w:author="Jose Costa Teixeira" w:date="2017-07-04T19:41:00Z">
        <w:r>
          <w:rPr>
            <w:i w:val="0"/>
          </w:rPr>
          <w:t xml:space="preserve"> administration</w:t>
        </w:r>
      </w:ins>
      <w:ins w:id="1560" w:author="Jose Costa Teixeira" w:date="2017-07-04T19:45:00Z">
        <w:r>
          <w:rPr>
            <w:i w:val="0"/>
          </w:rPr>
          <w:t>, i.e. if there is another interval in the same administration</w:t>
        </w:r>
      </w:ins>
      <w:ins w:id="1561" w:author="Jose Costa Teixeira" w:date="2017-07-04T19:12:00Z">
        <w:r w:rsidR="00225669">
          <w:rPr>
            <w:i w:val="0"/>
          </w:rPr>
          <w:t>:</w:t>
        </w:r>
      </w:ins>
    </w:p>
    <w:p w14:paraId="68863346" w14:textId="4699F90E" w:rsidR="00165492" w:rsidRDefault="00165492">
      <w:pPr>
        <w:pStyle w:val="AuthorInstructions"/>
        <w:numPr>
          <w:ilvl w:val="2"/>
          <w:numId w:val="102"/>
        </w:numPr>
        <w:rPr>
          <w:ins w:id="1562" w:author="Jose Costa Teixeira" w:date="2017-07-04T19:43:00Z"/>
          <w:i w:val="0"/>
        </w:rPr>
        <w:pPrChange w:id="1563" w:author="Jose Costa Teixeira" w:date="2017-07-04T19:49:00Z">
          <w:pPr>
            <w:pStyle w:val="AuthorInstructions"/>
            <w:numPr>
              <w:ilvl w:val="1"/>
              <w:numId w:val="102"/>
            </w:numPr>
            <w:ind w:left="1440" w:hanging="360"/>
          </w:pPr>
        </w:pPrChange>
      </w:pPr>
      <w:ins w:id="1564" w:author="Jose Costa Teixeira" w:date="2017-07-04T19:43:00Z">
        <w:r>
          <w:rPr>
            <w:i w:val="0"/>
          </w:rPr>
          <w:t xml:space="preserve">If the medicationAdministration resource instance </w:t>
        </w:r>
      </w:ins>
      <w:ins w:id="1565" w:author="Jose Costa Teixeira" w:date="2017-07-04T19:47:00Z">
        <w:r>
          <w:rPr>
            <w:i w:val="0"/>
          </w:rPr>
          <w:t xml:space="preserve">for the first interval, did not have </w:t>
        </w:r>
      </w:ins>
      <w:ins w:id="1566" w:author="Jose Costa Teixeira" w:date="2017-07-04T19:43:00Z">
        <w:r>
          <w:rPr>
            <w:i w:val="0"/>
          </w:rPr>
          <w:t>a</w:t>
        </w:r>
      </w:ins>
      <w:ins w:id="1567" w:author="Jose Costa Teixeira" w:date="2017-07-04T19:46:00Z">
        <w:r>
          <w:rPr>
            <w:i w:val="0"/>
          </w:rPr>
          <w:t xml:space="preserve"> </w:t>
        </w:r>
      </w:ins>
      <w:ins w:id="1568" w:author="Jose Costa Teixeira" w:date="2017-07-04T19:47:00Z">
        <w:r>
          <w:rPr>
            <w:i w:val="0"/>
          </w:rPr>
          <w:t>“parent” resource instance:</w:t>
        </w:r>
      </w:ins>
    </w:p>
    <w:p w14:paraId="4E912024" w14:textId="1639C794" w:rsidR="00225669" w:rsidRDefault="00225669">
      <w:pPr>
        <w:pStyle w:val="AuthorInstructions"/>
        <w:numPr>
          <w:ilvl w:val="3"/>
          <w:numId w:val="102"/>
        </w:numPr>
        <w:rPr>
          <w:ins w:id="1569" w:author="Jose Costa Teixeira" w:date="2017-07-04T19:12:00Z"/>
          <w:i w:val="0"/>
        </w:rPr>
        <w:pPrChange w:id="1570" w:author="Jose Costa Teixeira" w:date="2017-07-04T19:49:00Z">
          <w:pPr>
            <w:pStyle w:val="AuthorInstructions"/>
            <w:numPr>
              <w:ilvl w:val="2"/>
              <w:numId w:val="102"/>
            </w:numPr>
            <w:ind w:left="2160" w:hanging="360"/>
          </w:pPr>
        </w:pPrChange>
      </w:pPr>
      <w:ins w:id="1571" w:author="Jose Costa Teixeira" w:date="2017-07-04T19:12:00Z">
        <w:r>
          <w:rPr>
            <w:i w:val="0"/>
          </w:rPr>
          <w:t>The previous simple interval administration becomes the parent</w:t>
        </w:r>
      </w:ins>
    </w:p>
    <w:p w14:paraId="2E9F513B" w14:textId="5CD1D273" w:rsidR="00225669" w:rsidRDefault="00C26496">
      <w:pPr>
        <w:pStyle w:val="AuthorInstructions"/>
        <w:numPr>
          <w:ilvl w:val="3"/>
          <w:numId w:val="102"/>
        </w:numPr>
        <w:rPr>
          <w:ins w:id="1572" w:author="Jose Costa Teixeira" w:date="2017-07-04T19:12:00Z"/>
          <w:i w:val="0"/>
        </w:rPr>
      </w:pPr>
      <w:ins w:id="1573" w:author="Jose Costa Teixeira" w:date="2017-07-04T19:48:00Z">
        <w:r>
          <w:rPr>
            <w:i w:val="0"/>
          </w:rPr>
          <w:lastRenderedPageBreak/>
          <w:t>A</w:t>
        </w:r>
      </w:ins>
      <w:ins w:id="1574" w:author="Jose Costa Teixeira" w:date="2017-07-04T19:12:00Z">
        <w:r w:rsidR="00225669">
          <w:rPr>
            <w:i w:val="0"/>
          </w:rPr>
          <w:t xml:space="preserve"> child med</w:t>
        </w:r>
      </w:ins>
      <w:ins w:id="1575" w:author="Jose Costa Teixeira" w:date="2017-07-04T19:48:00Z">
        <w:r>
          <w:rPr>
            <w:i w:val="0"/>
          </w:rPr>
          <w:t xml:space="preserve">icationAdministration resource instance is created, </w:t>
        </w:r>
      </w:ins>
      <w:ins w:id="1576" w:author="Jose Costa Teixeira" w:date="2017-07-04T19:49:00Z">
        <w:r>
          <w:rPr>
            <w:i w:val="0"/>
          </w:rPr>
          <w:t>which contains the interval that just finished</w:t>
        </w:r>
      </w:ins>
      <w:ins w:id="1577" w:author="Jose Costa Teixeira" w:date="2017-07-04T19:12:00Z">
        <w:r>
          <w:rPr>
            <w:i w:val="0"/>
          </w:rPr>
          <w:t xml:space="preserve">. </w:t>
        </w:r>
      </w:ins>
      <w:ins w:id="1578" w:author="Jose Costa Teixeira" w:date="2017-07-04T19:49:00Z">
        <w:r>
          <w:rPr>
            <w:i w:val="0"/>
          </w:rPr>
          <w:t xml:space="preserve">This interval </w:t>
        </w:r>
      </w:ins>
      <w:ins w:id="1579" w:author="Jose Costa Teixeira" w:date="2017-07-04T19:50:00Z">
        <w:r>
          <w:rPr>
            <w:i w:val="0"/>
          </w:rPr>
          <w:t xml:space="preserve">has status </w:t>
        </w:r>
      </w:ins>
      <w:ins w:id="1580" w:author="Jose Costa Teixeira" w:date="2017-07-04T19:49:00Z">
        <w:r>
          <w:rPr>
            <w:i w:val="0"/>
          </w:rPr>
          <w:t>“complete”</w:t>
        </w:r>
      </w:ins>
      <w:ins w:id="1581" w:author="Jose Costa Teixeira" w:date="2017-07-04T19:50:00Z">
        <w:r>
          <w:rPr>
            <w:i w:val="0"/>
          </w:rPr>
          <w:t xml:space="preserve"> and its parent is the previous resource instance</w:t>
        </w:r>
      </w:ins>
      <w:ins w:id="1582" w:author="Jose Costa Teixeira" w:date="2017-07-04T19:51:00Z">
        <w:r>
          <w:rPr>
            <w:i w:val="0"/>
          </w:rPr>
          <w:t>.</w:t>
        </w:r>
      </w:ins>
    </w:p>
    <w:p w14:paraId="29076BAF" w14:textId="020F92E8" w:rsidR="00225669" w:rsidRDefault="00C26496" w:rsidP="00225669">
      <w:pPr>
        <w:pStyle w:val="AuthorInstructions"/>
        <w:numPr>
          <w:ilvl w:val="3"/>
          <w:numId w:val="102"/>
        </w:numPr>
        <w:rPr>
          <w:ins w:id="1583" w:author="Jose Costa Teixeira" w:date="2017-07-04T19:12:00Z"/>
          <w:i w:val="0"/>
        </w:rPr>
      </w:pPr>
      <w:ins w:id="1584" w:author="Jose Costa Teixeira" w:date="2017-07-04T19:50:00Z">
        <w:r>
          <w:rPr>
            <w:i w:val="0"/>
          </w:rPr>
          <w:t>Another child medicationAdministration resource instance is created,</w:t>
        </w:r>
      </w:ins>
      <w:ins w:id="1585" w:author="Jose Costa Teixeira" w:date="2017-07-04T19:51:00Z">
        <w:r>
          <w:rPr>
            <w:i w:val="0"/>
          </w:rPr>
          <w:t xml:space="preserve"> with status “in progress”</w:t>
        </w:r>
      </w:ins>
      <w:ins w:id="1586" w:author="Jose Costa Teixeira" w:date="2017-07-04T19:50:00Z">
        <w:r>
          <w:rPr>
            <w:i w:val="0"/>
          </w:rPr>
          <w:t xml:space="preserve"> </w:t>
        </w:r>
      </w:ins>
      <w:ins w:id="1587" w:author="Jose Costa Teixeira" w:date="2017-07-04T19:12:00Z">
        <w:r>
          <w:rPr>
            <w:i w:val="0"/>
          </w:rPr>
          <w:t>which represents the newly started interval.</w:t>
        </w:r>
      </w:ins>
      <w:ins w:id="1588" w:author="Jose Costa Teixeira" w:date="2017-07-04T19:51:00Z">
        <w:r>
          <w:rPr>
            <w:i w:val="0"/>
          </w:rPr>
          <w:t xml:space="preserve"> The same logic applies as for the previous intervals.</w:t>
        </w:r>
      </w:ins>
    </w:p>
    <w:p w14:paraId="2433D08A" w14:textId="7FD6C33C" w:rsidR="00225669" w:rsidRPr="00EA17A8" w:rsidRDefault="00225669" w:rsidP="00225669">
      <w:pPr>
        <w:pStyle w:val="AuthorInstructions"/>
        <w:rPr>
          <w:ins w:id="1589" w:author="Jose Costa Teixeira" w:date="2017-07-04T19:12:00Z"/>
          <w:i w:val="0"/>
        </w:rPr>
      </w:pPr>
    </w:p>
    <w:p w14:paraId="2D73EAFC" w14:textId="5E277470" w:rsidR="00225669" w:rsidRDefault="00FB31DD" w:rsidP="00225669">
      <w:pPr>
        <w:pStyle w:val="AuthorInstructions"/>
        <w:rPr>
          <w:ins w:id="1590" w:author="Jose Costa Teixeira" w:date="2017-07-04T19:24:00Z"/>
          <w:i w:val="0"/>
        </w:rPr>
      </w:pPr>
      <w:ins w:id="1591" w:author="Jose Costa Teixeira" w:date="2017-07-04T19:24:00Z">
        <w:r>
          <w:rPr>
            <w:i w:val="0"/>
          </w:rPr>
          <w:t>See the section “Message Semantics” for details on the constraints that support this logic.</w:t>
        </w:r>
      </w:ins>
    </w:p>
    <w:p w14:paraId="519DB85B" w14:textId="227BAC09" w:rsidR="00FB31DD" w:rsidRDefault="00FB31DD" w:rsidP="00225669">
      <w:pPr>
        <w:pStyle w:val="AuthorInstructions"/>
        <w:rPr>
          <w:ins w:id="1592" w:author="Jose Costa Teixeira" w:date="2017-07-04T19:24:00Z"/>
          <w:i w:val="0"/>
        </w:rPr>
      </w:pPr>
    </w:p>
    <w:p w14:paraId="4145DB37" w14:textId="0755723F" w:rsidR="00225669" w:rsidDel="00C26496" w:rsidRDefault="00225669" w:rsidP="000B2210">
      <w:pPr>
        <w:pStyle w:val="AuthorInstructions"/>
        <w:rPr>
          <w:del w:id="1593" w:author="Jose Costa Teixeira" w:date="2017-07-04T19:53:00Z"/>
          <w:i w:val="0"/>
        </w:rPr>
      </w:pPr>
    </w:p>
    <w:p w14:paraId="62E7EA7D" w14:textId="77777777" w:rsidR="00126A38" w:rsidRPr="00C67286" w:rsidRDefault="00126A38" w:rsidP="00126A38">
      <w:pPr>
        <w:pStyle w:val="Heading3"/>
        <w:keepNext w:val="0"/>
        <w:numPr>
          <w:ilvl w:val="0"/>
          <w:numId w:val="0"/>
        </w:numPr>
        <w:rPr>
          <w:bCs/>
          <w:noProof w:val="0"/>
        </w:rPr>
      </w:pPr>
      <w:bookmarkStart w:id="1594" w:name="_Toc489656191"/>
      <w:r w:rsidRPr="00C67286">
        <w:rPr>
          <w:bCs/>
          <w:noProof w:val="0"/>
        </w:rPr>
        <w:t>X.4.2 Use Cases</w:t>
      </w:r>
      <w:bookmarkEnd w:id="1594"/>
    </w:p>
    <w:p w14:paraId="56087783" w14:textId="3AE12095" w:rsidR="00225669" w:rsidRDefault="00225669" w:rsidP="00225669">
      <w:pPr>
        <w:pStyle w:val="AuthorInstructions"/>
        <w:rPr>
          <w:ins w:id="1595" w:author="Jose Costa Teixeira" w:date="2017-07-04T19:13:00Z"/>
          <w:i w:val="0"/>
        </w:rPr>
      </w:pPr>
      <w:ins w:id="1596" w:author="Jose Costa Teixeira" w:date="2017-07-04T19:13:00Z">
        <w:r w:rsidRPr="00C67286">
          <w:rPr>
            <w:i w:val="0"/>
          </w:rPr>
          <w:t xml:space="preserve">MMA </w:t>
        </w:r>
        <w:r>
          <w:rPr>
            <w:i w:val="0"/>
          </w:rPr>
          <w:t xml:space="preserve">supports </w:t>
        </w:r>
        <w:r w:rsidRPr="00C67286">
          <w:rPr>
            <w:i w:val="0"/>
          </w:rPr>
          <w:t xml:space="preserve">the clear functionality profiled: </w:t>
        </w:r>
      </w:ins>
      <w:ins w:id="1597" w:author="Jose Costa Teixeira" w:date="2017-07-18T12:49:00Z">
        <w:r w:rsidR="001D09EE">
          <w:rPr>
            <w:i w:val="0"/>
          </w:rPr>
          <w:t>retrieving</w:t>
        </w:r>
      </w:ins>
      <w:ins w:id="1598" w:author="Jose Costa Teixeira" w:date="2017-07-04T19:13:00Z">
        <w:r w:rsidRPr="00C67286">
          <w:rPr>
            <w:i w:val="0"/>
          </w:rPr>
          <w:t xml:space="preserve"> medication administration requests, and informing about the administration.</w:t>
        </w:r>
      </w:ins>
    </w:p>
    <w:p w14:paraId="1DDDC903" w14:textId="77777777" w:rsidR="00225669" w:rsidRDefault="00225669" w:rsidP="00225669">
      <w:pPr>
        <w:pStyle w:val="AuthorInstructions"/>
        <w:rPr>
          <w:ins w:id="1599" w:author="Jose Costa Teixeira" w:date="2017-07-04T19:13:00Z"/>
          <w:i w:val="0"/>
        </w:rPr>
      </w:pPr>
      <w:ins w:id="1600" w:author="Jose Costa Teixeira" w:date="2017-07-04T19:13:00Z">
        <w:r>
          <w:rPr>
            <w:i w:val="0"/>
          </w:rPr>
          <w:t>The use of FHIR is a precursor for distributed applications, to enhanced data exchange using a reliable, common and lightweight technical approach. The approach described here may be used in a range of contexts – hospitals, communities, national or regional data exchange – but the starting focus of this profile are:</w:t>
        </w:r>
      </w:ins>
    </w:p>
    <w:p w14:paraId="60754B8F" w14:textId="77777777" w:rsidR="00225669" w:rsidRDefault="00225669" w:rsidP="00225669">
      <w:pPr>
        <w:pStyle w:val="AuthorInstructions"/>
        <w:numPr>
          <w:ilvl w:val="0"/>
          <w:numId w:val="102"/>
        </w:numPr>
        <w:rPr>
          <w:ins w:id="1601" w:author="Jose Costa Teixeira" w:date="2017-07-04T19:13:00Z"/>
          <w:i w:val="0"/>
        </w:rPr>
      </w:pPr>
      <w:ins w:id="1602" w:author="Jose Costa Teixeira" w:date="2017-07-04T19:13:00Z">
        <w:r>
          <w:rPr>
            <w:i w:val="0"/>
          </w:rPr>
          <w:t>Mobile applications used by nurses, where they check the schedule and inform the administration of medication</w:t>
        </w:r>
      </w:ins>
    </w:p>
    <w:p w14:paraId="0EE09421" w14:textId="77777777" w:rsidR="00225669" w:rsidRDefault="00225669" w:rsidP="00225669">
      <w:pPr>
        <w:pStyle w:val="AuthorInstructions"/>
        <w:numPr>
          <w:ilvl w:val="0"/>
          <w:numId w:val="102"/>
        </w:numPr>
        <w:rPr>
          <w:ins w:id="1603" w:author="Jose Costa Teixeira" w:date="2017-07-04T19:13:00Z"/>
          <w:i w:val="0"/>
        </w:rPr>
      </w:pPr>
      <w:ins w:id="1604" w:author="Jose Costa Teixeira" w:date="2017-07-04T19:13:00Z">
        <w:r>
          <w:rPr>
            <w:i w:val="0"/>
          </w:rPr>
          <w:t>Patient mobile devices such as smartphones</w:t>
        </w:r>
      </w:ins>
    </w:p>
    <w:p w14:paraId="589F6E09" w14:textId="77777777" w:rsidR="00225669" w:rsidRDefault="00225669" w:rsidP="00225669">
      <w:pPr>
        <w:pStyle w:val="AuthorInstructions"/>
        <w:numPr>
          <w:ilvl w:val="0"/>
          <w:numId w:val="102"/>
        </w:numPr>
        <w:rPr>
          <w:ins w:id="1605" w:author="Jose Costa Teixeira" w:date="2017-07-04T19:13:00Z"/>
          <w:i w:val="0"/>
        </w:rPr>
      </w:pPr>
      <w:ins w:id="1606" w:author="Jose Costa Teixeira" w:date="2017-07-04T19:13:00Z">
        <w:r>
          <w:rPr>
            <w:i w:val="0"/>
          </w:rPr>
          <w:t>Other devices reporting administration of drugs, such as ambulatory drug infusion devices, or others.</w:t>
        </w:r>
      </w:ins>
    </w:p>
    <w:p w14:paraId="774D2403" w14:textId="77777777" w:rsidR="00225669" w:rsidRDefault="00225669" w:rsidP="00225669">
      <w:pPr>
        <w:pStyle w:val="AuthorInstructions"/>
        <w:numPr>
          <w:ilvl w:val="0"/>
          <w:numId w:val="102"/>
        </w:numPr>
        <w:rPr>
          <w:ins w:id="1607" w:author="Jose Costa Teixeira" w:date="2017-07-04T19:13:00Z"/>
          <w:i w:val="0"/>
        </w:rPr>
      </w:pPr>
      <w:ins w:id="1608" w:author="Jose Costa Teixeira" w:date="2017-07-04T19:13:00Z">
        <w:r>
          <w:rPr>
            <w:i w:val="0"/>
          </w:rPr>
          <w:t>Other cases</w:t>
        </w:r>
      </w:ins>
    </w:p>
    <w:p w14:paraId="656B71A3" w14:textId="5285E52A" w:rsidR="00225669" w:rsidRDefault="00225669" w:rsidP="00225669">
      <w:pPr>
        <w:pStyle w:val="AuthorInstructions"/>
        <w:rPr>
          <w:ins w:id="1609" w:author="Jose Costa Teixeira" w:date="2017-07-04T19:13:00Z"/>
          <w:i w:val="0"/>
        </w:rPr>
      </w:pPr>
      <w:ins w:id="1610" w:author="Jose Costa Teixeira" w:date="2017-07-04T19:13:00Z">
        <w:r>
          <w:rPr>
            <w:i w:val="0"/>
          </w:rPr>
          <w:t>This profile starts with two use cases that will benefit especially from the use of REST interfaces.</w:t>
        </w:r>
      </w:ins>
    </w:p>
    <w:p w14:paraId="75B56C46" w14:textId="77777777" w:rsidR="00225669" w:rsidRPr="000B2210" w:rsidRDefault="00225669" w:rsidP="00225669">
      <w:pPr>
        <w:pStyle w:val="AuthorInstructions"/>
        <w:rPr>
          <w:ins w:id="1611" w:author="Jose Costa Teixeira" w:date="2017-07-04T19:13:00Z"/>
          <w:i w:val="0"/>
        </w:rPr>
      </w:pPr>
    </w:p>
    <w:p w14:paraId="62E7EA7E" w14:textId="77777777" w:rsidR="00FD6B22" w:rsidRPr="00C67286" w:rsidRDefault="007773C8" w:rsidP="00126A38">
      <w:pPr>
        <w:pStyle w:val="Heading4"/>
        <w:numPr>
          <w:ilvl w:val="0"/>
          <w:numId w:val="0"/>
        </w:numPr>
        <w:ind w:left="864" w:hanging="864"/>
        <w:rPr>
          <w:noProof w:val="0"/>
        </w:rPr>
      </w:pPr>
      <w:bookmarkStart w:id="1612" w:name="_Toc489656192"/>
      <w:r w:rsidRPr="00C67286">
        <w:rPr>
          <w:noProof w:val="0"/>
        </w:rPr>
        <w:t>X.</w:t>
      </w:r>
      <w:r w:rsidR="00AF472E" w:rsidRPr="00C67286">
        <w:rPr>
          <w:noProof w:val="0"/>
        </w:rPr>
        <w:t>4</w:t>
      </w:r>
      <w:r w:rsidRPr="00C67286">
        <w:rPr>
          <w:noProof w:val="0"/>
        </w:rPr>
        <w:t>.2</w:t>
      </w:r>
      <w:r w:rsidR="00126A38" w:rsidRPr="00C67286">
        <w:rPr>
          <w:noProof w:val="0"/>
        </w:rPr>
        <w:t>.1</w:t>
      </w:r>
      <w:r w:rsidRPr="00C67286">
        <w:rPr>
          <w:noProof w:val="0"/>
        </w:rPr>
        <w:t xml:space="preserve"> Use</w:t>
      </w:r>
      <w:r w:rsidR="00FD6B22" w:rsidRPr="00C67286">
        <w:rPr>
          <w:noProof w:val="0"/>
        </w:rPr>
        <w:t xml:space="preserve"> Case</w:t>
      </w:r>
      <w:r w:rsidR="002869E8" w:rsidRPr="00C67286">
        <w:rPr>
          <w:noProof w:val="0"/>
        </w:rPr>
        <w:t xml:space="preserve"> #1: </w:t>
      </w:r>
      <w:ins w:id="1613" w:author="Jose Costa Teixeira" w:date="2016-06-13T05:51:00Z">
        <w:r w:rsidR="00322340" w:rsidRPr="00C67286">
          <w:rPr>
            <w:noProof w:val="0"/>
          </w:rPr>
          <w:t>Home Nursing Scenario</w:t>
        </w:r>
      </w:ins>
      <w:bookmarkEnd w:id="1612"/>
      <w:del w:id="1614" w:author="Jose Costa Teixeira" w:date="2016-06-13T05:51:00Z">
        <w:r w:rsidR="002869E8" w:rsidRPr="00C67286" w:rsidDel="00322340">
          <w:rPr>
            <w:noProof w:val="0"/>
          </w:rPr>
          <w:delText>&lt;simple name&gt;</w:delText>
        </w:r>
      </w:del>
    </w:p>
    <w:p w14:paraId="62E7EA7F" w14:textId="77777777" w:rsidR="00FD6B22" w:rsidRPr="00C67286" w:rsidDel="00AB6D9E" w:rsidRDefault="00FD6B22" w:rsidP="00597DB2">
      <w:pPr>
        <w:pStyle w:val="AuthorInstructions"/>
        <w:rPr>
          <w:del w:id="1615" w:author="Jose Costa Teixeira" w:date="2016-06-13T06:02:00Z"/>
        </w:rPr>
      </w:pPr>
      <w:del w:id="1616" w:author="Jose Costa Teixeira" w:date="2016-06-13T06:02:00Z">
        <w:r w:rsidRPr="00C67286" w:rsidDel="00AB6D9E">
          <w:delText xml:space="preserve">&lt;One or two sentence simple description of </w:delText>
        </w:r>
        <w:r w:rsidR="003D19E0" w:rsidRPr="00C67286" w:rsidDel="00AB6D9E">
          <w:delText>this particular use case</w:delText>
        </w:r>
        <w:r w:rsidRPr="00C67286" w:rsidDel="00AB6D9E">
          <w:delText>.&gt;</w:delText>
        </w:r>
      </w:del>
    </w:p>
    <w:p w14:paraId="62E7EA80" w14:textId="17AA4253" w:rsidR="00412649" w:rsidRPr="00C67286" w:rsidRDefault="00412649" w:rsidP="00597DB2">
      <w:pPr>
        <w:pStyle w:val="AuthorInstructions"/>
        <w:rPr>
          <w:i w:val="0"/>
        </w:rPr>
      </w:pPr>
      <w:del w:id="1617" w:author="Jose Costa Teixeira" w:date="2016-06-13T06:02:00Z">
        <w:r w:rsidRPr="00C67286" w:rsidDel="00AB6D9E">
          <w:delText>&lt;Note that Section X.</w:delText>
        </w:r>
        <w:r w:rsidR="00BD50E5" w:rsidRPr="00C67286" w:rsidDel="00AB6D9E">
          <w:delText>4</w:delText>
        </w:r>
        <w:r w:rsidRPr="00C67286" w:rsidDel="00AB6D9E">
          <w:delText>.2</w:delText>
        </w:r>
        <w:r w:rsidR="00DE3F6C" w:rsidRPr="00C67286" w:rsidDel="00AB6D9E">
          <w:delText>.</w:delText>
        </w:r>
        <w:r w:rsidR="00613C53" w:rsidRPr="00C67286" w:rsidDel="00AB6D9E">
          <w:delText xml:space="preserve">1 </w:delText>
        </w:r>
        <w:r w:rsidRPr="00C67286" w:rsidDel="00AB6D9E">
          <w:delText xml:space="preserve">repeats in </w:delText>
        </w:r>
        <w:r w:rsidR="007773C8" w:rsidRPr="00C67286" w:rsidDel="00AB6D9E">
          <w:delText>its</w:delText>
        </w:r>
        <w:r w:rsidRPr="00C67286" w:rsidDel="00AB6D9E">
          <w:delText xml:space="preserve"> entire</w:delText>
        </w:r>
        <w:r w:rsidR="00953CFC" w:rsidRPr="00C67286" w:rsidDel="00AB6D9E">
          <w:delText xml:space="preserve">ty for additional Use </w:delText>
        </w:r>
        <w:r w:rsidR="00C536E4" w:rsidRPr="00C67286" w:rsidDel="00AB6D9E">
          <w:delText>Cases (r</w:delText>
        </w:r>
        <w:r w:rsidR="00953CFC" w:rsidRPr="00C67286" w:rsidDel="00AB6D9E">
          <w:delText>eplicate as</w:delText>
        </w:r>
        <w:r w:rsidR="00BD50E5" w:rsidRPr="00C67286" w:rsidDel="00AB6D9E">
          <w:delText xml:space="preserve"> section X.4</w:delText>
        </w:r>
        <w:r w:rsidRPr="00C67286" w:rsidDel="00AB6D9E">
          <w:delText>.</w:delText>
        </w:r>
        <w:r w:rsidR="00C536E4" w:rsidRPr="00C67286" w:rsidDel="00AB6D9E">
          <w:delText>2.2, X.4.2.3, etc.).</w:delText>
        </w:r>
        <w:r w:rsidRPr="00C67286" w:rsidDel="00AB6D9E">
          <w:delText>&gt;</w:delText>
        </w:r>
      </w:del>
      <w:ins w:id="1618" w:author="Jose Costa Teixeira" w:date="2016-06-13T06:02:00Z">
        <w:r w:rsidR="00AB6D9E" w:rsidRPr="00C67286">
          <w:rPr>
            <w:i w:val="0"/>
            <w:rPrChange w:id="1619" w:author="Jose Costa Teixeira" w:date="2016-06-13T06:02:00Z">
              <w:rPr/>
            </w:rPrChange>
          </w:rPr>
          <w:t>Th</w:t>
        </w:r>
        <w:r w:rsidR="00AB6D9E" w:rsidRPr="00C67286">
          <w:rPr>
            <w:i w:val="0"/>
          </w:rPr>
          <w:t xml:space="preserve">is use case describes the situation in which a nurse </w:t>
        </w:r>
      </w:ins>
      <w:ins w:id="1620" w:author="Jose Costa Teixeira" w:date="2016-06-13T06:04:00Z">
        <w:r w:rsidR="00AB6D9E" w:rsidRPr="00C67286">
          <w:rPr>
            <w:i w:val="0"/>
          </w:rPr>
          <w:t xml:space="preserve">receives a list of medications to give to patients in an ambulatory setting, and uses a mobile device to plan and </w:t>
        </w:r>
      </w:ins>
      <w:ins w:id="1621" w:author="Jose Costa Teixeira" w:date="2017-04-17T11:55:00Z">
        <w:r w:rsidR="002049BB" w:rsidRPr="00C67286">
          <w:rPr>
            <w:i w:val="0"/>
          </w:rPr>
          <w:t xml:space="preserve">check the appropriateness </w:t>
        </w:r>
      </w:ins>
      <w:ins w:id="1622" w:author="Jose Costa Teixeira" w:date="2016-06-13T06:05:00Z">
        <w:r w:rsidR="00AB6D9E" w:rsidRPr="00C67286">
          <w:rPr>
            <w:i w:val="0"/>
          </w:rPr>
          <w:t>of the administration, using also the same device to record the</w:t>
        </w:r>
      </w:ins>
      <w:ins w:id="1623" w:author="Jose Costa Teixeira" w:date="2017-04-17T11:55:00Z">
        <w:r w:rsidR="002049BB" w:rsidRPr="00C67286">
          <w:rPr>
            <w:i w:val="0"/>
          </w:rPr>
          <w:t xml:space="preserve"> execution of the</w:t>
        </w:r>
      </w:ins>
      <w:ins w:id="1624" w:author="Jose Costa Teixeira" w:date="2016-06-13T06:05:00Z">
        <w:r w:rsidR="00AB6D9E" w:rsidRPr="00C67286">
          <w:rPr>
            <w:i w:val="0"/>
          </w:rPr>
          <w:t xml:space="preserve"> administration.</w:t>
        </w:r>
      </w:ins>
    </w:p>
    <w:p w14:paraId="3D6A1699" w14:textId="0944312B" w:rsidR="00F47A33" w:rsidRPr="00C67286" w:rsidRDefault="00F47A33" w:rsidP="00597DB2">
      <w:pPr>
        <w:pStyle w:val="AuthorInstructions"/>
      </w:pPr>
    </w:p>
    <w:p w14:paraId="181EF0AD" w14:textId="77777777" w:rsidR="00F47A33" w:rsidRPr="00C67286" w:rsidRDefault="00F47A33" w:rsidP="00597DB2">
      <w:pPr>
        <w:pStyle w:val="AuthorInstructions"/>
      </w:pPr>
    </w:p>
    <w:p w14:paraId="62E7EA81" w14:textId="795B116C" w:rsidR="00CF283F" w:rsidRPr="00C67286" w:rsidRDefault="007773C8" w:rsidP="00126A38">
      <w:pPr>
        <w:pStyle w:val="Heading5"/>
        <w:numPr>
          <w:ilvl w:val="0"/>
          <w:numId w:val="0"/>
        </w:numPr>
        <w:rPr>
          <w:noProof w:val="0"/>
        </w:rPr>
      </w:pPr>
      <w:bookmarkStart w:id="1625" w:name="_Toc489656193"/>
      <w:r w:rsidRPr="00C67286">
        <w:rPr>
          <w:noProof w:val="0"/>
        </w:rPr>
        <w:t>X.</w:t>
      </w:r>
      <w:r w:rsidR="00AF472E" w:rsidRPr="00C67286">
        <w:rPr>
          <w:noProof w:val="0"/>
        </w:rPr>
        <w:t>4</w:t>
      </w:r>
      <w:r w:rsidRPr="00C67286">
        <w:rPr>
          <w:noProof w:val="0"/>
        </w:rPr>
        <w:t>.2.1</w:t>
      </w:r>
      <w:r w:rsidR="00126A38" w:rsidRPr="00C67286">
        <w:rPr>
          <w:noProof w:val="0"/>
        </w:rPr>
        <w:t>.1</w:t>
      </w:r>
      <w:r w:rsidR="003D5853" w:rsidRPr="00C67286">
        <w:rPr>
          <w:noProof w:val="0"/>
        </w:rPr>
        <w:t xml:space="preserve"> Home Nursing Scenario</w:t>
      </w:r>
      <w:r w:rsidR="002869E8" w:rsidRPr="00C67286">
        <w:rPr>
          <w:bCs/>
          <w:noProof w:val="0"/>
        </w:rPr>
        <w:t xml:space="preserve"> </w:t>
      </w:r>
      <w:r w:rsidR="005F21E7" w:rsidRPr="00C67286">
        <w:rPr>
          <w:noProof w:val="0"/>
        </w:rPr>
        <w:t>Use Case</w:t>
      </w:r>
      <w:r w:rsidR="002869E8" w:rsidRPr="00C67286">
        <w:rPr>
          <w:noProof w:val="0"/>
        </w:rPr>
        <w:t xml:space="preserve"> Description</w:t>
      </w:r>
      <w:bookmarkEnd w:id="1625"/>
    </w:p>
    <w:p w14:paraId="6D33BFB8" w14:textId="77777777" w:rsidR="006B0A7A" w:rsidRPr="00C67286" w:rsidRDefault="006B0A7A" w:rsidP="006B0A7A">
      <w:pPr>
        <w:spacing w:before="0"/>
        <w:rPr>
          <w:ins w:id="1626" w:author="Jose Costa Teixeira" w:date="2016-06-13T06:09:00Z"/>
        </w:rPr>
      </w:pPr>
      <w:ins w:id="1627" w:author="Jose Costa Teixeira" w:date="2016-06-13T06:09:00Z">
        <w:r w:rsidRPr="00C67286">
          <w:t xml:space="preserve">In this use case, </w:t>
        </w:r>
        <w:del w:id="1628" w:author="Michael Tan" w:date="2017-03-07T15:37:00Z">
          <w:r w:rsidRPr="00C67286" w:rsidDel="00280717">
            <w:delText xml:space="preserve">a </w:delText>
          </w:r>
        </w:del>
        <w:r w:rsidRPr="00C67286">
          <w:t>nurse</w:t>
        </w:r>
      </w:ins>
      <w:ins w:id="1629" w:author="Michael Tan" w:date="2017-03-07T15:37:00Z">
        <w:r w:rsidRPr="00C67286">
          <w:t>s</w:t>
        </w:r>
      </w:ins>
      <w:ins w:id="1630" w:author="Jose Costa Teixeira" w:date="2016-06-13T06:09:00Z">
        <w:r w:rsidRPr="00C67286">
          <w:t xml:space="preserve"> </w:t>
        </w:r>
      </w:ins>
      <w:ins w:id="1631" w:author="Michael Tan" w:date="2017-03-07T15:37:00Z">
        <w:r w:rsidRPr="00C67286">
          <w:t>are</w:t>
        </w:r>
      </w:ins>
      <w:ins w:id="1632" w:author="Jose Costa Teixeira" w:date="2016-06-13T06:09:00Z">
        <w:del w:id="1633" w:author="Michael Tan" w:date="2017-03-07T15:37:00Z">
          <w:r w:rsidRPr="00C67286" w:rsidDel="00280717">
            <w:delText>is</w:delText>
          </w:r>
        </w:del>
        <w:r w:rsidRPr="00C67286">
          <w:t xml:space="preserve"> responsible for medication administration of elderly patients in an ambulatory environment. The patients reside at home or in a wide spread nursing homes where internet is not always available.</w:t>
        </w:r>
      </w:ins>
    </w:p>
    <w:p w14:paraId="754EE2A3" w14:textId="77777777" w:rsidR="006B0A7A" w:rsidRPr="00C67286" w:rsidRDefault="006B0A7A" w:rsidP="006B0A7A">
      <w:pPr>
        <w:spacing w:before="0"/>
        <w:rPr>
          <w:ins w:id="1634" w:author="Jose Costa Teixeira" w:date="2016-06-13T06:08:00Z"/>
        </w:rPr>
      </w:pPr>
      <w:ins w:id="1635" w:author="Jose Costa Teixeira" w:date="2016-06-13T06:07:00Z">
        <w:r w:rsidRPr="00C67286">
          <w:t>The nurse</w:t>
        </w:r>
      </w:ins>
      <w:ins w:id="1636" w:author="Michael Tan" w:date="2017-03-07T15:37:00Z">
        <w:r w:rsidRPr="00C67286">
          <w:t>s are</w:t>
        </w:r>
      </w:ins>
      <w:ins w:id="1637" w:author="Jose Costa Teixeira" w:date="2016-06-13T06:07:00Z">
        <w:del w:id="1638" w:author="Michael Tan" w:date="2017-03-07T15:38:00Z">
          <w:r w:rsidRPr="00C67286" w:rsidDel="00280717">
            <w:delText xml:space="preserve"> is</w:delText>
          </w:r>
        </w:del>
        <w:r w:rsidRPr="00C67286">
          <w:t xml:space="preserve"> responsible for the care of a group of patients, and </w:t>
        </w:r>
      </w:ins>
      <w:ins w:id="1639" w:author="Michael Tan" w:date="2017-03-07T15:38:00Z">
        <w:r w:rsidRPr="00C67286">
          <w:t xml:space="preserve">each nurse </w:t>
        </w:r>
      </w:ins>
      <w:ins w:id="1640" w:author="Jose Costa Teixeira" w:date="2016-06-13T06:07:00Z">
        <w:r w:rsidRPr="00C67286">
          <w:t xml:space="preserve">receives a working list of the patients she has to visit on that particular day. </w:t>
        </w:r>
      </w:ins>
      <w:ins w:id="1641" w:author="Jose Costa Teixeira" w:date="2016-06-13T06:08:00Z">
        <w:r w:rsidRPr="00C67286">
          <w:t xml:space="preserve">Each patient could have multiple medications. </w:t>
        </w:r>
      </w:ins>
    </w:p>
    <w:p w14:paraId="6E597D86" w14:textId="77777777" w:rsidR="006B0A7A" w:rsidRPr="00C67286" w:rsidRDefault="006B0A7A">
      <w:pPr>
        <w:pStyle w:val="AuthorInstructions"/>
        <w:rPr>
          <w:ins w:id="1642" w:author="Jose Costa Teixeira" w:date="2016-06-13T06:07:00Z"/>
        </w:rPr>
        <w:pPrChange w:id="1643" w:author="Jose Costa Teixeira" w:date="2016-06-13T06:07:00Z">
          <w:pPr>
            <w:numPr>
              <w:numId w:val="99"/>
            </w:numPr>
            <w:tabs>
              <w:tab w:val="num" w:pos="720"/>
            </w:tabs>
            <w:spacing w:before="0"/>
            <w:ind w:left="720" w:hanging="360"/>
          </w:pPr>
        </w:pPrChange>
      </w:pPr>
      <w:ins w:id="1644" w:author="Jose Costa Teixeira" w:date="2016-06-13T06:07:00Z">
        <w:r w:rsidRPr="00C67286">
          <w:rPr>
            <w:i w:val="0"/>
          </w:rPr>
          <w:t>The assignments could involve several tasks like measuring temperature, blood pressure or taking blood samples, but this</w:t>
        </w:r>
      </w:ins>
      <w:ins w:id="1645" w:author="Jose Costa Teixeira" w:date="2016-06-13T06:08:00Z">
        <w:r w:rsidRPr="00C67286">
          <w:rPr>
            <w:i w:val="0"/>
          </w:rPr>
          <w:t xml:space="preserve"> document </w:t>
        </w:r>
      </w:ins>
      <w:ins w:id="1646" w:author="Jose Costa Teixeira" w:date="2016-06-13T06:07:00Z">
        <w:r w:rsidRPr="00C67286">
          <w:rPr>
            <w:i w:val="0"/>
          </w:rPr>
          <w:t>concentrate</w:t>
        </w:r>
      </w:ins>
      <w:ins w:id="1647" w:author="Jose Costa Teixeira" w:date="2016-06-13T06:08:00Z">
        <w:r w:rsidRPr="00C67286">
          <w:rPr>
            <w:i w:val="0"/>
          </w:rPr>
          <w:t>s</w:t>
        </w:r>
      </w:ins>
      <w:ins w:id="1648" w:author="Jose Costa Teixeira" w:date="2016-06-13T06:07:00Z">
        <w:r w:rsidRPr="00C67286">
          <w:rPr>
            <w:i w:val="0"/>
          </w:rPr>
          <w:t xml:space="preserve"> on the medication administration.</w:t>
        </w:r>
      </w:ins>
    </w:p>
    <w:p w14:paraId="7A3176B0" w14:textId="48514542" w:rsidR="006B0A7A" w:rsidRPr="00C67286" w:rsidRDefault="006B0A7A">
      <w:pPr>
        <w:spacing w:before="0"/>
        <w:rPr>
          <w:ins w:id="1649" w:author="Jose Costa Teixeira" w:date="2017-04-02T13:50:00Z"/>
        </w:rPr>
        <w:pPrChange w:id="1650" w:author="Jose Costa Teixeira" w:date="2016-06-13T06:08:00Z">
          <w:pPr>
            <w:numPr>
              <w:numId w:val="99"/>
            </w:numPr>
            <w:tabs>
              <w:tab w:val="num" w:pos="720"/>
            </w:tabs>
            <w:spacing w:before="0"/>
            <w:ind w:left="720" w:hanging="360"/>
          </w:pPr>
        </w:pPrChange>
      </w:pPr>
      <w:ins w:id="1651" w:author="Jose Costa Teixeira" w:date="2016-06-13T06:07:00Z">
        <w:r w:rsidRPr="00C67286">
          <w:t xml:space="preserve">The logistical supply of the medication is </w:t>
        </w:r>
      </w:ins>
      <w:ins w:id="1652" w:author="Jose Costa Teixeira" w:date="2017-04-02T13:48:00Z">
        <w:r w:rsidR="00022917" w:rsidRPr="00C67286">
          <w:t xml:space="preserve">articulated with this profile but defined elsewhere </w:t>
        </w:r>
      </w:ins>
      <w:ins w:id="1653" w:author="Jose Costa Teixeira" w:date="2017-04-02T13:49:00Z">
        <w:r w:rsidR="00022917" w:rsidRPr="00C67286">
          <w:t>and are not part of the scope of this profile. S</w:t>
        </w:r>
      </w:ins>
      <w:ins w:id="1654" w:author="Jose Costa Teixeira" w:date="2017-04-02T13:48:00Z">
        <w:r w:rsidR="00022917" w:rsidRPr="00C67286">
          <w:t xml:space="preserve">ee the IHE Pharmacy Technical Framework for relevant profiles on </w:t>
        </w:r>
      </w:ins>
      <w:ins w:id="1655" w:author="Jose Costa Teixeira" w:date="2017-04-02T13:49:00Z">
        <w:r w:rsidR="00022917" w:rsidRPr="00C67286">
          <w:t xml:space="preserve">dispense, </w:t>
        </w:r>
      </w:ins>
      <w:ins w:id="1656" w:author="Jose Costa Teixeira" w:date="2017-04-02T13:48:00Z">
        <w:r w:rsidR="00022917" w:rsidRPr="00C67286">
          <w:t xml:space="preserve">resupply, </w:t>
        </w:r>
      </w:ins>
      <w:ins w:id="1657" w:author="Jose Costa Teixeira" w:date="2017-04-02T13:49:00Z">
        <w:r w:rsidR="00022917" w:rsidRPr="00C67286">
          <w:t xml:space="preserve">inventory management and consumption. For this document, the </w:t>
        </w:r>
      </w:ins>
      <w:ins w:id="1658" w:author="Jose Costa Teixeira" w:date="2016-06-13T06:07:00Z">
        <w:r w:rsidRPr="00C67286">
          <w:t xml:space="preserve">patient could have the medication available at home or the nurse could take a </w:t>
        </w:r>
      </w:ins>
      <w:ins w:id="1659" w:author="Jose Costa Teixeira" w:date="2016-06-13T06:09:00Z">
        <w:r w:rsidRPr="00C67286">
          <w:t xml:space="preserve">medication </w:t>
        </w:r>
      </w:ins>
      <w:ins w:id="1660" w:author="Jose Costa Teixeira" w:date="2016-06-13T06:07:00Z">
        <w:r w:rsidRPr="00C67286">
          <w:t>strip along</w:t>
        </w:r>
      </w:ins>
      <w:ins w:id="1661" w:author="Jose Costa Teixeira" w:date="2016-06-13T06:09:00Z">
        <w:r w:rsidRPr="00C67286">
          <w:t xml:space="preserve"> her, with the medication dispensed for the specific patients, or medication in bulk that she then splits as needed</w:t>
        </w:r>
      </w:ins>
      <w:ins w:id="1662" w:author="Jose Costa Teixeira" w:date="2016-06-13T06:07:00Z">
        <w:r w:rsidRPr="00C67286">
          <w:t xml:space="preserve">. </w:t>
        </w:r>
      </w:ins>
    </w:p>
    <w:p w14:paraId="6E5102F9" w14:textId="4F2A8AAF" w:rsidR="00022917" w:rsidRPr="00C67286" w:rsidRDefault="00022917">
      <w:pPr>
        <w:spacing w:before="0"/>
        <w:rPr>
          <w:ins w:id="1663" w:author="Jose Costa Teixeira" w:date="2017-04-02T13:50:00Z"/>
        </w:rPr>
        <w:pPrChange w:id="1664" w:author="Jose Costa Teixeira" w:date="2016-06-13T06:08:00Z">
          <w:pPr>
            <w:numPr>
              <w:numId w:val="99"/>
            </w:numPr>
            <w:tabs>
              <w:tab w:val="num" w:pos="720"/>
            </w:tabs>
            <w:spacing w:before="0"/>
            <w:ind w:left="720" w:hanging="360"/>
          </w:pPr>
        </w:pPrChange>
      </w:pPr>
      <w:ins w:id="1665" w:author="Jose Costa Teixeira" w:date="2017-04-02T13:50:00Z">
        <w:r w:rsidRPr="00C67286">
          <w:t xml:space="preserve">It is assumed that the nursing application has a “list” or “catalog” of the medications available, so that when the nurse scans a barcode, this barcode can be matched to a prescribed product. </w:t>
        </w:r>
      </w:ins>
    </w:p>
    <w:p w14:paraId="2E173138" w14:textId="67288480" w:rsidR="00022917" w:rsidRPr="00C67286" w:rsidDel="002049BB" w:rsidRDefault="00022917">
      <w:pPr>
        <w:spacing w:before="0"/>
        <w:rPr>
          <w:ins w:id="1666" w:author="Michael Tan" w:date="2017-03-07T15:43:00Z"/>
          <w:del w:id="1667" w:author="Jose Costa Teixeira" w:date="2017-04-17T11:56:00Z"/>
        </w:rPr>
        <w:pPrChange w:id="1668" w:author="Jose Costa Teixeira" w:date="2016-06-13T06:08:00Z">
          <w:pPr>
            <w:numPr>
              <w:numId w:val="99"/>
            </w:numPr>
            <w:tabs>
              <w:tab w:val="num" w:pos="720"/>
            </w:tabs>
            <w:spacing w:before="0"/>
            <w:ind w:left="720" w:hanging="360"/>
          </w:pPr>
        </w:pPrChange>
      </w:pPr>
      <w:ins w:id="1669" w:author="Jose Costa Teixeira" w:date="2017-04-02T13:51:00Z">
        <w:r w:rsidRPr="00C67286">
          <w:t xml:space="preserve">This matter of “Catalog” / “Formulary” is also not addressed in this document, although this document provides a clear requirement for such “Catalog” or </w:t>
        </w:r>
      </w:ins>
      <w:ins w:id="1670" w:author="Jose Costa Teixeira" w:date="2017-04-02T13:52:00Z">
        <w:r w:rsidRPr="00C67286">
          <w:t>“Formulary”.</w:t>
        </w:r>
      </w:ins>
    </w:p>
    <w:p w14:paraId="34306AE1" w14:textId="77777777" w:rsidR="006B0A7A" w:rsidRPr="00C67286" w:rsidRDefault="006B0A7A" w:rsidP="006B0A7A">
      <w:pPr>
        <w:spacing w:before="0"/>
      </w:pPr>
    </w:p>
    <w:p w14:paraId="4081148D" w14:textId="45621C00" w:rsidR="006B0A7A" w:rsidRPr="00C67286" w:rsidDel="00022917" w:rsidRDefault="006B0A7A" w:rsidP="006B0A7A">
      <w:pPr>
        <w:spacing w:before="0"/>
        <w:rPr>
          <w:del w:id="1671" w:author="Jose Costa Teixeira" w:date="2017-04-02T13:52:00Z"/>
        </w:rPr>
      </w:pPr>
      <w:commentRangeStart w:id="1672"/>
      <w:del w:id="1673" w:author="Jose Costa Teixeira" w:date="2017-04-02T13:52:00Z">
        <w:r w:rsidRPr="00C67286" w:rsidDel="00022917">
          <w:delText>Download partcode list?</w:delText>
        </w:r>
        <w:commentRangeEnd w:id="1672"/>
        <w:r w:rsidRPr="00C67286" w:rsidDel="00022917">
          <w:rPr>
            <w:rStyle w:val="CommentReference"/>
          </w:rPr>
          <w:commentReference w:id="1672"/>
        </w:r>
      </w:del>
    </w:p>
    <w:p w14:paraId="32FE44C2" w14:textId="13775A13" w:rsidR="006B0A7A" w:rsidRPr="00C67286" w:rsidDel="002049BB" w:rsidRDefault="006B0A7A" w:rsidP="006B0A7A">
      <w:pPr>
        <w:pStyle w:val="AuthorInstructions"/>
        <w:rPr>
          <w:del w:id="1674" w:author="Jose Costa Teixeira" w:date="2017-04-17T11:56:00Z"/>
        </w:rPr>
      </w:pPr>
      <w:del w:id="1675" w:author="Jose Costa Teixeira" w:date="2017-04-17T11:56:00Z">
        <w:r w:rsidRPr="00C67286" w:rsidDel="002049BB">
          <w:br w:type="page"/>
        </w:r>
      </w:del>
    </w:p>
    <w:p w14:paraId="3E30AF9B" w14:textId="29DACBA1" w:rsidR="006B0A7A" w:rsidRPr="00C67286" w:rsidDel="002049BB" w:rsidRDefault="006B0A7A" w:rsidP="00597DB2">
      <w:pPr>
        <w:pStyle w:val="AuthorInstructions"/>
        <w:rPr>
          <w:del w:id="1676" w:author="Jose Costa Teixeira" w:date="2017-04-17T11:56:00Z"/>
        </w:rPr>
      </w:pPr>
    </w:p>
    <w:p w14:paraId="62E7EA87" w14:textId="470C4E9D" w:rsidR="003A09FE" w:rsidRPr="00C67286" w:rsidRDefault="00AB6D9E" w:rsidP="00597DB2">
      <w:pPr>
        <w:pStyle w:val="AuthorInstructions"/>
      </w:pPr>
      <w:ins w:id="1677" w:author="Jose Costa Teixeira" w:date="2016-06-13T06:05:00Z">
        <w:r w:rsidRPr="00C67286">
          <w:br w:type="page"/>
        </w:r>
      </w:ins>
    </w:p>
    <w:p w14:paraId="62E7EA88" w14:textId="5F72C7A2" w:rsidR="005F21E7" w:rsidRPr="00C67286" w:rsidRDefault="005F21E7" w:rsidP="00126A38">
      <w:pPr>
        <w:pStyle w:val="Heading5"/>
        <w:numPr>
          <w:ilvl w:val="0"/>
          <w:numId w:val="0"/>
        </w:numPr>
        <w:rPr>
          <w:noProof w:val="0"/>
        </w:rPr>
      </w:pPr>
      <w:bookmarkStart w:id="1678" w:name="_Toc489656194"/>
      <w:r w:rsidRPr="00C67286">
        <w:rPr>
          <w:noProof w:val="0"/>
        </w:rPr>
        <w:lastRenderedPageBreak/>
        <w:t>X</w:t>
      </w:r>
      <w:r w:rsidR="00104BE6" w:rsidRPr="00C67286">
        <w:rPr>
          <w:noProof w:val="0"/>
        </w:rPr>
        <w:t>.</w:t>
      </w:r>
      <w:r w:rsidR="00AF472E" w:rsidRPr="00C67286">
        <w:rPr>
          <w:noProof w:val="0"/>
        </w:rPr>
        <w:t>4</w:t>
      </w:r>
      <w:r w:rsidRPr="00C67286">
        <w:rPr>
          <w:noProof w:val="0"/>
        </w:rPr>
        <w:t>.</w:t>
      </w:r>
      <w:r w:rsidR="00412649" w:rsidRPr="00C67286">
        <w:rPr>
          <w:noProof w:val="0"/>
        </w:rPr>
        <w:t>2</w:t>
      </w:r>
      <w:r w:rsidR="00FD6B22" w:rsidRPr="00C67286">
        <w:rPr>
          <w:noProof w:val="0"/>
        </w:rPr>
        <w:t>.</w:t>
      </w:r>
      <w:r w:rsidR="00126A38" w:rsidRPr="00C67286">
        <w:rPr>
          <w:noProof w:val="0"/>
        </w:rPr>
        <w:t>1.</w:t>
      </w:r>
      <w:r w:rsidRPr="00C67286">
        <w:rPr>
          <w:noProof w:val="0"/>
        </w:rPr>
        <w:t xml:space="preserve">2 </w:t>
      </w:r>
      <w:ins w:id="1679" w:author="Jose Costa Teixeira" w:date="2017-04-17T11:56:00Z">
        <w:r w:rsidR="002049BB" w:rsidRPr="00C67286">
          <w:rPr>
            <w:noProof w:val="0"/>
          </w:rPr>
          <w:t>Home Nursing Scenario</w:t>
        </w:r>
        <w:r w:rsidR="002049BB" w:rsidRPr="00C67286">
          <w:rPr>
            <w:bCs/>
            <w:noProof w:val="0"/>
          </w:rPr>
          <w:t xml:space="preserve"> </w:t>
        </w:r>
      </w:ins>
      <w:del w:id="1680" w:author="Jose Costa Teixeira" w:date="2017-04-17T11:56:00Z">
        <w:r w:rsidR="002869E8" w:rsidRPr="00C67286" w:rsidDel="002049BB">
          <w:rPr>
            <w:noProof w:val="0"/>
          </w:rPr>
          <w:delText xml:space="preserve">&lt;simple name&gt; </w:delText>
        </w:r>
      </w:del>
      <w:r w:rsidRPr="00C67286">
        <w:rPr>
          <w:noProof w:val="0"/>
        </w:rPr>
        <w:t>Process Flow</w:t>
      </w:r>
      <w:bookmarkEnd w:id="1678"/>
    </w:p>
    <w:p w14:paraId="62E7EA89" w14:textId="77777777" w:rsidR="00AB6D9E" w:rsidRPr="00C67286" w:rsidRDefault="00AB6D9E" w:rsidP="003D5853">
      <w:pPr>
        <w:spacing w:before="0"/>
        <w:rPr>
          <w:ins w:id="1681" w:author="Jose Costa Teixeira" w:date="2016-06-13T06:10:00Z"/>
        </w:rPr>
      </w:pPr>
    </w:p>
    <w:p w14:paraId="5B7887C6" w14:textId="635B3EB8" w:rsidR="00022917" w:rsidRPr="00C67286" w:rsidRDefault="00022917">
      <w:pPr>
        <w:spacing w:before="0"/>
        <w:rPr>
          <w:ins w:id="1682" w:author="Jose Costa Teixeira" w:date="2017-04-02T13:52:00Z"/>
        </w:rPr>
        <w:pPrChange w:id="1683" w:author="Jose Costa Teixeira" w:date="2017-04-02T13:52:00Z">
          <w:pPr>
            <w:numPr>
              <w:numId w:val="99"/>
            </w:numPr>
            <w:tabs>
              <w:tab w:val="num" w:pos="720"/>
            </w:tabs>
            <w:spacing w:before="0"/>
            <w:ind w:left="720" w:hanging="360"/>
          </w:pPr>
        </w:pPrChange>
      </w:pPr>
    </w:p>
    <w:p w14:paraId="457AC16B" w14:textId="77777777" w:rsidR="00EA75FF" w:rsidRPr="00C67286" w:rsidRDefault="00EA75FF">
      <w:pPr>
        <w:spacing w:before="0"/>
        <w:rPr>
          <w:ins w:id="1684" w:author="Jose Costa Teixeira" w:date="2017-04-17T11:59:00Z"/>
          <w:b/>
          <w:u w:val="single"/>
          <w:rPrChange w:id="1685" w:author="Jose Costa Teixeira" w:date="2017-04-17T11:59:00Z">
            <w:rPr>
              <w:ins w:id="1686" w:author="Jose Costa Teixeira" w:date="2017-04-17T11:59:00Z"/>
            </w:rPr>
          </w:rPrChange>
        </w:rPr>
        <w:pPrChange w:id="1687" w:author="Jose Costa Teixeira" w:date="2017-04-17T11:59:00Z">
          <w:pPr>
            <w:pStyle w:val="ListParagraph"/>
            <w:numPr>
              <w:numId w:val="106"/>
            </w:numPr>
            <w:tabs>
              <w:tab w:val="num" w:pos="360"/>
            </w:tabs>
            <w:spacing w:before="0"/>
            <w:ind w:left="360" w:hanging="360"/>
          </w:pPr>
        </w:pPrChange>
      </w:pPr>
      <w:ins w:id="1688" w:author="Jose Costa Teixeira" w:date="2017-04-17T11:59:00Z">
        <w:r w:rsidRPr="00C67286">
          <w:rPr>
            <w:b/>
            <w:u w:val="single"/>
            <w:rPrChange w:id="1689" w:author="Jose Costa Teixeira" w:date="2017-04-17T11:59:00Z">
              <w:rPr/>
            </w:rPrChange>
          </w:rPr>
          <w:t>Pre-conditions:</w:t>
        </w:r>
      </w:ins>
    </w:p>
    <w:p w14:paraId="1B60E5CB" w14:textId="77777777" w:rsidR="00EA75FF" w:rsidRPr="00C67286" w:rsidRDefault="00EA75FF" w:rsidP="00EA75FF">
      <w:pPr>
        <w:pStyle w:val="ListParagraph"/>
        <w:numPr>
          <w:ilvl w:val="0"/>
          <w:numId w:val="106"/>
        </w:numPr>
        <w:spacing w:before="0"/>
        <w:rPr>
          <w:ins w:id="1690" w:author="Jose Costa Teixeira" w:date="2017-04-17T11:59:00Z"/>
        </w:rPr>
      </w:pPr>
      <w:commentRangeStart w:id="1691"/>
      <w:ins w:id="1692" w:author="Jose Costa Teixeira" w:date="2017-04-17T11:59:00Z">
        <w:r w:rsidRPr="00C67286">
          <w:t xml:space="preserve">It is assumed that the medication administrations are planned (i.e. each planned administration is scheduled and assigned to a nurse or care team). </w:t>
        </w:r>
      </w:ins>
    </w:p>
    <w:p w14:paraId="1B3D2DFE" w14:textId="62E58D0C" w:rsidR="00EA75FF" w:rsidRPr="00C67286" w:rsidRDefault="00EA75FF" w:rsidP="00EA75FF">
      <w:pPr>
        <w:pStyle w:val="ListParagraph"/>
        <w:numPr>
          <w:ilvl w:val="0"/>
          <w:numId w:val="106"/>
        </w:numPr>
        <w:spacing w:before="0"/>
        <w:rPr>
          <w:ins w:id="1693" w:author="Jose Costa Teixeira" w:date="2017-04-17T11:59:00Z"/>
        </w:rPr>
      </w:pPr>
      <w:ins w:id="1694" w:author="Jose Costa Teixeira" w:date="2017-04-17T11:59:00Z">
        <w:r w:rsidRPr="00C67286">
          <w:t>There is a system (e.g. EHR) that contains this information.</w:t>
        </w:r>
        <w:commentRangeEnd w:id="1691"/>
        <w:r w:rsidRPr="00C67286">
          <w:rPr>
            <w:rStyle w:val="CommentReference"/>
          </w:rPr>
          <w:commentReference w:id="1691"/>
        </w:r>
        <w:r w:rsidRPr="00C67286">
          <w:t xml:space="preserve"> </w:t>
        </w:r>
      </w:ins>
    </w:p>
    <w:p w14:paraId="5EF5DC5A" w14:textId="77777777" w:rsidR="00EA75FF" w:rsidRPr="00C67286" w:rsidRDefault="00EA75FF">
      <w:pPr>
        <w:spacing w:before="0"/>
        <w:rPr>
          <w:ins w:id="1695" w:author="Jose Costa Teixeira" w:date="2017-04-17T11:59:00Z"/>
        </w:rPr>
        <w:pPrChange w:id="1696" w:author="Jose Costa Teixeira" w:date="2017-04-17T11:59:00Z">
          <w:pPr>
            <w:pStyle w:val="ListParagraph"/>
            <w:numPr>
              <w:numId w:val="106"/>
            </w:numPr>
            <w:tabs>
              <w:tab w:val="num" w:pos="360"/>
            </w:tabs>
            <w:spacing w:before="0"/>
            <w:ind w:left="360" w:hanging="360"/>
          </w:pPr>
        </w:pPrChange>
      </w:pPr>
    </w:p>
    <w:p w14:paraId="6DEBFCEB" w14:textId="2E99D7BB" w:rsidR="00EA75FF" w:rsidRPr="00C67286" w:rsidRDefault="00EA75FF">
      <w:pPr>
        <w:spacing w:before="0"/>
        <w:rPr>
          <w:ins w:id="1697" w:author="Jose Costa Teixeira" w:date="2017-04-17T11:59:00Z"/>
          <w:b/>
          <w:u w:val="single"/>
          <w:rPrChange w:id="1698" w:author="Jose Costa Teixeira" w:date="2017-04-17T11:59:00Z">
            <w:rPr>
              <w:ins w:id="1699" w:author="Jose Costa Teixeira" w:date="2017-04-17T11:59:00Z"/>
            </w:rPr>
          </w:rPrChange>
        </w:rPr>
        <w:pPrChange w:id="1700" w:author="Jose Costa Teixeira" w:date="2017-04-17T11:59:00Z">
          <w:pPr>
            <w:pStyle w:val="ListParagraph"/>
            <w:numPr>
              <w:numId w:val="106"/>
            </w:numPr>
            <w:tabs>
              <w:tab w:val="num" w:pos="360"/>
            </w:tabs>
            <w:spacing w:before="0"/>
            <w:ind w:left="360" w:hanging="360"/>
          </w:pPr>
        </w:pPrChange>
      </w:pPr>
      <w:ins w:id="1701" w:author="Jose Costa Teixeira" w:date="2017-04-17T11:59:00Z">
        <w:r w:rsidRPr="00C67286">
          <w:rPr>
            <w:b/>
            <w:u w:val="single"/>
            <w:rPrChange w:id="1702" w:author="Jose Costa Teixeira" w:date="2017-04-17T11:59:00Z">
              <w:rPr/>
            </w:rPrChange>
          </w:rPr>
          <w:t>Main Flow:</w:t>
        </w:r>
      </w:ins>
    </w:p>
    <w:p w14:paraId="28F08CEB" w14:textId="77777777" w:rsidR="00022917" w:rsidRPr="00C67286" w:rsidRDefault="006B0A7A">
      <w:pPr>
        <w:numPr>
          <w:ilvl w:val="0"/>
          <w:numId w:val="106"/>
        </w:numPr>
        <w:spacing w:before="0"/>
        <w:rPr>
          <w:ins w:id="1703" w:author="Jose Costa Teixeira" w:date="2017-04-02T13:54:00Z"/>
        </w:rPr>
        <w:pPrChange w:id="1704" w:author="Jose Costa Teixeira" w:date="2017-04-17T11:57:00Z">
          <w:pPr>
            <w:numPr>
              <w:numId w:val="99"/>
            </w:numPr>
            <w:tabs>
              <w:tab w:val="num" w:pos="720"/>
            </w:tabs>
            <w:spacing w:before="0"/>
            <w:ind w:left="720" w:hanging="360"/>
          </w:pPr>
        </w:pPrChange>
      </w:pPr>
      <w:ins w:id="1705" w:author="Jose Costa Teixeira" w:date="2017-03-08T11:18:00Z">
        <w:r w:rsidRPr="00C67286">
          <w:t xml:space="preserve">Each </w:t>
        </w:r>
      </w:ins>
      <w:ins w:id="1706" w:author="Jose Costa Teixeira" w:date="2016-06-13T05:49:00Z">
        <w:r w:rsidR="0039562E" w:rsidRPr="00C67286">
          <w:t xml:space="preserve">nurse </w:t>
        </w:r>
      </w:ins>
      <w:ins w:id="1707" w:author="Jose Costa Teixeira" w:date="2017-04-02T13:54:00Z">
        <w:r w:rsidR="00022917" w:rsidRPr="00C67286">
          <w:t xml:space="preserve">logs in to her tablet. </w:t>
        </w:r>
      </w:ins>
    </w:p>
    <w:p w14:paraId="34A8F3E8" w14:textId="58263F21" w:rsidR="00022917" w:rsidRPr="00C67286" w:rsidRDefault="00022917">
      <w:pPr>
        <w:numPr>
          <w:ilvl w:val="0"/>
          <w:numId w:val="106"/>
        </w:numPr>
        <w:spacing w:before="0"/>
        <w:rPr>
          <w:ins w:id="1708" w:author="Jose Costa Teixeira" w:date="2017-04-02T13:55:00Z"/>
          <w:b/>
          <w:rPrChange w:id="1709" w:author="Jose Costa Teixeira" w:date="2017-04-02T14:01:00Z">
            <w:rPr>
              <w:ins w:id="1710" w:author="Jose Costa Teixeira" w:date="2017-04-02T13:55:00Z"/>
            </w:rPr>
          </w:rPrChange>
        </w:rPr>
        <w:pPrChange w:id="1711" w:author="Jose Costa Teixeira" w:date="2017-04-17T11:57:00Z">
          <w:pPr>
            <w:numPr>
              <w:numId w:val="99"/>
            </w:numPr>
            <w:tabs>
              <w:tab w:val="num" w:pos="720"/>
            </w:tabs>
            <w:spacing w:before="0"/>
            <w:ind w:left="720" w:hanging="360"/>
          </w:pPr>
        </w:pPrChange>
      </w:pPr>
      <w:ins w:id="1712" w:author="Jose Costa Teixeira" w:date="2017-04-02T13:54:00Z">
        <w:r w:rsidRPr="00C67286">
          <w:rPr>
            <w:b/>
            <w:rPrChange w:id="1713" w:author="Jose Costa Teixeira" w:date="2017-04-02T14:01:00Z">
              <w:rPr/>
            </w:rPrChange>
          </w:rPr>
          <w:t xml:space="preserve">The tablet (which implements the Medication Administration Performer actor) queries the </w:t>
        </w:r>
      </w:ins>
      <w:ins w:id="1714" w:author="Jose Costa Teixeira" w:date="2017-04-02T13:55:00Z">
        <w:r w:rsidRPr="00C67286">
          <w:rPr>
            <w:b/>
            <w:rPrChange w:id="1715" w:author="Jose Costa Teixeira" w:date="2017-04-02T14:01:00Z">
              <w:rPr/>
            </w:rPrChange>
          </w:rPr>
          <w:t xml:space="preserve">EHR for the medication that is relevant for the nurse to administer: For example, the medications for all the patients that are </w:t>
        </w:r>
      </w:ins>
      <w:ins w:id="1716" w:author="Jose Costa Teixeira" w:date="2017-04-02T13:56:00Z">
        <w:r w:rsidRPr="00C67286">
          <w:rPr>
            <w:b/>
            <w:rPrChange w:id="1717" w:author="Jose Costa Teixeira" w:date="2017-04-02T14:01:00Z">
              <w:rPr/>
            </w:rPrChange>
          </w:rPr>
          <w:t xml:space="preserve">scheduled </w:t>
        </w:r>
      </w:ins>
      <w:ins w:id="1718" w:author="Jose Costa Teixeira" w:date="2017-04-02T13:55:00Z">
        <w:r w:rsidRPr="00C67286">
          <w:rPr>
            <w:b/>
            <w:rPrChange w:id="1719" w:author="Jose Costa Teixeira" w:date="2017-04-02T14:01:00Z">
              <w:rPr/>
            </w:rPrChange>
          </w:rPr>
          <w:t>to be visited</w:t>
        </w:r>
      </w:ins>
      <w:ins w:id="1720" w:author="Jose Costa Teixeira" w:date="2017-04-02T13:56:00Z">
        <w:r w:rsidRPr="00C67286">
          <w:rPr>
            <w:b/>
            <w:rPrChange w:id="1721" w:author="Jose Costa Teixeira" w:date="2017-04-02T14:01:00Z">
              <w:rPr/>
            </w:rPrChange>
          </w:rPr>
          <w:t xml:space="preserve"> that same day.</w:t>
        </w:r>
      </w:ins>
    </w:p>
    <w:p w14:paraId="47228205" w14:textId="521E1722" w:rsidR="001B53DB" w:rsidRPr="00C67286" w:rsidRDefault="001B53DB">
      <w:pPr>
        <w:numPr>
          <w:ilvl w:val="0"/>
          <w:numId w:val="106"/>
        </w:numPr>
        <w:spacing w:before="0"/>
        <w:rPr>
          <w:ins w:id="1722" w:author="Jose Costa Teixeira" w:date="2017-04-02T13:57:00Z"/>
          <w:b/>
          <w:rPrChange w:id="1723" w:author="Jose Costa Teixeira" w:date="2017-04-02T14:01:00Z">
            <w:rPr>
              <w:ins w:id="1724" w:author="Jose Costa Teixeira" w:date="2017-04-02T13:57:00Z"/>
            </w:rPr>
          </w:rPrChange>
        </w:rPr>
        <w:pPrChange w:id="1725" w:author="Jose Costa Teixeira" w:date="2017-04-17T11:57:00Z">
          <w:pPr>
            <w:numPr>
              <w:numId w:val="99"/>
            </w:numPr>
            <w:tabs>
              <w:tab w:val="num" w:pos="720"/>
            </w:tabs>
            <w:spacing w:before="0"/>
            <w:ind w:left="720" w:hanging="360"/>
          </w:pPr>
        </w:pPrChange>
      </w:pPr>
      <w:ins w:id="1726" w:author="Jose Costa Teixeira" w:date="2017-04-02T13:57:00Z">
        <w:r w:rsidRPr="00C67286">
          <w:rPr>
            <w:b/>
            <w:rPrChange w:id="1727" w:author="Jose Costa Teixeira" w:date="2017-04-02T14:01:00Z">
              <w:rPr/>
            </w:rPrChange>
          </w:rPr>
          <w:t>T</w:t>
        </w:r>
      </w:ins>
      <w:ins w:id="1728" w:author="Jose Costa Teixeira" w:date="2017-04-02T13:56:00Z">
        <w:r w:rsidRPr="00C67286">
          <w:rPr>
            <w:b/>
            <w:rPrChange w:id="1729" w:author="Jose Costa Teixeira" w:date="2017-04-02T14:01:00Z">
              <w:rPr/>
            </w:rPrChange>
          </w:rPr>
          <w:t xml:space="preserve">he EHR </w:t>
        </w:r>
      </w:ins>
      <w:ins w:id="1730" w:author="Jose Costa Teixeira" w:date="2017-04-02T13:57:00Z">
        <w:r w:rsidRPr="00C67286">
          <w:rPr>
            <w:b/>
            <w:rPrChange w:id="1731" w:author="Jose Costa Teixeira" w:date="2017-04-02T14:01:00Z">
              <w:rPr/>
            </w:rPrChange>
          </w:rPr>
          <w:t xml:space="preserve">responds with a list of the relevant </w:t>
        </w:r>
      </w:ins>
      <w:ins w:id="1732" w:author="Jose Costa Teixeira" w:date="2016-06-13T05:49:00Z">
        <w:r w:rsidR="0039562E" w:rsidRPr="00C67286">
          <w:rPr>
            <w:b/>
            <w:rPrChange w:id="1733" w:author="Jose Costa Teixeira" w:date="2017-04-02T14:01:00Z">
              <w:rPr/>
            </w:rPrChange>
          </w:rPr>
          <w:t xml:space="preserve">medication administration instructions. </w:t>
        </w:r>
      </w:ins>
    </w:p>
    <w:p w14:paraId="62E7EA8A" w14:textId="2C86B6E0" w:rsidR="0039562E" w:rsidRPr="00C67286" w:rsidRDefault="0039562E">
      <w:pPr>
        <w:numPr>
          <w:ilvl w:val="0"/>
          <w:numId w:val="106"/>
        </w:numPr>
        <w:spacing w:before="0"/>
        <w:rPr>
          <w:ins w:id="1734" w:author="Jose Costa Teixeira" w:date="2016-06-13T05:49:00Z"/>
        </w:rPr>
        <w:pPrChange w:id="1735" w:author="Jose Costa Teixeira" w:date="2017-04-17T11:57:00Z">
          <w:pPr>
            <w:numPr>
              <w:numId w:val="99"/>
            </w:numPr>
            <w:tabs>
              <w:tab w:val="num" w:pos="720"/>
            </w:tabs>
            <w:spacing w:before="0"/>
            <w:ind w:left="720" w:hanging="360"/>
          </w:pPr>
        </w:pPrChange>
      </w:pPr>
      <w:ins w:id="1736" w:author="Jose Costa Teixeira" w:date="2016-06-13T05:49:00Z">
        <w:r w:rsidRPr="00C67286">
          <w:t>The nurse checks her tablet and compares visually the names of the patients and the amount of medication lines with the EHR to verify if the download has been successful. If not successful she tries a second attempt to download the instructions once more.</w:t>
        </w:r>
      </w:ins>
    </w:p>
    <w:p w14:paraId="62E7EA8B" w14:textId="77777777" w:rsidR="0039562E" w:rsidRPr="00C67286" w:rsidRDefault="0039562E">
      <w:pPr>
        <w:numPr>
          <w:ilvl w:val="0"/>
          <w:numId w:val="106"/>
        </w:numPr>
        <w:spacing w:before="0"/>
        <w:rPr>
          <w:ins w:id="1737" w:author="Jose Costa Teixeira" w:date="2016-06-13T05:49:00Z"/>
        </w:rPr>
        <w:pPrChange w:id="1738" w:author="Jose Costa Teixeira" w:date="2017-04-17T11:57:00Z">
          <w:pPr>
            <w:numPr>
              <w:numId w:val="99"/>
            </w:numPr>
            <w:tabs>
              <w:tab w:val="num" w:pos="720"/>
            </w:tabs>
            <w:spacing w:before="0"/>
            <w:ind w:left="720" w:hanging="360"/>
          </w:pPr>
        </w:pPrChange>
      </w:pPr>
      <w:ins w:id="1739" w:author="Jose Costa Teixeira" w:date="2016-06-13T05:49:00Z">
        <w:r w:rsidRPr="00C67286">
          <w:t xml:space="preserve">The app on the tablet tells the nurse the optimal routing with the names and addresses of the patients she has to visit. </w:t>
        </w:r>
      </w:ins>
    </w:p>
    <w:p w14:paraId="62E7EA8C" w14:textId="6C251254" w:rsidR="0039562E" w:rsidRPr="00C67286" w:rsidRDefault="0039562E">
      <w:pPr>
        <w:numPr>
          <w:ilvl w:val="0"/>
          <w:numId w:val="106"/>
        </w:numPr>
        <w:spacing w:before="0"/>
        <w:rPr>
          <w:ins w:id="1740" w:author="Jose Costa Teixeira" w:date="2016-06-13T05:49:00Z"/>
        </w:rPr>
        <w:pPrChange w:id="1741" w:author="Jose Costa Teixeira" w:date="2017-04-17T11:57:00Z">
          <w:pPr>
            <w:numPr>
              <w:numId w:val="99"/>
            </w:numPr>
            <w:tabs>
              <w:tab w:val="num" w:pos="720"/>
            </w:tabs>
            <w:spacing w:before="0"/>
            <w:ind w:left="720" w:hanging="360"/>
          </w:pPr>
        </w:pPrChange>
      </w:pPr>
      <w:ins w:id="1742" w:author="Jose Costa Teixeira" w:date="2016-06-13T05:49:00Z">
        <w:r w:rsidRPr="00C67286">
          <w:t>At each address</w:t>
        </w:r>
      </w:ins>
      <w:ins w:id="1743" w:author="Jose Costa Teixeira" w:date="2017-04-02T13:57:00Z">
        <w:r w:rsidR="001B53DB" w:rsidRPr="00C67286">
          <w:t>,</w:t>
        </w:r>
      </w:ins>
      <w:ins w:id="1744" w:author="Jose Costa Teixeira" w:date="2016-06-13T05:49:00Z">
        <w:r w:rsidRPr="00C67286">
          <w:t xml:space="preserve"> </w:t>
        </w:r>
      </w:ins>
      <w:ins w:id="1745" w:author="Jose Costa Teixeira" w:date="2017-04-02T13:57:00Z">
        <w:r w:rsidR="001B53DB" w:rsidRPr="00C67286">
          <w:t xml:space="preserve">the nurse </w:t>
        </w:r>
      </w:ins>
      <w:ins w:id="1746" w:author="Jose Costa Teixeira" w:date="2016-06-13T05:49:00Z">
        <w:r w:rsidRPr="00C67286">
          <w:t xml:space="preserve">looks on the tablet for the medication and the dosage for the appropriate patient. </w:t>
        </w:r>
      </w:ins>
    </w:p>
    <w:p w14:paraId="62E7EA8D" w14:textId="77777777" w:rsidR="0039562E" w:rsidRPr="00C67286" w:rsidRDefault="0039562E">
      <w:pPr>
        <w:numPr>
          <w:ilvl w:val="0"/>
          <w:numId w:val="106"/>
        </w:numPr>
        <w:spacing w:before="0"/>
        <w:rPr>
          <w:ins w:id="1747" w:author="Jose Costa Teixeira" w:date="2016-06-13T05:49:00Z"/>
        </w:rPr>
        <w:pPrChange w:id="1748" w:author="Jose Costa Teixeira" w:date="2017-04-17T11:57:00Z">
          <w:pPr>
            <w:numPr>
              <w:numId w:val="99"/>
            </w:numPr>
            <w:tabs>
              <w:tab w:val="num" w:pos="720"/>
            </w:tabs>
            <w:spacing w:before="0"/>
            <w:ind w:left="720" w:hanging="360"/>
          </w:pPr>
        </w:pPrChange>
      </w:pPr>
      <w:ins w:id="1749" w:author="Jose Costa Teixeira" w:date="2016-06-13T05:49:00Z">
        <w:r w:rsidRPr="00C67286">
          <w:t>The nurse searches for the medication for the patient among the Baxter strips and scans the barcodes on the strip with the camera in her tablet. The app generates a warning if the medication and the patient do not match.</w:t>
        </w:r>
      </w:ins>
    </w:p>
    <w:p w14:paraId="62E7EA8E" w14:textId="77777777" w:rsidR="0039562E" w:rsidRPr="00C67286" w:rsidRDefault="0039562E">
      <w:pPr>
        <w:numPr>
          <w:ilvl w:val="0"/>
          <w:numId w:val="106"/>
        </w:numPr>
        <w:spacing w:before="0"/>
        <w:rPr>
          <w:ins w:id="1750" w:author="Jose Costa Teixeira" w:date="2016-06-13T05:49:00Z"/>
        </w:rPr>
        <w:pPrChange w:id="1751" w:author="Jose Costa Teixeira" w:date="2017-04-17T11:57:00Z">
          <w:pPr>
            <w:numPr>
              <w:numId w:val="99"/>
            </w:numPr>
            <w:tabs>
              <w:tab w:val="num" w:pos="720"/>
            </w:tabs>
            <w:spacing w:before="0"/>
            <w:ind w:left="720" w:hanging="360"/>
          </w:pPr>
        </w:pPrChange>
      </w:pPr>
      <w:ins w:id="1752" w:author="Jose Costa Teixeira" w:date="2016-06-13T05:49:00Z">
        <w:r w:rsidRPr="00C67286">
          <w:t>She sees to it that the medication is being swallowed.</w:t>
        </w:r>
      </w:ins>
    </w:p>
    <w:p w14:paraId="62E7EA8F" w14:textId="071F5EE2" w:rsidR="0039562E" w:rsidRPr="00C67286" w:rsidRDefault="001B53DB">
      <w:pPr>
        <w:numPr>
          <w:ilvl w:val="0"/>
          <w:numId w:val="106"/>
        </w:numPr>
        <w:spacing w:before="0"/>
        <w:rPr>
          <w:ins w:id="1753" w:author="Jose Costa Teixeira" w:date="2016-06-13T05:49:00Z"/>
        </w:rPr>
        <w:pPrChange w:id="1754" w:author="Jose Costa Teixeira" w:date="2017-04-17T11:57:00Z">
          <w:pPr>
            <w:numPr>
              <w:numId w:val="99"/>
            </w:numPr>
            <w:tabs>
              <w:tab w:val="num" w:pos="720"/>
            </w:tabs>
            <w:spacing w:before="0"/>
            <w:ind w:left="720" w:hanging="360"/>
          </w:pPr>
        </w:pPrChange>
      </w:pPr>
      <w:ins w:id="1755" w:author="Jose Costa Teixeira" w:date="2017-04-02T13:58:00Z">
        <w:r w:rsidRPr="00C67286">
          <w:t>For unplanned medication administrations (unplanned, or conditional medications), t</w:t>
        </w:r>
      </w:ins>
      <w:ins w:id="1756" w:author="Jose Costa Teixeira" w:date="2016-06-13T05:49:00Z">
        <w:r w:rsidR="0039562E" w:rsidRPr="00C67286">
          <w:t>he nurse can also scan the barcode of the package or enters a code manually into the app.</w:t>
        </w:r>
      </w:ins>
    </w:p>
    <w:p w14:paraId="62E7EA90" w14:textId="7518D0E5" w:rsidR="0039562E" w:rsidRPr="00C67286" w:rsidRDefault="001B53DB">
      <w:pPr>
        <w:numPr>
          <w:ilvl w:val="0"/>
          <w:numId w:val="106"/>
        </w:numPr>
        <w:spacing w:before="0"/>
        <w:rPr>
          <w:ins w:id="1757" w:author="Jose Costa Teixeira" w:date="2016-06-13T05:49:00Z"/>
        </w:rPr>
        <w:pPrChange w:id="1758" w:author="Jose Costa Teixeira" w:date="2017-04-17T11:57:00Z">
          <w:pPr>
            <w:numPr>
              <w:numId w:val="99"/>
            </w:numPr>
            <w:tabs>
              <w:tab w:val="num" w:pos="720"/>
            </w:tabs>
            <w:spacing w:before="0"/>
            <w:ind w:left="720" w:hanging="360"/>
          </w:pPr>
        </w:pPrChange>
      </w:pPr>
      <w:ins w:id="1759" w:author="Jose Costa Teixeira" w:date="2017-04-02T13:59:00Z">
        <w:r w:rsidRPr="00C67286">
          <w:t xml:space="preserve">If medications were scheduled but were not administered after the time has elapsed, the nurse </w:t>
        </w:r>
      </w:ins>
      <w:ins w:id="1760" w:author="Jose Costa Teixeira" w:date="2016-06-13T05:49:00Z">
        <w:r w:rsidR="0039562E" w:rsidRPr="00C67286">
          <w:t xml:space="preserve">can also register that </w:t>
        </w:r>
      </w:ins>
      <w:ins w:id="1761" w:author="Jose Costa Teixeira" w:date="2017-04-02T13:59:00Z">
        <w:r w:rsidRPr="00C67286">
          <w:t xml:space="preserve">this </w:t>
        </w:r>
      </w:ins>
      <w:ins w:id="1762" w:author="Jose Costa Teixeira" w:date="2016-06-13T05:49:00Z">
        <w:r w:rsidRPr="00C67286">
          <w:t>medication has</w:t>
        </w:r>
        <w:r w:rsidR="0039562E" w:rsidRPr="00C67286">
          <w:t xml:space="preserve"> not been consumed </w:t>
        </w:r>
      </w:ins>
      <w:ins w:id="1763" w:author="Jose Costa Teixeira" w:date="2017-04-02T14:00:00Z">
        <w:r w:rsidRPr="00C67286">
          <w:t>(</w:t>
        </w:r>
      </w:ins>
      <w:ins w:id="1764" w:author="Jose Costa Teixeira" w:date="2016-06-13T05:49:00Z">
        <w:r w:rsidR="0039562E" w:rsidRPr="00C67286">
          <w:t xml:space="preserve">including </w:t>
        </w:r>
        <w:r w:rsidRPr="00C67286">
          <w:t>the reason</w:t>
        </w:r>
      </w:ins>
      <w:ins w:id="1765" w:author="Jose Costa Teixeira" w:date="2017-04-02T14:00:00Z">
        <w:r w:rsidRPr="00C67286">
          <w:t>)</w:t>
        </w:r>
      </w:ins>
      <w:ins w:id="1766" w:author="Jose Costa Teixeira" w:date="2016-06-13T05:49:00Z">
        <w:r w:rsidR="0039562E" w:rsidRPr="00C67286">
          <w:t>.</w:t>
        </w:r>
      </w:ins>
    </w:p>
    <w:p w14:paraId="62E7EA91" w14:textId="77777777" w:rsidR="0039562E" w:rsidRPr="00C67286" w:rsidRDefault="0039562E">
      <w:pPr>
        <w:numPr>
          <w:ilvl w:val="0"/>
          <w:numId w:val="106"/>
        </w:numPr>
        <w:spacing w:before="0"/>
        <w:rPr>
          <w:ins w:id="1767" w:author="Jose Costa Teixeira" w:date="2016-06-13T05:49:00Z"/>
        </w:rPr>
        <w:pPrChange w:id="1768" w:author="Jose Costa Teixeira" w:date="2017-04-17T11:57:00Z">
          <w:pPr>
            <w:numPr>
              <w:numId w:val="99"/>
            </w:numPr>
            <w:tabs>
              <w:tab w:val="num" w:pos="720"/>
            </w:tabs>
            <w:spacing w:before="0"/>
            <w:ind w:left="720" w:hanging="360"/>
          </w:pPr>
        </w:pPrChange>
      </w:pPr>
      <w:ins w:id="1769" w:author="Jose Costa Teixeira" w:date="2016-06-13T05:49:00Z">
        <w:r w:rsidRPr="00C67286">
          <w:t xml:space="preserve">Before she leaves she can enter remarks about the state of the patient. </w:t>
        </w:r>
      </w:ins>
    </w:p>
    <w:p w14:paraId="62E7EA92" w14:textId="5AA23B64" w:rsidR="0039562E" w:rsidRPr="00C67286" w:rsidRDefault="001B53DB">
      <w:pPr>
        <w:numPr>
          <w:ilvl w:val="0"/>
          <w:numId w:val="106"/>
        </w:numPr>
        <w:spacing w:before="0"/>
        <w:rPr>
          <w:ins w:id="1770" w:author="Jose Costa Teixeira" w:date="2016-06-13T05:49:00Z"/>
        </w:rPr>
        <w:pPrChange w:id="1771" w:author="Jose Costa Teixeira" w:date="2017-04-17T11:57:00Z">
          <w:pPr>
            <w:numPr>
              <w:numId w:val="99"/>
            </w:numPr>
            <w:tabs>
              <w:tab w:val="num" w:pos="720"/>
            </w:tabs>
            <w:spacing w:before="0"/>
            <w:ind w:left="720" w:hanging="360"/>
          </w:pPr>
        </w:pPrChange>
      </w:pPr>
      <w:ins w:id="1772" w:author="Jose Costa Teixeira" w:date="2017-04-02T14:00:00Z">
        <w:r w:rsidRPr="00C67286">
          <w:t>If the nurse does not document all the scheduled administrations, the tablet issues a warning to the nurse</w:t>
        </w:r>
      </w:ins>
      <w:ins w:id="1773" w:author="Jose Costa Teixeira" w:date="2016-06-13T05:49:00Z">
        <w:r w:rsidR="0039562E" w:rsidRPr="00C67286">
          <w:t>.</w:t>
        </w:r>
      </w:ins>
    </w:p>
    <w:p w14:paraId="62E7EA93" w14:textId="10B188F6" w:rsidR="0039562E" w:rsidRPr="00C67286" w:rsidRDefault="0039562E">
      <w:pPr>
        <w:numPr>
          <w:ilvl w:val="0"/>
          <w:numId w:val="106"/>
        </w:numPr>
        <w:spacing w:before="0"/>
        <w:rPr>
          <w:ins w:id="1774" w:author="Jose Costa Teixeira" w:date="2016-06-13T05:49:00Z"/>
        </w:rPr>
        <w:pPrChange w:id="1775" w:author="Jose Costa Teixeira" w:date="2017-04-17T11:57:00Z">
          <w:pPr>
            <w:numPr>
              <w:numId w:val="99"/>
            </w:numPr>
            <w:tabs>
              <w:tab w:val="num" w:pos="720"/>
            </w:tabs>
            <w:spacing w:before="0"/>
            <w:ind w:left="720" w:hanging="360"/>
          </w:pPr>
        </w:pPrChange>
      </w:pPr>
      <w:ins w:id="1776" w:author="Jose Costa Teixeira" w:date="2016-06-13T05:49:00Z">
        <w:r w:rsidRPr="00C67286">
          <w:t>After her round of patients</w:t>
        </w:r>
      </w:ins>
      <w:ins w:id="1777" w:author="Jose Costa Teixeira" w:date="2017-04-02T14:01:00Z">
        <w:r w:rsidR="001B53DB" w:rsidRPr="00C67286">
          <w:t>,</w:t>
        </w:r>
      </w:ins>
      <w:ins w:id="1778" w:author="Jose Costa Teixeira" w:date="2016-06-13T05:49:00Z">
        <w:r w:rsidRPr="00C67286">
          <w:t xml:space="preserve"> the nurse returns to her institution and connects with her EHR.</w:t>
        </w:r>
      </w:ins>
    </w:p>
    <w:p w14:paraId="62E7EA94" w14:textId="0A8ED94A" w:rsidR="0039562E" w:rsidRPr="00C67286" w:rsidRDefault="0039562E">
      <w:pPr>
        <w:numPr>
          <w:ilvl w:val="0"/>
          <w:numId w:val="106"/>
        </w:numPr>
        <w:spacing w:before="0"/>
        <w:ind w:left="720" w:hanging="720"/>
        <w:rPr>
          <w:ins w:id="1779" w:author="Jose Costa Teixeira" w:date="2016-06-13T05:49:00Z"/>
          <w:b/>
          <w:rPrChange w:id="1780" w:author="Jose Costa Teixeira" w:date="2017-04-02T14:02:00Z">
            <w:rPr>
              <w:ins w:id="1781" w:author="Jose Costa Teixeira" w:date="2016-06-13T05:49:00Z"/>
            </w:rPr>
          </w:rPrChange>
        </w:rPr>
        <w:pPrChange w:id="1782" w:author="Jose Costa Teixeira" w:date="2017-07-04T19:10:00Z">
          <w:pPr>
            <w:numPr>
              <w:numId w:val="99"/>
            </w:numPr>
            <w:tabs>
              <w:tab w:val="num" w:pos="720"/>
            </w:tabs>
            <w:spacing w:before="0"/>
            <w:ind w:left="720" w:hanging="360"/>
          </w:pPr>
        </w:pPrChange>
      </w:pPr>
      <w:ins w:id="1783" w:author="Jose Costa Teixeira" w:date="2016-06-13T05:49:00Z">
        <w:r w:rsidRPr="00C67286">
          <w:rPr>
            <w:b/>
            <w:rPrChange w:id="1784" w:author="Jose Costa Teixeira" w:date="2017-04-02T14:02:00Z">
              <w:rPr/>
            </w:rPrChange>
          </w:rPr>
          <w:t xml:space="preserve">The results of the medication administration round </w:t>
        </w:r>
      </w:ins>
      <w:ins w:id="1785" w:author="Jose Costa Teixeira" w:date="2017-04-17T12:00:00Z">
        <w:r w:rsidR="00EA75FF" w:rsidRPr="00C67286">
          <w:rPr>
            <w:b/>
          </w:rPr>
          <w:t>are</w:t>
        </w:r>
      </w:ins>
      <w:ins w:id="1786" w:author="Jose Costa Teixeira" w:date="2016-06-13T05:49:00Z">
        <w:r w:rsidRPr="00C67286">
          <w:rPr>
            <w:b/>
            <w:rPrChange w:id="1787" w:author="Jose Costa Teixeira" w:date="2017-04-02T14:02:00Z">
              <w:rPr/>
            </w:rPrChange>
          </w:rPr>
          <w:t xml:space="preserve"> reported back to the EHR. This could be initiated from the EHR from where the data from the app is uploaded to the EHR.</w:t>
        </w:r>
      </w:ins>
    </w:p>
    <w:p w14:paraId="62E7EA98" w14:textId="22009512" w:rsidR="0039562E" w:rsidRPr="00C67286" w:rsidRDefault="0039562E" w:rsidP="0039562E">
      <w:pPr>
        <w:rPr>
          <w:ins w:id="1788" w:author="Jose Costa Teixeira" w:date="2017-04-17T11:58:00Z"/>
        </w:rPr>
      </w:pPr>
    </w:p>
    <w:p w14:paraId="0B639CE6" w14:textId="486A4DE3" w:rsidR="00EA75FF" w:rsidRPr="00C67286" w:rsidRDefault="00EA75FF" w:rsidP="0039562E">
      <w:pPr>
        <w:rPr>
          <w:ins w:id="1789" w:author="Jose Costa Teixeira" w:date="2017-04-17T11:58:00Z"/>
          <w:b/>
          <w:u w:val="single"/>
          <w:rPrChange w:id="1790" w:author="Jose Costa Teixeira" w:date="2017-04-17T12:00:00Z">
            <w:rPr>
              <w:ins w:id="1791" w:author="Jose Costa Teixeira" w:date="2017-04-17T11:58:00Z"/>
            </w:rPr>
          </w:rPrChange>
        </w:rPr>
      </w:pPr>
      <w:ins w:id="1792" w:author="Jose Costa Teixeira" w:date="2017-04-17T11:58:00Z">
        <w:r w:rsidRPr="00C67286">
          <w:rPr>
            <w:b/>
            <w:u w:val="single"/>
            <w:rPrChange w:id="1793" w:author="Jose Costa Teixeira" w:date="2017-04-17T12:00:00Z">
              <w:rPr/>
            </w:rPrChange>
          </w:rPr>
          <w:t>Post conditions:</w:t>
        </w:r>
      </w:ins>
    </w:p>
    <w:p w14:paraId="5A23B6A5" w14:textId="1B98A045" w:rsidR="00EA75FF" w:rsidRPr="00C67286" w:rsidRDefault="00EA75FF" w:rsidP="00EA75FF">
      <w:pPr>
        <w:numPr>
          <w:ilvl w:val="0"/>
          <w:numId w:val="106"/>
        </w:numPr>
        <w:spacing w:before="0"/>
        <w:rPr>
          <w:ins w:id="1794" w:author="Jose Costa Teixeira" w:date="2017-04-17T12:00:00Z"/>
        </w:rPr>
      </w:pPr>
      <w:ins w:id="1795" w:author="Jose Costa Teixeira" w:date="2017-04-17T11:58:00Z">
        <w:r w:rsidRPr="00C67286">
          <w:t xml:space="preserve">The </w:t>
        </w:r>
      </w:ins>
      <w:ins w:id="1796" w:author="Jose Costa Teixeira" w:date="2017-04-17T12:00:00Z">
        <w:r w:rsidRPr="00C67286">
          <w:t>medication management profile</w:t>
        </w:r>
      </w:ins>
      <w:ins w:id="1797" w:author="Jose Costa Teixeira" w:date="2017-08-07T15:19:00Z">
        <w:r w:rsidR="00A528F9">
          <w:t>s</w:t>
        </w:r>
      </w:ins>
      <w:ins w:id="1798" w:author="Jose Costa Teixeira" w:date="2017-04-17T12:00:00Z">
        <w:r w:rsidRPr="00C67286">
          <w:t xml:space="preserve"> of the patients are updated with the feedback of the substance administration.</w:t>
        </w:r>
      </w:ins>
    </w:p>
    <w:p w14:paraId="313AE58B" w14:textId="663C2241" w:rsidR="00EA75FF" w:rsidRPr="00C67286" w:rsidRDefault="00EA75FF" w:rsidP="0039562E">
      <w:pPr>
        <w:rPr>
          <w:ins w:id="1799" w:author="Jose Costa Teixeira" w:date="2016-06-13T05:49:00Z"/>
        </w:rPr>
      </w:pPr>
      <w:bookmarkStart w:id="1800" w:name="_GoBack"/>
      <w:bookmarkEnd w:id="1800"/>
    </w:p>
    <w:p w14:paraId="62E7EA99" w14:textId="77777777" w:rsidR="003A09FE" w:rsidRPr="00C67286" w:rsidRDefault="003A09FE" w:rsidP="00597DB2">
      <w:pPr>
        <w:pStyle w:val="AuthorInstructions"/>
      </w:pPr>
    </w:p>
    <w:p w14:paraId="62E7EA9A" w14:textId="77777777" w:rsidR="003A09FE" w:rsidRPr="00C67286" w:rsidRDefault="003A09FE" w:rsidP="003A09FE">
      <w:pPr>
        <w:pStyle w:val="BodyText"/>
      </w:pPr>
    </w:p>
    <w:p w14:paraId="62E7EA9B" w14:textId="66BE941A" w:rsidR="00077324" w:rsidRPr="00C67286" w:rsidRDefault="009E34B7" w:rsidP="008E2B5E">
      <w:pPr>
        <w:pStyle w:val="FigureTitle"/>
      </w:pPr>
      <w:r w:rsidRPr="00C67286">
        <w:lastRenderedPageBreak/>
        <w:t xml:space="preserve"> </w:t>
      </w:r>
      <w:r w:rsidR="00322340" w:rsidRPr="00C67286">
        <w:rPr>
          <w:noProof/>
        </w:rPr>
        <w:t xml:space="preserve"> </w:t>
      </w:r>
      <w:del w:id="1801" w:author="Jose Costa Teixeira" w:date="2017-04-02T14:03:00Z">
        <w:r w:rsidR="00F47A33" w:rsidRPr="00C67286" w:rsidDel="00384179">
          <w:rPr>
            <w:noProof/>
            <w:lang w:eastAsia="pt-PT"/>
          </w:rPr>
          <w:drawing>
            <wp:inline distT="0" distB="0" distL="0" distR="0" wp14:anchorId="564E408B" wp14:editId="3B08D4D8">
              <wp:extent cx="5943600" cy="6570980"/>
              <wp:effectExtent l="0" t="0" r="0" b="1270"/>
              <wp:docPr id="128" name="Picture 128" descr="C:\Users\Jose\AppData\Local\Microsoft\Windows\INetCacheContent.Word\RU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se\AppData\Local\Microsoft\Windows\INetCacheContent.Word\RUcase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6570980"/>
                      </a:xfrm>
                      <a:prstGeom prst="rect">
                        <a:avLst/>
                      </a:prstGeom>
                      <a:noFill/>
                      <a:ln>
                        <a:noFill/>
                      </a:ln>
                    </pic:spPr>
                  </pic:pic>
                </a:graphicData>
              </a:graphic>
            </wp:inline>
          </w:drawing>
        </w:r>
      </w:del>
      <w:ins w:id="1802" w:author="Jose Costa Teixeira" w:date="2017-04-02T14:14:00Z">
        <w:r w:rsidR="00153944" w:rsidRPr="00C67286">
          <w:t xml:space="preserve"> </w:t>
        </w:r>
        <w:r w:rsidR="00153944" w:rsidRPr="00C67286">
          <w:rPr>
            <w:noProof/>
            <w:lang w:eastAsia="pt-PT"/>
          </w:rPr>
          <w:lastRenderedPageBreak/>
          <w:drawing>
            <wp:inline distT="0" distB="0" distL="0" distR="0" wp14:anchorId="063F3277" wp14:editId="6A66F9EB">
              <wp:extent cx="4842619" cy="7165075"/>
              <wp:effectExtent l="0" t="0" r="0" b="0"/>
              <wp:docPr id="3" name="Picture 3" descr="C:\Users\Jose\AppData\Local\Microsoft\Windows\INetCache\Content.Word\RU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AppData\Local\Microsoft\Windows\INetCache\Content.Word\RUcase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48059" cy="7173123"/>
                      </a:xfrm>
                      <a:prstGeom prst="rect">
                        <a:avLst/>
                      </a:prstGeom>
                      <a:noFill/>
                      <a:ln>
                        <a:noFill/>
                      </a:ln>
                    </pic:spPr>
                  </pic:pic>
                </a:graphicData>
              </a:graphic>
            </wp:inline>
          </w:drawing>
        </w:r>
      </w:ins>
    </w:p>
    <w:p w14:paraId="62E7EA9C" w14:textId="30472698" w:rsidR="008E2B5E" w:rsidRPr="00C67286" w:rsidRDefault="008E2B5E" w:rsidP="008E2B5E">
      <w:pPr>
        <w:pStyle w:val="FigureTitle"/>
      </w:pPr>
      <w:r w:rsidRPr="00C67286">
        <w:t>Figure X.</w:t>
      </w:r>
      <w:r w:rsidR="00C82ED4" w:rsidRPr="00C67286">
        <w:t>4</w:t>
      </w:r>
      <w:r w:rsidR="005F21E7" w:rsidRPr="00C67286">
        <w:t>.</w:t>
      </w:r>
      <w:r w:rsidR="00412649" w:rsidRPr="00C67286">
        <w:t>2</w:t>
      </w:r>
      <w:r w:rsidR="003D19E0" w:rsidRPr="00C67286">
        <w:t>.</w:t>
      </w:r>
      <w:r w:rsidR="005F21E7" w:rsidRPr="00C67286">
        <w:t>2</w:t>
      </w:r>
      <w:r w:rsidRPr="00C67286">
        <w:t>-1</w:t>
      </w:r>
      <w:r w:rsidR="00701B3A" w:rsidRPr="00C67286">
        <w:t>:</w:t>
      </w:r>
      <w:r w:rsidRPr="00C67286">
        <w:t xml:space="preserve"> </w:t>
      </w:r>
      <w:del w:id="1803" w:author="Jose Costa Teixeira" w:date="2017-04-02T14:15:00Z">
        <w:r w:rsidRPr="00C67286" w:rsidDel="00153944">
          <w:delText xml:space="preserve">Basic </w:delText>
        </w:r>
      </w:del>
      <w:ins w:id="1804" w:author="Jose Costa Teixeira" w:date="2017-04-02T14:15:00Z">
        <w:r w:rsidR="00153944" w:rsidRPr="00C67286">
          <w:t xml:space="preserve">Scheduled Administration </w:t>
        </w:r>
      </w:ins>
      <w:r w:rsidRPr="00C67286">
        <w:t xml:space="preserve">Process Flow in </w:t>
      </w:r>
      <w:ins w:id="1805" w:author="Jose Costa Teixeira" w:date="2017-04-02T14:14:00Z">
        <w:r w:rsidR="00153944" w:rsidRPr="00C67286">
          <w:t>MMA</w:t>
        </w:r>
      </w:ins>
      <w:del w:id="1806" w:author="Jose Costa Teixeira" w:date="2017-04-02T14:14:00Z">
        <w:r w:rsidRPr="00C67286" w:rsidDel="00153944">
          <w:delText xml:space="preserve">&lt;Profile </w:delText>
        </w:r>
        <w:r w:rsidR="005F21E7" w:rsidRPr="00C67286" w:rsidDel="00153944">
          <w:delText>Acronym</w:delText>
        </w:r>
        <w:r w:rsidRPr="00C67286" w:rsidDel="00153944">
          <w:delText>&gt;</w:delText>
        </w:r>
      </w:del>
      <w:r w:rsidRPr="00C67286">
        <w:t xml:space="preserve"> Profile</w:t>
      </w:r>
    </w:p>
    <w:p w14:paraId="62E7EA9D" w14:textId="01B221FE" w:rsidR="00082F2B" w:rsidRPr="00C67286" w:rsidDel="00EA75FF" w:rsidRDefault="00082F2B" w:rsidP="00597DB2">
      <w:pPr>
        <w:pStyle w:val="AuthorInstructions"/>
        <w:rPr>
          <w:del w:id="1807" w:author="Jose Costa Teixeira" w:date="2017-04-17T12:00:00Z"/>
          <w:lang w:eastAsia="x-none"/>
        </w:rPr>
      </w:pPr>
      <w:del w:id="1808" w:author="Jose Costa Teixeira" w:date="2017-04-17T12:00:00Z">
        <w:r w:rsidRPr="00C67286" w:rsidDel="00EA75FF">
          <w:lastRenderedPageBreak/>
          <w:delText>&lt;If process flow “swimlane” diagrams require additional explanation to clarify conditional flows</w:delText>
        </w:r>
        <w:r w:rsidR="00613C53" w:rsidRPr="00C67286" w:rsidDel="00EA75FF">
          <w:delText>,</w:delText>
        </w:r>
        <w:r w:rsidRPr="00C67286" w:rsidDel="00EA75FF">
          <w:delText xml:space="preserve"> or flow variations need to be described where alternate systems may be playing different actor roles, document those conditional flows here.</w:delText>
        </w:r>
        <w:r w:rsidRPr="00C67286" w:rsidDel="00EA75FF">
          <w:rPr>
            <w:iCs/>
          </w:rPr>
          <w:delText>&gt;</w:delText>
        </w:r>
      </w:del>
    </w:p>
    <w:p w14:paraId="62E7EA9E" w14:textId="72B37084" w:rsidR="00CF283F" w:rsidRPr="00C67286" w:rsidDel="00EA75FF" w:rsidRDefault="00C82ED4" w:rsidP="00597DB2">
      <w:pPr>
        <w:pStyle w:val="AuthorInstructions"/>
        <w:rPr>
          <w:del w:id="1809" w:author="Jose Costa Teixeira" w:date="2017-04-17T12:00:00Z"/>
        </w:rPr>
      </w:pPr>
      <w:del w:id="1810" w:author="Jose Costa Teixeira" w:date="2017-04-17T12:00:00Z">
        <w:r w:rsidRPr="00C67286" w:rsidDel="00EA75FF">
          <w:delText xml:space="preserve">&lt;Delete </w:delText>
        </w:r>
        <w:r w:rsidR="00C536E4" w:rsidRPr="00C67286" w:rsidDel="00EA75FF">
          <w:delText xml:space="preserve">the material </w:delText>
        </w:r>
        <w:r w:rsidRPr="00C67286" w:rsidDel="00EA75FF">
          <w:delText>below if this is a workflow or transport profile</w:delText>
        </w:r>
        <w:r w:rsidR="00887E40" w:rsidRPr="00C67286" w:rsidDel="00EA75FF">
          <w:delText xml:space="preserve">. </w:delText>
        </w:r>
        <w:r w:rsidRPr="00C67286" w:rsidDel="00EA75FF">
          <w:delText xml:space="preserve">Delete the </w:delText>
        </w:r>
        <w:r w:rsidR="00C536E4" w:rsidRPr="00C67286" w:rsidDel="00EA75FF">
          <w:delText>material</w:delText>
        </w:r>
        <w:r w:rsidRPr="00C67286" w:rsidDel="00EA75FF">
          <w:delText xml:space="preserve"> above if this profile is a content module only profile.&gt;</w:delText>
        </w:r>
      </w:del>
    </w:p>
    <w:p w14:paraId="62E7EA9F" w14:textId="68F06A5E" w:rsidR="00BF2986" w:rsidRPr="00C67286" w:rsidDel="00EA75FF" w:rsidRDefault="00BF2986" w:rsidP="003B70A2">
      <w:pPr>
        <w:pStyle w:val="BodyText"/>
        <w:rPr>
          <w:del w:id="1811" w:author="Jose Costa Teixeira" w:date="2017-04-17T12:00:00Z"/>
        </w:rPr>
      </w:pPr>
    </w:p>
    <w:p w14:paraId="62E7EAA0" w14:textId="6A2D8012" w:rsidR="00BF2986" w:rsidRPr="00C67286" w:rsidDel="00EA75FF" w:rsidRDefault="00BF2986" w:rsidP="0097454A">
      <w:pPr>
        <w:pStyle w:val="BodyText"/>
        <w:rPr>
          <w:del w:id="1812" w:author="Jose Costa Teixeira" w:date="2017-04-17T12:00:00Z"/>
          <w:lang w:eastAsia="x-none"/>
        </w:rPr>
      </w:pPr>
      <w:del w:id="1813" w:author="Jose Costa Teixeira" w:date="2017-04-17T12:00:00Z">
        <w:r w:rsidRPr="00C67286" w:rsidDel="00EA75FF">
          <w:rPr>
            <w:lang w:eastAsia="x-none"/>
          </w:rPr>
          <w:delText>Pre-conditions:</w:delText>
        </w:r>
      </w:del>
    </w:p>
    <w:p w14:paraId="62E7EAA1" w14:textId="6E973044" w:rsidR="00AF472E" w:rsidRPr="00C67286" w:rsidDel="00EA75FF" w:rsidRDefault="00AF472E" w:rsidP="00597DB2">
      <w:pPr>
        <w:pStyle w:val="AuthorInstructions"/>
        <w:rPr>
          <w:del w:id="1814" w:author="Jose Costa Teixeira" w:date="2017-04-17T12:00:00Z"/>
        </w:rPr>
      </w:pPr>
      <w:del w:id="1815" w:author="Jose Costa Teixeira" w:date="2017-04-17T12:00:00Z">
        <w:r w:rsidRPr="00C67286" w:rsidDel="00EA75FF">
          <w:delText>&lt;Very briefly (typically one sentence) describe the conditions or timing when this content module would be used.&gt;</w:delText>
        </w:r>
      </w:del>
    </w:p>
    <w:p w14:paraId="62E7EAA2" w14:textId="392398F7" w:rsidR="00BF2986" w:rsidRPr="00C67286" w:rsidDel="00EA75FF" w:rsidRDefault="00BF2986" w:rsidP="0097454A">
      <w:pPr>
        <w:pStyle w:val="BodyText"/>
        <w:rPr>
          <w:del w:id="1816" w:author="Jose Costa Teixeira" w:date="2017-04-17T12:00:00Z"/>
          <w:lang w:eastAsia="x-none"/>
        </w:rPr>
      </w:pPr>
    </w:p>
    <w:p w14:paraId="62E7EAA3" w14:textId="6C8C327D" w:rsidR="00BF2986" w:rsidRPr="00C67286" w:rsidDel="00EA75FF" w:rsidRDefault="00BF2986" w:rsidP="0097454A">
      <w:pPr>
        <w:pStyle w:val="BodyText"/>
        <w:rPr>
          <w:del w:id="1817" w:author="Jose Costa Teixeira" w:date="2017-04-17T12:00:00Z"/>
          <w:lang w:eastAsia="x-none"/>
        </w:rPr>
      </w:pPr>
      <w:del w:id="1818" w:author="Jose Costa Teixeira" w:date="2017-04-17T12:00:00Z">
        <w:r w:rsidRPr="00C67286" w:rsidDel="00EA75FF">
          <w:rPr>
            <w:lang w:eastAsia="x-none"/>
          </w:rPr>
          <w:delText>Main Flow:</w:delText>
        </w:r>
      </w:del>
    </w:p>
    <w:p w14:paraId="62E7EAA4" w14:textId="5979D487" w:rsidR="00AF472E" w:rsidRPr="00C67286" w:rsidDel="00EA75FF" w:rsidRDefault="00AF472E" w:rsidP="00597DB2">
      <w:pPr>
        <w:pStyle w:val="AuthorInstructions"/>
        <w:rPr>
          <w:del w:id="1819" w:author="Jose Costa Teixeira" w:date="2017-04-17T12:00:00Z"/>
        </w:rPr>
      </w:pPr>
      <w:del w:id="1820" w:author="Jose Costa Teixeira" w:date="2017-04-17T12:00:00Z">
        <w:r w:rsidRPr="00C67286" w:rsidDel="00EA75FF">
          <w:delText>&lt;Typically in an enumerated list, describe the clinical workflow when, where, and how this content module would be used.&gt;</w:delText>
        </w:r>
      </w:del>
    </w:p>
    <w:p w14:paraId="62E7EAA5" w14:textId="31DB2745" w:rsidR="00AF472E" w:rsidRPr="00C67286" w:rsidDel="00EA75FF" w:rsidRDefault="00AF472E" w:rsidP="0097454A">
      <w:pPr>
        <w:pStyle w:val="BodyText"/>
        <w:rPr>
          <w:del w:id="1821" w:author="Jose Costa Teixeira" w:date="2017-04-17T12:00:00Z"/>
          <w:lang w:eastAsia="x-none"/>
        </w:rPr>
      </w:pPr>
    </w:p>
    <w:p w14:paraId="62E7EAA6" w14:textId="3F7E4EF1" w:rsidR="00BF2986" w:rsidRPr="00C67286" w:rsidDel="00EA75FF" w:rsidRDefault="00BF2986" w:rsidP="0097454A">
      <w:pPr>
        <w:pStyle w:val="BodyText"/>
        <w:rPr>
          <w:del w:id="1822" w:author="Jose Costa Teixeira" w:date="2017-04-17T12:00:00Z"/>
          <w:lang w:eastAsia="x-none"/>
        </w:rPr>
      </w:pPr>
      <w:del w:id="1823" w:author="Jose Costa Teixeira" w:date="2017-04-17T12:00:00Z">
        <w:r w:rsidRPr="00C67286" w:rsidDel="00EA75FF">
          <w:rPr>
            <w:lang w:eastAsia="x-none"/>
          </w:rPr>
          <w:delText>Post-conditions:</w:delText>
        </w:r>
      </w:del>
    </w:p>
    <w:p w14:paraId="62E7EAA7" w14:textId="3118140E" w:rsidR="006116E2" w:rsidRPr="00C67286" w:rsidDel="00EA75FF" w:rsidRDefault="006116E2" w:rsidP="00597DB2">
      <w:pPr>
        <w:pStyle w:val="AuthorInstructions"/>
        <w:rPr>
          <w:del w:id="1824" w:author="Jose Costa Teixeira" w:date="2017-04-17T12:00:00Z"/>
        </w:rPr>
      </w:pPr>
      <w:del w:id="1825" w:author="Jose Costa Teixeira" w:date="2017-04-17T12:00:00Z">
        <w:r w:rsidRPr="00C67286" w:rsidDel="00EA75FF">
          <w:delText>&lt;Very briefly (typically one sentence) describe the state of the clinical scenario after this content module has been created including examples of potential next steps.&gt;</w:delText>
        </w:r>
      </w:del>
    </w:p>
    <w:p w14:paraId="34715EBF" w14:textId="7208379B" w:rsidR="006B0A7A" w:rsidRPr="00C67286" w:rsidRDefault="006B0A7A" w:rsidP="00597DB2">
      <w:pPr>
        <w:pStyle w:val="AuthorInstructions"/>
      </w:pPr>
    </w:p>
    <w:p w14:paraId="404A1751" w14:textId="55D43169" w:rsidR="006B0A7A" w:rsidRPr="00C67286" w:rsidDel="00EA75FF" w:rsidRDefault="006B0A7A" w:rsidP="00597DB2">
      <w:pPr>
        <w:pStyle w:val="AuthorInstructions"/>
        <w:rPr>
          <w:del w:id="1826" w:author="Jose Costa Teixeira" w:date="2017-04-17T12:00:00Z"/>
        </w:rPr>
      </w:pPr>
    </w:p>
    <w:p w14:paraId="78E4AB38" w14:textId="5375D3AE" w:rsidR="006B0A7A" w:rsidRPr="00C67286" w:rsidDel="00EA75FF" w:rsidRDefault="006B0A7A" w:rsidP="00597DB2">
      <w:pPr>
        <w:pStyle w:val="AuthorInstructions"/>
        <w:rPr>
          <w:del w:id="1827" w:author="Jose Costa Teixeira" w:date="2017-04-17T12:00:00Z"/>
        </w:rPr>
      </w:pPr>
    </w:p>
    <w:p w14:paraId="5389FD79" w14:textId="1138FFCD" w:rsidR="006B0A7A" w:rsidRPr="00C67286" w:rsidRDefault="006B0A7A" w:rsidP="006B0A7A">
      <w:pPr>
        <w:pStyle w:val="Heading4"/>
        <w:numPr>
          <w:ilvl w:val="0"/>
          <w:numId w:val="0"/>
        </w:numPr>
        <w:ind w:left="864" w:hanging="864"/>
        <w:rPr>
          <w:ins w:id="1828" w:author="Michael Tan" w:date="2017-03-07T15:50:00Z"/>
          <w:noProof w:val="0"/>
        </w:rPr>
      </w:pPr>
      <w:bookmarkStart w:id="1829" w:name="_Toc489656195"/>
      <w:ins w:id="1830" w:author="Michael Tan" w:date="2017-03-07T15:50:00Z">
        <w:r w:rsidRPr="00C67286">
          <w:rPr>
            <w:noProof w:val="0"/>
          </w:rPr>
          <w:t>X.4.2.1 Use Case #</w:t>
        </w:r>
      </w:ins>
      <w:ins w:id="1831" w:author="Michael Tan" w:date="2017-03-07T15:51:00Z">
        <w:r w:rsidRPr="00C67286">
          <w:rPr>
            <w:noProof w:val="0"/>
          </w:rPr>
          <w:t>2</w:t>
        </w:r>
      </w:ins>
      <w:ins w:id="1832" w:author="Michael Tan" w:date="2017-03-07T15:50:00Z">
        <w:r w:rsidRPr="00C67286">
          <w:rPr>
            <w:noProof w:val="0"/>
          </w:rPr>
          <w:t xml:space="preserve">: </w:t>
        </w:r>
      </w:ins>
      <w:ins w:id="1833" w:author="Jose Costa Teixeira" w:date="2017-04-17T12:07:00Z">
        <w:r w:rsidR="003818C5" w:rsidRPr="00C67286">
          <w:rPr>
            <w:noProof w:val="0"/>
          </w:rPr>
          <w:t>Home Chemotherapy Administration</w:t>
        </w:r>
        <w:bookmarkEnd w:id="1829"/>
        <w:r w:rsidR="003818C5" w:rsidRPr="00C67286">
          <w:rPr>
            <w:noProof w:val="0"/>
          </w:rPr>
          <w:t xml:space="preserve"> </w:t>
        </w:r>
      </w:ins>
      <w:ins w:id="1834" w:author="Michael Tan" w:date="2017-03-07T15:52:00Z">
        <w:del w:id="1835" w:author="Jose Costa Teixeira" w:date="2017-04-17T12:07:00Z">
          <w:r w:rsidRPr="00C67286" w:rsidDel="003818C5">
            <w:rPr>
              <w:noProof w:val="0"/>
            </w:rPr>
            <w:delText xml:space="preserve">Oncology </w:delText>
          </w:r>
        </w:del>
      </w:ins>
      <w:ins w:id="1836" w:author="Michael Tan" w:date="2017-03-07T16:15:00Z">
        <w:del w:id="1837" w:author="Jose Costa Teixeira" w:date="2017-04-17T12:07:00Z">
          <w:r w:rsidRPr="00C67286" w:rsidDel="003818C5">
            <w:rPr>
              <w:noProof w:val="0"/>
            </w:rPr>
            <w:delText>Treatment</w:delText>
          </w:r>
        </w:del>
      </w:ins>
      <w:ins w:id="1838" w:author="Michael Tan" w:date="2017-03-07T15:50:00Z">
        <w:del w:id="1839" w:author="Jose Costa Teixeira" w:date="2017-04-17T12:07:00Z">
          <w:r w:rsidRPr="00C67286" w:rsidDel="003818C5">
            <w:rPr>
              <w:noProof w:val="0"/>
            </w:rPr>
            <w:delText xml:space="preserve"> Scenario</w:delText>
          </w:r>
        </w:del>
      </w:ins>
    </w:p>
    <w:p w14:paraId="6FCDE11F" w14:textId="77777777" w:rsidR="006B0A7A" w:rsidRPr="00C67286" w:rsidRDefault="006B0A7A" w:rsidP="006B0A7A">
      <w:pPr>
        <w:pStyle w:val="AuthorInstructions"/>
        <w:rPr>
          <w:ins w:id="1840" w:author="Michael Tan" w:date="2017-03-07T15:50:00Z"/>
        </w:rPr>
      </w:pPr>
      <w:ins w:id="1841" w:author="Michael Tan" w:date="2017-03-07T15:50:00Z">
        <w:r w:rsidRPr="00C67286">
          <w:rPr>
            <w:i w:val="0"/>
          </w:rPr>
          <w:t xml:space="preserve">This use case describes the situation in which a </w:t>
        </w:r>
      </w:ins>
      <w:ins w:id="1842" w:author="Michael Tan" w:date="2017-03-07T16:02:00Z">
        <w:r w:rsidRPr="00C67286">
          <w:rPr>
            <w:i w:val="0"/>
          </w:rPr>
          <w:t>patient</w:t>
        </w:r>
      </w:ins>
      <w:ins w:id="1843" w:author="Michael Tan" w:date="2017-03-07T15:50:00Z">
        <w:r w:rsidRPr="00C67286">
          <w:rPr>
            <w:i w:val="0"/>
          </w:rPr>
          <w:t xml:space="preserve"> receives </w:t>
        </w:r>
      </w:ins>
      <w:ins w:id="1844" w:author="Michael Tan" w:date="2017-03-07T16:02:00Z">
        <w:r w:rsidRPr="00C67286">
          <w:rPr>
            <w:i w:val="0"/>
          </w:rPr>
          <w:t xml:space="preserve">instructions for the daily dosage </w:t>
        </w:r>
      </w:ins>
      <w:ins w:id="1845" w:author="Michael Tan" w:date="2017-03-07T16:11:00Z">
        <w:r w:rsidRPr="00C67286">
          <w:rPr>
            <w:i w:val="0"/>
          </w:rPr>
          <w:t xml:space="preserve">and confirms the usage </w:t>
        </w:r>
      </w:ins>
      <w:ins w:id="1846" w:author="Michael Tan" w:date="2017-03-07T16:12:00Z">
        <w:r w:rsidRPr="00C67286">
          <w:rPr>
            <w:i w:val="0"/>
          </w:rPr>
          <w:t>of the medication.</w:t>
        </w:r>
      </w:ins>
    </w:p>
    <w:p w14:paraId="48425E1E" w14:textId="77777777" w:rsidR="006B0A7A" w:rsidRPr="00C67286" w:rsidRDefault="006B0A7A" w:rsidP="006B0A7A">
      <w:pPr>
        <w:pStyle w:val="AuthorInstructions"/>
        <w:rPr>
          <w:ins w:id="1847" w:author="Michael Tan" w:date="2017-03-07T15:50:00Z"/>
        </w:rPr>
      </w:pPr>
    </w:p>
    <w:p w14:paraId="3521887B" w14:textId="55896AB0" w:rsidR="006B0A7A" w:rsidRPr="00C67286" w:rsidRDefault="006B0A7A" w:rsidP="006B0A7A">
      <w:pPr>
        <w:pStyle w:val="Heading5"/>
        <w:numPr>
          <w:ilvl w:val="0"/>
          <w:numId w:val="0"/>
        </w:numPr>
        <w:rPr>
          <w:ins w:id="1848" w:author="Michael Tan" w:date="2017-03-07T15:50:00Z"/>
          <w:noProof w:val="0"/>
        </w:rPr>
      </w:pPr>
      <w:bookmarkStart w:id="1849" w:name="_Toc489656196"/>
      <w:ins w:id="1850" w:author="Michael Tan" w:date="2017-03-07T15:50:00Z">
        <w:r w:rsidRPr="00C67286">
          <w:rPr>
            <w:noProof w:val="0"/>
          </w:rPr>
          <w:t xml:space="preserve">X.4.2.1.1 </w:t>
        </w:r>
      </w:ins>
      <w:ins w:id="1851" w:author="Jose Costa Teixeira" w:date="2017-04-17T12:07:00Z">
        <w:r w:rsidR="003818C5" w:rsidRPr="00C67286">
          <w:rPr>
            <w:noProof w:val="0"/>
          </w:rPr>
          <w:t xml:space="preserve">Home Chemotherapy Administration </w:t>
        </w:r>
      </w:ins>
      <w:ins w:id="1852" w:author="Michael Tan" w:date="2017-03-07T16:12:00Z">
        <w:del w:id="1853" w:author="Jose Costa Teixeira" w:date="2017-04-17T12:07:00Z">
          <w:r w:rsidRPr="00C67286" w:rsidDel="003818C5">
            <w:rPr>
              <w:noProof w:val="0"/>
            </w:rPr>
            <w:delText xml:space="preserve">Oncology </w:delText>
          </w:r>
        </w:del>
      </w:ins>
      <w:ins w:id="1854" w:author="Michael Tan" w:date="2017-03-07T16:15:00Z">
        <w:del w:id="1855" w:author="Jose Costa Teixeira" w:date="2017-04-17T12:07:00Z">
          <w:r w:rsidRPr="00C67286" w:rsidDel="003818C5">
            <w:rPr>
              <w:noProof w:val="0"/>
            </w:rPr>
            <w:delText>Treatment</w:delText>
          </w:r>
        </w:del>
      </w:ins>
      <w:ins w:id="1856" w:author="Michael Tan" w:date="2017-03-07T15:50:00Z">
        <w:del w:id="1857" w:author="Jose Costa Teixeira" w:date="2017-04-17T12:07:00Z">
          <w:r w:rsidRPr="00C67286" w:rsidDel="003818C5">
            <w:rPr>
              <w:bCs/>
              <w:noProof w:val="0"/>
            </w:rPr>
            <w:delText xml:space="preserve"> </w:delText>
          </w:r>
        </w:del>
        <w:r w:rsidRPr="00C67286">
          <w:rPr>
            <w:noProof w:val="0"/>
          </w:rPr>
          <w:t>Use Case Description</w:t>
        </w:r>
        <w:bookmarkEnd w:id="1849"/>
      </w:ins>
    </w:p>
    <w:p w14:paraId="627D9985" w14:textId="6D2EC8D4" w:rsidR="006B0A7A" w:rsidRPr="00C67286" w:rsidRDefault="00EA75FF" w:rsidP="006B0A7A">
      <w:pPr>
        <w:pStyle w:val="AuthorInstructions"/>
        <w:rPr>
          <w:ins w:id="1858" w:author="Michael Tan" w:date="2017-03-07T16:11:00Z"/>
          <w:i w:val="0"/>
        </w:rPr>
      </w:pPr>
      <w:ins w:id="1859" w:author="Jose Costa Teixeira" w:date="2017-04-17T12:03:00Z">
        <w:r w:rsidRPr="00C67286">
          <w:rPr>
            <w:i w:val="0"/>
          </w:rPr>
          <w:t xml:space="preserve">In several countries, </w:t>
        </w:r>
      </w:ins>
      <w:ins w:id="1860" w:author="Michael Tan" w:date="2017-03-07T16:12:00Z">
        <w:r w:rsidR="006B0A7A" w:rsidRPr="00C67286">
          <w:rPr>
            <w:i w:val="0"/>
          </w:rPr>
          <w:t>Chemo</w:t>
        </w:r>
        <w:del w:id="1861" w:author="Jose Costa Teixeira" w:date="2017-04-17T12:03:00Z">
          <w:r w:rsidR="006B0A7A" w:rsidRPr="00C67286" w:rsidDel="00EA75FF">
            <w:rPr>
              <w:i w:val="0"/>
            </w:rPr>
            <w:delText xml:space="preserve"> </w:delText>
          </w:r>
        </w:del>
        <w:r w:rsidR="006B0A7A" w:rsidRPr="00C67286">
          <w:rPr>
            <w:i w:val="0"/>
          </w:rPr>
          <w:t xml:space="preserve">therapy </w:t>
        </w:r>
      </w:ins>
      <w:ins w:id="1862" w:author="Jose Costa Teixeira" w:date="2017-04-17T12:03:00Z">
        <w:r w:rsidRPr="00C67286">
          <w:rPr>
            <w:i w:val="0"/>
          </w:rPr>
          <w:t xml:space="preserve">treatments </w:t>
        </w:r>
      </w:ins>
      <w:ins w:id="1863" w:author="Michael Tan" w:date="2017-03-07T16:12:00Z">
        <w:r w:rsidR="006B0A7A" w:rsidRPr="00C67286">
          <w:rPr>
            <w:i w:val="0"/>
          </w:rPr>
          <w:t xml:space="preserve">can </w:t>
        </w:r>
      </w:ins>
      <w:ins w:id="1864" w:author="Jose Costa Teixeira" w:date="2017-04-17T12:03:00Z">
        <w:r w:rsidRPr="00C67286">
          <w:rPr>
            <w:i w:val="0"/>
          </w:rPr>
          <w:t xml:space="preserve">be administered </w:t>
        </w:r>
      </w:ins>
      <w:ins w:id="1865" w:author="Michael Tan" w:date="2017-03-07T16:13:00Z">
        <w:del w:id="1866" w:author="Jose Costa Teixeira" w:date="2017-04-17T12:03:00Z">
          <w:r w:rsidR="006B0A7A" w:rsidRPr="00C67286" w:rsidDel="00EA75FF">
            <w:rPr>
              <w:i w:val="0"/>
            </w:rPr>
            <w:delText xml:space="preserve">nowadays </w:delText>
          </w:r>
        </w:del>
      </w:ins>
      <w:ins w:id="1867" w:author="Michael Tan" w:date="2017-03-07T16:14:00Z">
        <w:del w:id="1868" w:author="Jose Costa Teixeira" w:date="2017-04-17T12:03:00Z">
          <w:r w:rsidR="006B0A7A" w:rsidRPr="00C67286" w:rsidDel="00EA75FF">
            <w:rPr>
              <w:i w:val="0"/>
            </w:rPr>
            <w:delText xml:space="preserve">be </w:delText>
          </w:r>
        </w:del>
      </w:ins>
      <w:ins w:id="1869" w:author="Michael Tan" w:date="2017-03-07T16:13:00Z">
        <w:del w:id="1870" w:author="Jose Costa Teixeira" w:date="2017-04-17T12:03:00Z">
          <w:r w:rsidR="006B0A7A" w:rsidRPr="00C67286" w:rsidDel="00EA75FF">
            <w:rPr>
              <w:i w:val="0"/>
            </w:rPr>
            <w:delText xml:space="preserve">treated </w:delText>
          </w:r>
        </w:del>
        <w:r w:rsidR="006B0A7A" w:rsidRPr="00C67286">
          <w:rPr>
            <w:i w:val="0"/>
          </w:rPr>
          <w:t>at home</w:t>
        </w:r>
      </w:ins>
      <w:ins w:id="1871" w:author="Jose Costa Teixeira" w:date="2017-04-17T12:03:00Z">
        <w:r w:rsidRPr="00C67286">
          <w:rPr>
            <w:i w:val="0"/>
          </w:rPr>
          <w:t xml:space="preserve"> for improving the quality of life of the patient:</w:t>
        </w:r>
      </w:ins>
      <w:ins w:id="1872" w:author="Michael Tan" w:date="2017-03-07T16:13:00Z">
        <w:del w:id="1873" w:author="Jose Costa Teixeira" w:date="2017-04-17T12:03:00Z">
          <w:r w:rsidR="006B0A7A" w:rsidRPr="00C67286" w:rsidDel="00EA75FF">
            <w:rPr>
              <w:i w:val="0"/>
            </w:rPr>
            <w:delText>.</w:delText>
          </w:r>
        </w:del>
      </w:ins>
      <w:ins w:id="1874" w:author="Michael Tan" w:date="2017-03-07T16:12:00Z">
        <w:r w:rsidR="006B0A7A" w:rsidRPr="00C67286">
          <w:rPr>
            <w:i w:val="0"/>
          </w:rPr>
          <w:t xml:space="preserve"> </w:t>
        </w:r>
      </w:ins>
      <w:ins w:id="1875" w:author="Michael Tan" w:date="2017-03-07T16:11:00Z">
        <w:r w:rsidR="006B0A7A" w:rsidRPr="00C67286">
          <w:rPr>
            <w:i w:val="0"/>
          </w:rPr>
          <w:t xml:space="preserve">The patient does not need to reside in a hospital, but can remain in his own familiar setting and follow the instructions on the app of a mobile device. These dosage instructions are complex schemas which have to prescribed by specialized oncologists. The app should be able to perform independently even if no internet connection is available. </w:t>
        </w:r>
      </w:ins>
    </w:p>
    <w:p w14:paraId="07775E0F" w14:textId="77777777" w:rsidR="006B0A7A" w:rsidRPr="00C67286" w:rsidRDefault="006B0A7A" w:rsidP="006B0A7A">
      <w:pPr>
        <w:pStyle w:val="AuthorInstructions"/>
        <w:rPr>
          <w:ins w:id="1876" w:author="Michael Tan" w:date="2017-03-07T15:50:00Z"/>
        </w:rPr>
      </w:pPr>
      <w:ins w:id="1877" w:author="Michael Tan" w:date="2017-03-07T15:50:00Z">
        <w:r w:rsidRPr="00C67286">
          <w:br w:type="page"/>
        </w:r>
      </w:ins>
    </w:p>
    <w:p w14:paraId="096017A8" w14:textId="3F12C288" w:rsidR="006B0A7A" w:rsidRPr="00C67286" w:rsidRDefault="006B0A7A" w:rsidP="006B0A7A">
      <w:pPr>
        <w:pStyle w:val="Heading5"/>
        <w:numPr>
          <w:ilvl w:val="0"/>
          <w:numId w:val="0"/>
        </w:numPr>
        <w:rPr>
          <w:ins w:id="1878" w:author="Michael Tan" w:date="2017-03-07T15:50:00Z"/>
          <w:noProof w:val="0"/>
        </w:rPr>
      </w:pPr>
      <w:bookmarkStart w:id="1879" w:name="_Toc489656197"/>
      <w:ins w:id="1880" w:author="Michael Tan" w:date="2017-03-07T15:50:00Z">
        <w:r w:rsidRPr="00C67286">
          <w:rPr>
            <w:noProof w:val="0"/>
          </w:rPr>
          <w:lastRenderedPageBreak/>
          <w:t xml:space="preserve">X.4.2.1.2 </w:t>
        </w:r>
      </w:ins>
      <w:ins w:id="1881" w:author="Jose Costa Teixeira" w:date="2017-04-17T12:07:00Z">
        <w:r w:rsidR="003818C5" w:rsidRPr="00C67286">
          <w:rPr>
            <w:noProof w:val="0"/>
          </w:rPr>
          <w:t xml:space="preserve">Home </w:t>
        </w:r>
      </w:ins>
      <w:ins w:id="1882" w:author="Michael Tan" w:date="2017-03-22T12:37:00Z">
        <w:r w:rsidR="00167B4F" w:rsidRPr="00C67286">
          <w:rPr>
            <w:noProof w:val="0"/>
          </w:rPr>
          <w:t xml:space="preserve">Chemotherapy </w:t>
        </w:r>
      </w:ins>
      <w:ins w:id="1883" w:author="Michael Tan" w:date="2017-03-22T12:38:00Z">
        <w:del w:id="1884" w:author="Jose Costa Teixeira" w:date="2017-04-17T12:06:00Z">
          <w:r w:rsidR="00E3041B" w:rsidRPr="00C67286" w:rsidDel="003818C5">
            <w:rPr>
              <w:noProof w:val="0"/>
            </w:rPr>
            <w:delText>O</w:delText>
          </w:r>
        </w:del>
      </w:ins>
      <w:ins w:id="1885" w:author="Michael Tan" w:date="2017-03-22T12:37:00Z">
        <w:del w:id="1886" w:author="Jose Costa Teixeira" w:date="2017-04-17T12:06:00Z">
          <w:r w:rsidR="00167B4F" w:rsidRPr="00C67286" w:rsidDel="003818C5">
            <w:rPr>
              <w:noProof w:val="0"/>
            </w:rPr>
            <w:delText xml:space="preserve">rder </w:delText>
          </w:r>
        </w:del>
      </w:ins>
      <w:ins w:id="1887" w:author="Michael Tan" w:date="2017-03-22T12:38:00Z">
        <w:del w:id="1888" w:author="Jose Costa Teixeira" w:date="2017-04-17T12:06:00Z">
          <w:r w:rsidR="00E3041B" w:rsidRPr="00C67286" w:rsidDel="003818C5">
            <w:rPr>
              <w:noProof w:val="0"/>
            </w:rPr>
            <w:delText xml:space="preserve">&amp; </w:delText>
          </w:r>
        </w:del>
        <w:r w:rsidR="00E3041B" w:rsidRPr="00C67286">
          <w:rPr>
            <w:noProof w:val="0"/>
          </w:rPr>
          <w:t>A</w:t>
        </w:r>
      </w:ins>
      <w:ins w:id="1889" w:author="Michael Tan" w:date="2017-03-22T12:37:00Z">
        <w:r w:rsidR="00167B4F" w:rsidRPr="00C67286">
          <w:rPr>
            <w:noProof w:val="0"/>
          </w:rPr>
          <w:t>dministration</w:t>
        </w:r>
      </w:ins>
      <w:ins w:id="1890" w:author="Michael Tan" w:date="2017-03-07T15:50:00Z">
        <w:r w:rsidRPr="00C67286">
          <w:rPr>
            <w:noProof w:val="0"/>
          </w:rPr>
          <w:t xml:space="preserve"> Process Flow</w:t>
        </w:r>
        <w:bookmarkEnd w:id="1879"/>
      </w:ins>
    </w:p>
    <w:p w14:paraId="28C08019" w14:textId="77777777" w:rsidR="00EA75FF" w:rsidRPr="00C67286" w:rsidRDefault="00EA75FF">
      <w:pPr>
        <w:spacing w:before="0"/>
        <w:rPr>
          <w:ins w:id="1891" w:author="Jose Costa Teixeira" w:date="2017-04-17T12:01:00Z"/>
        </w:rPr>
        <w:pPrChange w:id="1892" w:author="Jose Costa Teixeira" w:date="2017-04-17T12:01:00Z">
          <w:pPr>
            <w:pStyle w:val="ListParagraph"/>
            <w:numPr>
              <w:numId w:val="105"/>
            </w:numPr>
            <w:spacing w:before="0"/>
            <w:ind w:left="360" w:hanging="360"/>
          </w:pPr>
        </w:pPrChange>
      </w:pPr>
    </w:p>
    <w:p w14:paraId="41594B39" w14:textId="5A0721A2" w:rsidR="00EA75FF" w:rsidRPr="00C67286" w:rsidRDefault="00EA75FF">
      <w:pPr>
        <w:spacing w:before="0"/>
        <w:rPr>
          <w:ins w:id="1893" w:author="Jose Costa Teixeira" w:date="2017-04-17T12:01:00Z"/>
        </w:rPr>
        <w:pPrChange w:id="1894" w:author="Jose Costa Teixeira" w:date="2017-04-17T12:01:00Z">
          <w:pPr>
            <w:pStyle w:val="ListParagraph"/>
            <w:numPr>
              <w:numId w:val="105"/>
            </w:numPr>
            <w:spacing w:before="0"/>
            <w:ind w:left="360" w:hanging="360"/>
          </w:pPr>
        </w:pPrChange>
      </w:pPr>
      <w:ins w:id="1895" w:author="Jose Costa Teixeira" w:date="2017-04-17T12:01:00Z">
        <w:r w:rsidRPr="00C67286">
          <w:t>Pre-conditions</w:t>
        </w:r>
      </w:ins>
    </w:p>
    <w:p w14:paraId="021D1590" w14:textId="77777777" w:rsidR="00EA75FF" w:rsidRPr="00C67286" w:rsidRDefault="00EA75FF">
      <w:pPr>
        <w:spacing w:before="0"/>
        <w:rPr>
          <w:ins w:id="1896" w:author="Jose Costa Teixeira" w:date="2017-04-17T12:01:00Z"/>
        </w:rPr>
        <w:pPrChange w:id="1897" w:author="Jose Costa Teixeira" w:date="2017-04-17T12:01:00Z">
          <w:pPr>
            <w:pStyle w:val="ListParagraph"/>
            <w:numPr>
              <w:numId w:val="105"/>
            </w:numPr>
            <w:spacing w:before="0"/>
            <w:ind w:left="360" w:hanging="360"/>
          </w:pPr>
        </w:pPrChange>
      </w:pPr>
    </w:p>
    <w:p w14:paraId="46782FF8" w14:textId="43417604" w:rsidR="006B0A7A" w:rsidRPr="00C67286" w:rsidRDefault="006B0A7A">
      <w:pPr>
        <w:pStyle w:val="ListParagraph"/>
        <w:numPr>
          <w:ilvl w:val="0"/>
          <w:numId w:val="107"/>
        </w:numPr>
        <w:spacing w:before="0"/>
        <w:rPr>
          <w:ins w:id="1898" w:author="Michael Tan" w:date="2017-03-07T16:17:00Z"/>
        </w:rPr>
        <w:pPrChange w:id="1899" w:author="Jose Costa Teixeira" w:date="2017-04-17T12:01:00Z">
          <w:pPr>
            <w:pStyle w:val="ListParagraph"/>
            <w:numPr>
              <w:numId w:val="105"/>
            </w:numPr>
            <w:spacing w:before="0"/>
            <w:ind w:left="360" w:hanging="360"/>
          </w:pPr>
        </w:pPrChange>
      </w:pPr>
      <w:ins w:id="1900" w:author="Michael Tan" w:date="2017-03-07T16:17:00Z">
        <w:r w:rsidRPr="00C67286">
          <w:t xml:space="preserve">Patient Adam Everyman has a </w:t>
        </w:r>
        <w:del w:id="1901" w:author="Jose Costa Teixeira" w:date="2017-03-08T11:19:00Z">
          <w:r w:rsidRPr="00C67286" w:rsidDel="006B0A7A">
            <w:delText>malignent</w:delText>
          </w:r>
        </w:del>
      </w:ins>
      <w:ins w:id="1902" w:author="Jose Costa Teixeira" w:date="2017-03-08T11:19:00Z">
        <w:r w:rsidRPr="00C67286">
          <w:t>malignant</w:t>
        </w:r>
      </w:ins>
      <w:ins w:id="1903" w:author="Michael Tan" w:date="2017-03-07T16:17:00Z">
        <w:r w:rsidRPr="00C67286">
          <w:t xml:space="preserve"> tumor in his throat. It has been treated with radiation, but </w:t>
        </w:r>
      </w:ins>
      <w:ins w:id="1904" w:author="Michael Tan" w:date="2017-03-07T16:18:00Z">
        <w:r w:rsidRPr="00C67286">
          <w:t>Adam</w:t>
        </w:r>
      </w:ins>
      <w:ins w:id="1905" w:author="Michael Tan" w:date="2017-03-07T16:17:00Z">
        <w:r w:rsidRPr="00C67286">
          <w:t xml:space="preserve"> has to complete the therapy with a chemotherapy for 4 weeks.</w:t>
        </w:r>
      </w:ins>
    </w:p>
    <w:p w14:paraId="1DB321DF" w14:textId="77777777" w:rsidR="00153944" w:rsidRPr="00C67286" w:rsidRDefault="006B0A7A">
      <w:pPr>
        <w:pStyle w:val="ListParagraph"/>
        <w:numPr>
          <w:ilvl w:val="0"/>
          <w:numId w:val="107"/>
        </w:numPr>
        <w:spacing w:before="0"/>
        <w:rPr>
          <w:ins w:id="1906" w:author="Jose Costa Teixeira" w:date="2017-04-02T14:17:00Z"/>
        </w:rPr>
        <w:pPrChange w:id="1907" w:author="Jose Costa Teixeira" w:date="2017-04-17T12:01:00Z">
          <w:pPr>
            <w:pStyle w:val="ListParagraph"/>
            <w:numPr>
              <w:numId w:val="105"/>
            </w:numPr>
            <w:spacing w:before="0"/>
            <w:ind w:left="360" w:hanging="360"/>
          </w:pPr>
        </w:pPrChange>
      </w:pPr>
      <w:ins w:id="1908" w:author="Michael Tan" w:date="2017-03-07T16:17:00Z">
        <w:r w:rsidRPr="00C67286">
          <w:t>The therapy has to be followed strictly, in dosage as well as in timing.</w:t>
        </w:r>
      </w:ins>
      <w:ins w:id="1909" w:author="Michael Tan" w:date="2017-03-07T16:19:00Z">
        <w:r w:rsidRPr="00C67286">
          <w:t xml:space="preserve"> </w:t>
        </w:r>
      </w:ins>
    </w:p>
    <w:p w14:paraId="0BD50FD1" w14:textId="2A114F0A" w:rsidR="006B0A7A" w:rsidRPr="00C67286" w:rsidRDefault="00153944">
      <w:pPr>
        <w:pStyle w:val="ListParagraph"/>
        <w:numPr>
          <w:ilvl w:val="0"/>
          <w:numId w:val="107"/>
        </w:numPr>
        <w:spacing w:before="0"/>
        <w:rPr>
          <w:ins w:id="1910" w:author="Michael Tan" w:date="2017-03-07T16:17:00Z"/>
        </w:rPr>
        <w:pPrChange w:id="1911" w:author="Jose Costa Teixeira" w:date="2017-04-17T12:01:00Z">
          <w:pPr>
            <w:pStyle w:val="ListParagraph"/>
            <w:numPr>
              <w:numId w:val="105"/>
            </w:numPr>
            <w:spacing w:before="0"/>
            <w:ind w:left="360" w:hanging="360"/>
          </w:pPr>
        </w:pPrChange>
      </w:pPr>
      <w:ins w:id="1912" w:author="Jose Costa Teixeira" w:date="2017-04-02T14:17:00Z">
        <w:r w:rsidRPr="00C67286">
          <w:t xml:space="preserve">The oncologist sets up Adam for a close monitoring of the treatment administration, which means that the </w:t>
        </w:r>
      </w:ins>
      <w:ins w:id="1913" w:author="Jose Costa Teixeira" w:date="2017-04-02T14:18:00Z">
        <w:r w:rsidRPr="00C67286">
          <w:t>o</w:t>
        </w:r>
      </w:ins>
      <w:ins w:id="1914" w:author="Jose Costa Teixeira" w:date="2017-04-02T14:17:00Z">
        <w:r w:rsidRPr="00C67286">
          <w:t xml:space="preserve">ncologist issues an administration order every day (i.e. there is no </w:t>
        </w:r>
      </w:ins>
      <w:ins w:id="1915" w:author="Jose Costa Teixeira" w:date="2017-04-02T14:18:00Z">
        <w:r w:rsidRPr="00C67286">
          <w:t>pre-scheduled administration orders)</w:t>
        </w:r>
      </w:ins>
      <w:ins w:id="1916" w:author="Jose Costa Teixeira" w:date="2017-04-02T14:17:00Z">
        <w:r w:rsidRPr="00C67286">
          <w:t xml:space="preserve">, and </w:t>
        </w:r>
      </w:ins>
      <w:ins w:id="1917" w:author="Michael Tan" w:date="2017-03-07T16:18:00Z">
        <w:r w:rsidR="006B0A7A" w:rsidRPr="00C67286">
          <w:t>Adam</w:t>
        </w:r>
      </w:ins>
      <w:ins w:id="1918" w:author="Michael Tan" w:date="2017-03-07T16:17:00Z">
        <w:r w:rsidR="006B0A7A" w:rsidRPr="00C67286">
          <w:t xml:space="preserve"> has</w:t>
        </w:r>
      </w:ins>
      <w:ins w:id="1919" w:author="Jose Costa Teixeira" w:date="2017-04-02T14:18:00Z">
        <w:r w:rsidRPr="00C67286">
          <w:t xml:space="preserve"> </w:t>
        </w:r>
      </w:ins>
      <w:ins w:id="1920" w:author="Michael Tan" w:date="2017-03-07T16:17:00Z">
        <w:del w:id="1921" w:author="Jose Costa Teixeira" w:date="2017-04-02T14:17:00Z">
          <w:r w:rsidR="006B0A7A" w:rsidRPr="00C67286" w:rsidDel="00153944">
            <w:delText xml:space="preserve"> </w:delText>
          </w:r>
        </w:del>
        <w:r w:rsidR="006B0A7A" w:rsidRPr="00C67286">
          <w:t xml:space="preserve">to follow the instructions on his phone app </w:t>
        </w:r>
      </w:ins>
      <w:ins w:id="1922" w:author="Jose Costa Teixeira" w:date="2017-04-02T14:18:00Z">
        <w:r w:rsidRPr="00C67286">
          <w:t xml:space="preserve">every day </w:t>
        </w:r>
      </w:ins>
      <w:ins w:id="1923" w:author="Michael Tan" w:date="2017-03-07T16:17:00Z">
        <w:r w:rsidR="006B0A7A" w:rsidRPr="00C67286">
          <w:t>to take the medication.</w:t>
        </w:r>
      </w:ins>
    </w:p>
    <w:p w14:paraId="07CC8CC9" w14:textId="0EECA7EB" w:rsidR="006B0A7A" w:rsidRPr="00C67286" w:rsidRDefault="006B0A7A">
      <w:pPr>
        <w:pStyle w:val="ListParagraph"/>
        <w:numPr>
          <w:ilvl w:val="0"/>
          <w:numId w:val="107"/>
        </w:numPr>
        <w:spacing w:before="0"/>
        <w:rPr>
          <w:ins w:id="1924" w:author="Jose Costa Teixeira" w:date="2017-04-17T12:01:00Z"/>
        </w:rPr>
        <w:pPrChange w:id="1925" w:author="Jose Costa Teixeira" w:date="2017-04-17T12:01:00Z">
          <w:pPr>
            <w:pStyle w:val="ListParagraph"/>
            <w:numPr>
              <w:numId w:val="105"/>
            </w:numPr>
            <w:spacing w:before="0"/>
            <w:ind w:left="360" w:hanging="360"/>
          </w:pPr>
        </w:pPrChange>
      </w:pPr>
      <w:ins w:id="1926" w:author="Michael Tan" w:date="2017-03-07T16:17:00Z">
        <w:r w:rsidRPr="00C67286">
          <w:t xml:space="preserve">The </w:t>
        </w:r>
      </w:ins>
      <w:ins w:id="1927" w:author="Michael Tan" w:date="2017-03-07T16:19:00Z">
        <w:r w:rsidRPr="00C67286">
          <w:t>oncologist</w:t>
        </w:r>
      </w:ins>
      <w:ins w:id="1928" w:author="Michael Tan" w:date="2017-03-07T16:17:00Z">
        <w:r w:rsidRPr="00C67286">
          <w:t xml:space="preserve"> enters the medication </w:t>
        </w:r>
      </w:ins>
      <w:ins w:id="1929" w:author="Michael Tan" w:date="2017-03-07T16:19:00Z">
        <w:r w:rsidRPr="00C67286">
          <w:t>request</w:t>
        </w:r>
      </w:ins>
      <w:ins w:id="1930" w:author="Michael Tan" w:date="2017-03-07T16:17:00Z">
        <w:r w:rsidRPr="00C67286">
          <w:t xml:space="preserve"> instructions in the EHR of the hospital on a </w:t>
        </w:r>
      </w:ins>
      <w:ins w:id="1931" w:author="Michael Tan" w:date="2017-03-07T16:19:00Z">
        <w:r w:rsidRPr="00C67286">
          <w:t>daily</w:t>
        </w:r>
      </w:ins>
      <w:ins w:id="1932" w:author="Michael Tan" w:date="2017-03-07T16:17:00Z">
        <w:r w:rsidRPr="00C67286">
          <w:t xml:space="preserve"> basis following a protocol, but this protocol is always </w:t>
        </w:r>
      </w:ins>
      <w:ins w:id="1933" w:author="Michael Tan" w:date="2017-03-07T16:21:00Z">
        <w:r w:rsidRPr="00C67286">
          <w:t>adjusted</w:t>
        </w:r>
      </w:ins>
      <w:ins w:id="1934" w:author="Michael Tan" w:date="2017-03-07T16:17:00Z">
        <w:r w:rsidRPr="00C67286">
          <w:t xml:space="preserve"> with the outcome </w:t>
        </w:r>
      </w:ins>
      <w:ins w:id="1935" w:author="Michael Tan" w:date="2017-03-07T16:21:00Z">
        <w:r w:rsidRPr="00C67286">
          <w:t xml:space="preserve">of the </w:t>
        </w:r>
        <w:del w:id="1936" w:author="Jose Costa Teixeira" w:date="2017-03-08T11:20:00Z">
          <w:r w:rsidRPr="00C67286" w:rsidDel="006B0A7A">
            <w:delText>Adam</w:delText>
          </w:r>
        </w:del>
      </w:ins>
      <w:ins w:id="1937" w:author="Jose Costa Teixeira" w:date="2017-03-08T11:20:00Z">
        <w:r w:rsidRPr="00C67286">
          <w:t>patient</w:t>
        </w:r>
      </w:ins>
      <w:ins w:id="1938" w:author="Michael Tan" w:date="2017-03-07T16:21:00Z">
        <w:r w:rsidRPr="00C67286">
          <w:t xml:space="preserve">’s </w:t>
        </w:r>
        <w:del w:id="1939" w:author="Jose Costa Teixeira" w:date="2017-03-08T11:20:00Z">
          <w:r w:rsidRPr="00C67286" w:rsidDel="006B0A7A">
            <w:delText>well being</w:delText>
          </w:r>
        </w:del>
      </w:ins>
      <w:ins w:id="1940" w:author="Jose Costa Teixeira" w:date="2017-03-08T11:20:00Z">
        <w:r w:rsidRPr="00C67286">
          <w:t>well-being</w:t>
        </w:r>
      </w:ins>
      <w:ins w:id="1941" w:author="Michael Tan" w:date="2017-03-07T16:21:00Z">
        <w:r w:rsidRPr="00C67286">
          <w:t>.</w:t>
        </w:r>
      </w:ins>
    </w:p>
    <w:p w14:paraId="27F2A881" w14:textId="3BB6F770" w:rsidR="00EA75FF" w:rsidRPr="00C67286" w:rsidRDefault="00EA75FF">
      <w:pPr>
        <w:spacing w:before="0"/>
        <w:rPr>
          <w:ins w:id="1942" w:author="Jose Costa Teixeira" w:date="2017-04-17T12:01:00Z"/>
        </w:rPr>
        <w:pPrChange w:id="1943" w:author="Jose Costa Teixeira" w:date="2017-04-17T12:01:00Z">
          <w:pPr>
            <w:pStyle w:val="ListParagraph"/>
            <w:numPr>
              <w:numId w:val="105"/>
            </w:numPr>
            <w:spacing w:before="0"/>
            <w:ind w:left="360" w:hanging="360"/>
          </w:pPr>
        </w:pPrChange>
      </w:pPr>
    </w:p>
    <w:p w14:paraId="753F4BC4" w14:textId="1A3637C8" w:rsidR="00EA75FF" w:rsidRPr="00C67286" w:rsidRDefault="00EA75FF">
      <w:pPr>
        <w:spacing w:before="0"/>
        <w:rPr>
          <w:ins w:id="1944" w:author="Michael Tan" w:date="2017-03-07T16:17:00Z"/>
        </w:rPr>
        <w:pPrChange w:id="1945" w:author="Jose Costa Teixeira" w:date="2017-04-17T12:01:00Z">
          <w:pPr>
            <w:pStyle w:val="ListParagraph"/>
            <w:numPr>
              <w:numId w:val="105"/>
            </w:numPr>
            <w:spacing w:before="0"/>
            <w:ind w:left="360" w:hanging="360"/>
          </w:pPr>
        </w:pPrChange>
      </w:pPr>
      <w:ins w:id="1946" w:author="Jose Costa Teixeira" w:date="2017-04-17T12:01:00Z">
        <w:r w:rsidRPr="00C67286">
          <w:t>Main Flow:</w:t>
        </w:r>
      </w:ins>
    </w:p>
    <w:p w14:paraId="4D41B5EA" w14:textId="06B2EFDD" w:rsidR="006B0A7A" w:rsidRPr="00C67286" w:rsidRDefault="006B0A7A">
      <w:pPr>
        <w:pStyle w:val="ListParagraph"/>
        <w:numPr>
          <w:ilvl w:val="0"/>
          <w:numId w:val="107"/>
        </w:numPr>
        <w:spacing w:before="0"/>
        <w:rPr>
          <w:ins w:id="1947" w:author="Michael Tan" w:date="2017-03-07T16:17:00Z"/>
          <w:b/>
          <w:rPrChange w:id="1948" w:author="Jose Costa Teixeira" w:date="2017-04-02T14:21:00Z">
            <w:rPr>
              <w:ins w:id="1949" w:author="Michael Tan" w:date="2017-03-07T16:17:00Z"/>
              <w:lang w:val="en-GB"/>
            </w:rPr>
          </w:rPrChange>
        </w:rPr>
        <w:pPrChange w:id="1950" w:author="Jose Costa Teixeira" w:date="2017-04-17T12:01:00Z">
          <w:pPr>
            <w:pStyle w:val="ListParagraph"/>
            <w:numPr>
              <w:numId w:val="105"/>
            </w:numPr>
            <w:spacing w:before="0"/>
            <w:ind w:left="360" w:hanging="360"/>
          </w:pPr>
        </w:pPrChange>
      </w:pPr>
      <w:ins w:id="1951" w:author="Michael Tan" w:date="2017-03-07T16:17:00Z">
        <w:r w:rsidRPr="00C67286">
          <w:rPr>
            <w:b/>
            <w:rPrChange w:id="1952" w:author="Jose Costa Teixeira" w:date="2017-04-02T14:21:00Z">
              <w:rPr>
                <w:lang w:val="en-GB"/>
              </w:rPr>
            </w:rPrChange>
          </w:rPr>
          <w:t xml:space="preserve">The phone app downloads the medication </w:t>
        </w:r>
      </w:ins>
      <w:ins w:id="1953" w:author="Michael Tan" w:date="2017-03-07T16:22:00Z">
        <w:r w:rsidRPr="00C67286">
          <w:rPr>
            <w:b/>
            <w:rPrChange w:id="1954" w:author="Jose Costa Teixeira" w:date="2017-04-02T14:21:00Z">
              <w:rPr>
                <w:lang w:val="en-GB"/>
              </w:rPr>
            </w:rPrChange>
          </w:rPr>
          <w:t xml:space="preserve">request </w:t>
        </w:r>
      </w:ins>
      <w:ins w:id="1955" w:author="Michael Tan" w:date="2017-03-07T16:17:00Z">
        <w:r w:rsidRPr="00C67286">
          <w:rPr>
            <w:b/>
            <w:rPrChange w:id="1956" w:author="Jose Costa Teixeira" w:date="2017-04-02T14:21:00Z">
              <w:rPr>
                <w:lang w:val="en-GB"/>
              </w:rPr>
            </w:rPrChange>
          </w:rPr>
          <w:t>instructions and stores it locally in the memory of the phone. The app can function on it</w:t>
        </w:r>
        <w:del w:id="1957" w:author="Jose Costa Teixeira" w:date="2017-04-02T14:20:00Z">
          <w:r w:rsidRPr="00C67286" w:rsidDel="00153944">
            <w:rPr>
              <w:b/>
              <w:rPrChange w:id="1958" w:author="Jose Costa Teixeira" w:date="2017-04-02T14:21:00Z">
                <w:rPr>
                  <w:lang w:val="en-GB"/>
                </w:rPr>
              </w:rPrChange>
            </w:rPr>
            <w:delText>’</w:delText>
          </w:r>
        </w:del>
        <w:r w:rsidRPr="00C67286">
          <w:rPr>
            <w:b/>
            <w:rPrChange w:id="1959" w:author="Jose Costa Teixeira" w:date="2017-04-02T14:21:00Z">
              <w:rPr>
                <w:lang w:val="en-GB"/>
              </w:rPr>
            </w:rPrChange>
          </w:rPr>
          <w:t>s own, even if no internet is available.</w:t>
        </w:r>
      </w:ins>
    </w:p>
    <w:p w14:paraId="6CECA301" w14:textId="77777777" w:rsidR="006B0A7A" w:rsidRPr="00C67286" w:rsidRDefault="006B0A7A">
      <w:pPr>
        <w:pStyle w:val="ListParagraph"/>
        <w:numPr>
          <w:ilvl w:val="0"/>
          <w:numId w:val="107"/>
        </w:numPr>
        <w:spacing w:before="0"/>
        <w:rPr>
          <w:ins w:id="1960" w:author="Michael Tan" w:date="2017-03-07T16:17:00Z"/>
        </w:rPr>
        <w:pPrChange w:id="1961" w:author="Jose Costa Teixeira" w:date="2017-04-17T12:01:00Z">
          <w:pPr>
            <w:pStyle w:val="ListParagraph"/>
            <w:numPr>
              <w:numId w:val="105"/>
            </w:numPr>
            <w:spacing w:before="0"/>
            <w:ind w:left="360" w:hanging="360"/>
          </w:pPr>
        </w:pPrChange>
      </w:pPr>
      <w:ins w:id="1962" w:author="Michael Tan" w:date="2017-03-07T16:17:00Z">
        <w:r w:rsidRPr="00C67286">
          <w:t xml:space="preserve">The app issues a signal every time </w:t>
        </w:r>
      </w:ins>
      <w:ins w:id="1963" w:author="Michael Tan" w:date="2017-03-07T16:22:00Z">
        <w:r w:rsidRPr="00C67286">
          <w:t>Adam</w:t>
        </w:r>
      </w:ins>
      <w:ins w:id="1964" w:author="Michael Tan" w:date="2017-03-07T16:17:00Z">
        <w:r w:rsidRPr="00C67286">
          <w:t xml:space="preserve"> has to take his medication. </w:t>
        </w:r>
      </w:ins>
    </w:p>
    <w:p w14:paraId="4D3644C4" w14:textId="3C26DE15" w:rsidR="006B0A7A" w:rsidRPr="00C67286" w:rsidRDefault="006B0A7A">
      <w:pPr>
        <w:pStyle w:val="ListParagraph"/>
        <w:numPr>
          <w:ilvl w:val="0"/>
          <w:numId w:val="107"/>
        </w:numPr>
        <w:spacing w:before="0"/>
        <w:rPr>
          <w:ins w:id="1965" w:author="Michael Tan" w:date="2017-03-07T16:26:00Z"/>
        </w:rPr>
        <w:pPrChange w:id="1966" w:author="Jose Costa Teixeira" w:date="2017-04-17T12:01:00Z">
          <w:pPr>
            <w:pStyle w:val="ListParagraph"/>
            <w:numPr>
              <w:numId w:val="105"/>
            </w:numPr>
            <w:spacing w:before="0"/>
            <w:ind w:left="360" w:hanging="360"/>
          </w:pPr>
        </w:pPrChange>
      </w:pPr>
      <w:ins w:id="1967" w:author="Michael Tan" w:date="2017-03-07T16:23:00Z">
        <w:r w:rsidRPr="00C67286">
          <w:t>Adam</w:t>
        </w:r>
      </w:ins>
      <w:ins w:id="1968" w:author="Michael Tan" w:date="2017-03-07T16:17:00Z">
        <w:r w:rsidRPr="00C67286">
          <w:t xml:space="preserve"> has to take a combination of 3 drugs, each with different dosage and timing. </w:t>
        </w:r>
      </w:ins>
      <w:ins w:id="1969" w:author="Michael Tan" w:date="2017-03-07T16:23:00Z">
        <w:r w:rsidRPr="00C67286">
          <w:t>Adam</w:t>
        </w:r>
      </w:ins>
      <w:ins w:id="1970" w:author="Michael Tan" w:date="2017-03-07T16:17:00Z">
        <w:r w:rsidRPr="00C67286">
          <w:t xml:space="preserve"> confirms the medication which he has taken or not taken. Sometimes the side effects are so strong that </w:t>
        </w:r>
      </w:ins>
      <w:ins w:id="1971" w:author="Michael Tan" w:date="2017-03-07T16:23:00Z">
        <w:r w:rsidRPr="00C67286">
          <w:t>Adam</w:t>
        </w:r>
      </w:ins>
      <w:ins w:id="1972" w:author="Michael Tan" w:date="2017-03-07T16:17:00Z">
        <w:r w:rsidRPr="00C67286">
          <w:t xml:space="preserve"> </w:t>
        </w:r>
        <w:del w:id="1973" w:author="Jose Costa Teixeira" w:date="2017-04-02T14:20:00Z">
          <w:r w:rsidRPr="00C67286" w:rsidDel="00153944">
            <w:delText xml:space="preserve">has </w:delText>
          </w:r>
        </w:del>
      </w:ins>
      <w:ins w:id="1974" w:author="Michael Tan" w:date="2017-03-07T16:23:00Z">
        <w:del w:id="1975" w:author="Jose Costa Teixeira" w:date="2017-04-02T14:20:00Z">
          <w:r w:rsidRPr="00C67286" w:rsidDel="00153944">
            <w:delText xml:space="preserve">to </w:delText>
          </w:r>
        </w:del>
      </w:ins>
      <w:ins w:id="1976" w:author="Michael Tan" w:date="2017-03-07T16:17:00Z">
        <w:del w:id="1977" w:author="Jose Costa Teixeira" w:date="2017-04-02T14:20:00Z">
          <w:r w:rsidRPr="00C67286" w:rsidDel="00153944">
            <w:delText>thrown</w:delText>
          </w:r>
        </w:del>
      </w:ins>
      <w:ins w:id="1978" w:author="Jose Costa Teixeira" w:date="2017-04-02T14:20:00Z">
        <w:r w:rsidR="00153944" w:rsidRPr="00C67286">
          <w:t>vomits</w:t>
        </w:r>
      </w:ins>
      <w:ins w:id="1979" w:author="Michael Tan" w:date="2017-03-07T16:17:00Z">
        <w:del w:id="1980" w:author="Jose Costa Teixeira" w:date="2017-04-02T14:20:00Z">
          <w:r w:rsidRPr="00C67286" w:rsidDel="00153944">
            <w:delText xml:space="preserve"> up</w:delText>
          </w:r>
        </w:del>
        <w:r w:rsidRPr="00C67286">
          <w:t xml:space="preserve"> all his food and medication. He </w:t>
        </w:r>
      </w:ins>
      <w:ins w:id="1981" w:author="Jose Costa Teixeira" w:date="2017-04-02T14:20:00Z">
        <w:r w:rsidR="00153944" w:rsidRPr="00C67286">
          <w:t xml:space="preserve">can use the same app to </w:t>
        </w:r>
      </w:ins>
      <w:ins w:id="1982" w:author="Michael Tan" w:date="2017-03-07T16:17:00Z">
        <w:r w:rsidRPr="00C67286">
          <w:t>report</w:t>
        </w:r>
        <w:del w:id="1983" w:author="Jose Costa Teixeira" w:date="2017-04-02T14:20:00Z">
          <w:r w:rsidRPr="00C67286" w:rsidDel="00153944">
            <w:delText>s</w:delText>
          </w:r>
        </w:del>
        <w:r w:rsidRPr="00C67286">
          <w:t xml:space="preserve"> that event</w:t>
        </w:r>
        <w:del w:id="1984" w:author="Jose Costa Teixeira" w:date="2017-04-02T14:20:00Z">
          <w:r w:rsidRPr="00C67286" w:rsidDel="00153944">
            <w:delText xml:space="preserve"> in his app</w:delText>
          </w:r>
        </w:del>
        <w:r w:rsidRPr="00C67286">
          <w:t>.</w:t>
        </w:r>
      </w:ins>
    </w:p>
    <w:p w14:paraId="35F8E028" w14:textId="77777777" w:rsidR="006B0A7A" w:rsidRPr="00C67286" w:rsidRDefault="006B0A7A">
      <w:pPr>
        <w:pStyle w:val="ListParagraph"/>
        <w:numPr>
          <w:ilvl w:val="0"/>
          <w:numId w:val="107"/>
        </w:numPr>
        <w:spacing w:before="0"/>
        <w:rPr>
          <w:ins w:id="1985" w:author="Michael Tan" w:date="2017-03-07T16:17:00Z"/>
        </w:rPr>
        <w:pPrChange w:id="1986" w:author="Jose Costa Teixeira" w:date="2017-04-17T12:01:00Z">
          <w:pPr>
            <w:pStyle w:val="ListParagraph"/>
            <w:numPr>
              <w:numId w:val="105"/>
            </w:numPr>
            <w:spacing w:before="0"/>
            <w:ind w:left="360" w:hanging="360"/>
          </w:pPr>
        </w:pPrChange>
      </w:pPr>
      <w:ins w:id="1987" w:author="Michael Tan" w:date="2017-03-07T16:26:00Z">
        <w:r w:rsidRPr="00C67286">
          <w:t xml:space="preserve">The app provides the ability to register additional medication that Adam uses to </w:t>
        </w:r>
      </w:ins>
      <w:ins w:id="1988" w:author="Michael Tan" w:date="2017-03-07T16:28:00Z">
        <w:r w:rsidRPr="00C67286">
          <w:t>soothe the nausea or soften pain.</w:t>
        </w:r>
      </w:ins>
    </w:p>
    <w:p w14:paraId="27BC26EA" w14:textId="77777777" w:rsidR="006B0A7A" w:rsidRPr="00C67286" w:rsidRDefault="006B0A7A">
      <w:pPr>
        <w:pStyle w:val="ListParagraph"/>
        <w:numPr>
          <w:ilvl w:val="0"/>
          <w:numId w:val="107"/>
        </w:numPr>
        <w:spacing w:before="0"/>
        <w:rPr>
          <w:ins w:id="1989" w:author="Michael Tan" w:date="2017-03-07T16:17:00Z"/>
          <w:b/>
          <w:rPrChange w:id="1990" w:author="Jose Costa Teixeira" w:date="2017-04-02T14:21:00Z">
            <w:rPr>
              <w:ins w:id="1991" w:author="Michael Tan" w:date="2017-03-07T16:17:00Z"/>
              <w:lang w:val="en-GB"/>
            </w:rPr>
          </w:rPrChange>
        </w:rPr>
        <w:pPrChange w:id="1992" w:author="Jose Costa Teixeira" w:date="2017-04-17T12:01:00Z">
          <w:pPr>
            <w:pStyle w:val="ListParagraph"/>
            <w:numPr>
              <w:numId w:val="105"/>
            </w:numPr>
            <w:spacing w:before="0"/>
            <w:ind w:left="360" w:hanging="360"/>
          </w:pPr>
        </w:pPrChange>
      </w:pPr>
      <w:ins w:id="1993" w:author="Michael Tan" w:date="2017-03-07T16:17:00Z">
        <w:r w:rsidRPr="00C67286">
          <w:rPr>
            <w:b/>
            <w:rPrChange w:id="1994" w:author="Jose Costa Teixeira" w:date="2017-04-02T14:21:00Z">
              <w:rPr>
                <w:lang w:val="en-GB"/>
              </w:rPr>
            </w:rPrChange>
          </w:rPr>
          <w:t xml:space="preserve">When </w:t>
        </w:r>
      </w:ins>
      <w:ins w:id="1995" w:author="Michael Tan" w:date="2017-03-07T16:23:00Z">
        <w:r w:rsidRPr="00C67286">
          <w:rPr>
            <w:b/>
            <w:rPrChange w:id="1996" w:author="Jose Costa Teixeira" w:date="2017-04-02T14:21:00Z">
              <w:rPr>
                <w:lang w:val="en-GB"/>
              </w:rPr>
            </w:rPrChange>
          </w:rPr>
          <w:t>Adam</w:t>
        </w:r>
      </w:ins>
      <w:ins w:id="1997" w:author="Michael Tan" w:date="2017-03-07T16:17:00Z">
        <w:r w:rsidRPr="00C67286">
          <w:rPr>
            <w:b/>
            <w:rPrChange w:id="1998" w:author="Jose Costa Teixeira" w:date="2017-04-02T14:21:00Z">
              <w:rPr>
                <w:lang w:val="en-GB"/>
              </w:rPr>
            </w:rPrChange>
          </w:rPr>
          <w:t xml:space="preserve"> is back at home he synchronizes his app through internet with the hospital EHR and the results are reported back to the hospital.</w:t>
        </w:r>
      </w:ins>
    </w:p>
    <w:p w14:paraId="34A691E4" w14:textId="77777777" w:rsidR="00EA75FF" w:rsidRPr="00C67286" w:rsidRDefault="00EA75FF">
      <w:pPr>
        <w:spacing w:before="0"/>
        <w:rPr>
          <w:ins w:id="1999" w:author="Jose Costa Teixeira" w:date="2017-04-17T12:01:00Z"/>
        </w:rPr>
        <w:pPrChange w:id="2000" w:author="Jose Costa Teixeira" w:date="2017-04-17T12:01:00Z">
          <w:pPr>
            <w:pStyle w:val="ListParagraph"/>
            <w:numPr>
              <w:numId w:val="105"/>
            </w:numPr>
            <w:spacing w:before="0"/>
            <w:ind w:left="360" w:hanging="360"/>
          </w:pPr>
        </w:pPrChange>
      </w:pPr>
    </w:p>
    <w:p w14:paraId="0A2D80E8" w14:textId="7D1B2266" w:rsidR="00EA75FF" w:rsidRPr="00C67286" w:rsidRDefault="00EA75FF" w:rsidP="00EA75FF">
      <w:pPr>
        <w:spacing w:before="0"/>
        <w:rPr>
          <w:ins w:id="2001" w:author="Jose Costa Teixeira" w:date="2017-04-17T12:01:00Z"/>
        </w:rPr>
      </w:pPr>
      <w:ins w:id="2002" w:author="Jose Costa Teixeira" w:date="2017-04-17T12:01:00Z">
        <w:r w:rsidRPr="00C67286">
          <w:t>Post conditions:</w:t>
        </w:r>
      </w:ins>
    </w:p>
    <w:p w14:paraId="782DA450" w14:textId="3415C7B1" w:rsidR="006B0A7A" w:rsidRPr="00C67286" w:rsidRDefault="00EA75FF">
      <w:pPr>
        <w:pStyle w:val="ListParagraph"/>
        <w:numPr>
          <w:ilvl w:val="0"/>
          <w:numId w:val="107"/>
        </w:numPr>
        <w:spacing w:before="0"/>
        <w:rPr>
          <w:ins w:id="2003" w:author="Michael Tan" w:date="2017-03-07T16:17:00Z"/>
        </w:rPr>
        <w:pPrChange w:id="2004" w:author="Jose Costa Teixeira" w:date="2017-04-17T12:01:00Z">
          <w:pPr>
            <w:pStyle w:val="ListParagraph"/>
            <w:numPr>
              <w:numId w:val="105"/>
            </w:numPr>
            <w:spacing w:before="0"/>
            <w:ind w:left="360" w:hanging="360"/>
          </w:pPr>
        </w:pPrChange>
      </w:pPr>
      <w:ins w:id="2005" w:author="Jose Costa Teixeira" w:date="2017-04-17T12:01:00Z">
        <w:r w:rsidRPr="00C67286">
          <w:t xml:space="preserve"> </w:t>
        </w:r>
      </w:ins>
      <w:ins w:id="2006" w:author="Jose Costa Teixeira" w:date="2017-04-17T12:02:00Z">
        <w:r w:rsidRPr="00C67286">
          <w:t xml:space="preserve">With an updated information about the patient’s administration and its effects, </w:t>
        </w:r>
      </w:ins>
      <w:ins w:id="2007" w:author="Michael Tan" w:date="2017-03-07T16:17:00Z">
        <w:del w:id="2008" w:author="Jose Costa Teixeira" w:date="2017-04-17T12:02:00Z">
          <w:r w:rsidR="006B0A7A" w:rsidRPr="00C67286" w:rsidDel="00EA75FF">
            <w:delText>T</w:delText>
          </w:r>
        </w:del>
      </w:ins>
      <w:ins w:id="2009" w:author="Jose Costa Teixeira" w:date="2017-04-17T12:02:00Z">
        <w:r w:rsidRPr="00C67286">
          <w:t>t</w:t>
        </w:r>
      </w:ins>
      <w:ins w:id="2010" w:author="Michael Tan" w:date="2017-03-07T16:17:00Z">
        <w:r w:rsidR="006B0A7A" w:rsidRPr="00C67286">
          <w:t xml:space="preserve">he oncologist and the pharmacist evaluate </w:t>
        </w:r>
      </w:ins>
      <w:ins w:id="2011" w:author="Michael Tan" w:date="2017-03-07T16:25:00Z">
        <w:r w:rsidR="006B0A7A" w:rsidRPr="00C67286">
          <w:t>Adam’s</w:t>
        </w:r>
      </w:ins>
      <w:ins w:id="2012" w:author="Michael Tan" w:date="2017-03-07T16:17:00Z">
        <w:r w:rsidR="006B0A7A" w:rsidRPr="00C67286">
          <w:t xml:space="preserve"> therapy and adjust the medication </w:t>
        </w:r>
      </w:ins>
      <w:ins w:id="2013" w:author="Michael Tan" w:date="2017-03-07T16:25:00Z">
        <w:r w:rsidR="006B0A7A" w:rsidRPr="00C67286">
          <w:t>schema</w:t>
        </w:r>
      </w:ins>
      <w:ins w:id="2014" w:author="Michael Tan" w:date="2017-03-07T16:17:00Z">
        <w:r w:rsidR="006B0A7A" w:rsidRPr="00C67286">
          <w:t xml:space="preserve"> for the following </w:t>
        </w:r>
      </w:ins>
      <w:ins w:id="2015" w:author="Michael Tan" w:date="2017-03-07T16:25:00Z">
        <w:r w:rsidR="006B0A7A" w:rsidRPr="00C67286">
          <w:t>day</w:t>
        </w:r>
      </w:ins>
      <w:ins w:id="2016" w:author="Michael Tan" w:date="2017-03-07T16:17:00Z">
        <w:r w:rsidR="006B0A7A" w:rsidRPr="00C67286">
          <w:t>.</w:t>
        </w:r>
      </w:ins>
    </w:p>
    <w:p w14:paraId="0A0591F1" w14:textId="77777777" w:rsidR="006B0A7A" w:rsidRPr="00C67286" w:rsidRDefault="006B0A7A" w:rsidP="006B0A7A">
      <w:pPr>
        <w:spacing w:before="0"/>
        <w:rPr>
          <w:ins w:id="2017" w:author="Michael Tan" w:date="2017-03-07T15:50:00Z"/>
        </w:rPr>
      </w:pPr>
    </w:p>
    <w:p w14:paraId="12BC8E37" w14:textId="77777777" w:rsidR="006B0A7A" w:rsidRPr="00C67286" w:rsidRDefault="006B0A7A" w:rsidP="006B0A7A">
      <w:pPr>
        <w:rPr>
          <w:ins w:id="2018" w:author="Michael Tan" w:date="2017-03-07T15:50:00Z"/>
        </w:rPr>
      </w:pPr>
    </w:p>
    <w:p w14:paraId="66A88847" w14:textId="77777777" w:rsidR="006B0A7A" w:rsidRPr="00C67286" w:rsidRDefault="006B0A7A" w:rsidP="006B0A7A">
      <w:pPr>
        <w:pStyle w:val="AuthorInstructions"/>
        <w:rPr>
          <w:ins w:id="2019" w:author="Michael Tan" w:date="2017-03-07T15:50:00Z"/>
        </w:rPr>
      </w:pPr>
    </w:p>
    <w:p w14:paraId="6A8103C0" w14:textId="5EE48845" w:rsidR="006B0A7A" w:rsidRPr="00C67286" w:rsidRDefault="00E3041B" w:rsidP="006B0A7A">
      <w:pPr>
        <w:pStyle w:val="BodyText"/>
        <w:rPr>
          <w:ins w:id="2020" w:author="Michael Tan" w:date="2017-03-07T15:50:00Z"/>
        </w:rPr>
      </w:pPr>
      <w:ins w:id="2021" w:author="Michael Tan" w:date="2017-03-22T12:42:00Z">
        <w:del w:id="2022" w:author="Jose Costa Teixeira" w:date="2017-04-02T14:15:00Z">
          <w:r w:rsidRPr="00C67286" w:rsidDel="00153944">
            <w:rPr>
              <w:noProof/>
              <w:lang w:eastAsia="pt-PT"/>
            </w:rPr>
            <w:lastRenderedPageBreak/>
            <w:drawing>
              <wp:inline distT="0" distB="0" distL="0" distR="0" wp14:anchorId="6686A4F7" wp14:editId="5D1EB6B0">
                <wp:extent cx="5371841" cy="4625340"/>
                <wp:effectExtent l="0" t="0" r="635"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case3.png"/>
                        <pic:cNvPicPr/>
                      </pic:nvPicPr>
                      <pic:blipFill>
                        <a:blip r:embed="rId28">
                          <a:extLst>
                            <a:ext uri="{28A0092B-C50C-407E-A947-70E740481C1C}">
                              <a14:useLocalDpi xmlns:a14="http://schemas.microsoft.com/office/drawing/2010/main" val="0"/>
                            </a:ext>
                          </a:extLst>
                        </a:blip>
                        <a:stretch>
                          <a:fillRect/>
                        </a:stretch>
                      </pic:blipFill>
                      <pic:spPr>
                        <a:xfrm>
                          <a:off x="0" y="0"/>
                          <a:ext cx="5391818" cy="4642541"/>
                        </a:xfrm>
                        <a:prstGeom prst="rect">
                          <a:avLst/>
                        </a:prstGeom>
                      </pic:spPr>
                    </pic:pic>
                  </a:graphicData>
                </a:graphic>
              </wp:inline>
            </w:drawing>
          </w:r>
        </w:del>
      </w:ins>
      <w:ins w:id="2023" w:author="Jose Costa Teixeira" w:date="2017-04-02T14:15:00Z">
        <w:r w:rsidR="00153944" w:rsidRPr="00C67286">
          <w:t xml:space="preserve"> </w:t>
        </w:r>
        <w:r w:rsidR="00153944" w:rsidRPr="00C67286">
          <w:rPr>
            <w:noProof/>
            <w:lang w:eastAsia="pt-PT"/>
          </w:rPr>
          <w:lastRenderedPageBreak/>
          <w:drawing>
            <wp:inline distT="0" distB="0" distL="0" distR="0" wp14:anchorId="06C673B1" wp14:editId="5257620E">
              <wp:extent cx="5943600" cy="4659890"/>
              <wp:effectExtent l="0" t="0" r="0" b="7620"/>
              <wp:docPr id="4" name="Picture 4" descr="C:\Users\Jose\AppData\Local\Microsoft\Windows\INetCache\Content.Word\RUc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e\AppData\Local\Microsoft\Windows\INetCache\Content.Word\RUcase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659890"/>
                      </a:xfrm>
                      <a:prstGeom prst="rect">
                        <a:avLst/>
                      </a:prstGeom>
                      <a:noFill/>
                      <a:ln>
                        <a:noFill/>
                      </a:ln>
                    </pic:spPr>
                  </pic:pic>
                </a:graphicData>
              </a:graphic>
            </wp:inline>
          </w:drawing>
        </w:r>
      </w:ins>
    </w:p>
    <w:p w14:paraId="7279D588" w14:textId="77777777" w:rsidR="006B0A7A" w:rsidRPr="00C67286" w:rsidRDefault="006B0A7A" w:rsidP="006B0A7A">
      <w:pPr>
        <w:pStyle w:val="FigureTitle"/>
        <w:rPr>
          <w:ins w:id="2024" w:author="Michael Tan" w:date="2017-03-07T15:50:00Z"/>
        </w:rPr>
      </w:pPr>
      <w:ins w:id="2025" w:author="Michael Tan" w:date="2017-03-07T15:50:00Z">
        <w:r w:rsidRPr="00C67286">
          <w:t xml:space="preserve"> </w:t>
        </w:r>
        <w:r w:rsidRPr="00C67286">
          <w:rPr>
            <w:noProof/>
          </w:rPr>
          <w:t xml:space="preserve"> </w:t>
        </w:r>
      </w:ins>
    </w:p>
    <w:p w14:paraId="4701BB1E" w14:textId="5D7D3E05" w:rsidR="006B0A7A" w:rsidRPr="00C67286" w:rsidRDefault="006B0A7A" w:rsidP="006B0A7A">
      <w:pPr>
        <w:pStyle w:val="FigureTitle"/>
        <w:rPr>
          <w:ins w:id="2026" w:author="Michael Tan" w:date="2017-03-07T15:50:00Z"/>
        </w:rPr>
      </w:pPr>
      <w:ins w:id="2027" w:author="Michael Tan" w:date="2017-03-07T15:50:00Z">
        <w:r w:rsidRPr="00C67286">
          <w:t xml:space="preserve">Figure X.4.2.2-1: </w:t>
        </w:r>
      </w:ins>
      <w:ins w:id="2028" w:author="Jose Costa Teixeira" w:date="2017-04-17T12:07:00Z">
        <w:r w:rsidR="003818C5" w:rsidRPr="00C67286">
          <w:t xml:space="preserve">Home Chemotherapy Administration </w:t>
        </w:r>
      </w:ins>
      <w:ins w:id="2029" w:author="Michael Tan" w:date="2017-03-07T15:50:00Z">
        <w:del w:id="2030" w:author="Jose Costa Teixeira" w:date="2017-04-02T14:15:00Z">
          <w:r w:rsidRPr="00C67286" w:rsidDel="00153944">
            <w:delText xml:space="preserve">Basic </w:delText>
          </w:r>
        </w:del>
        <w:r w:rsidRPr="00C67286">
          <w:t xml:space="preserve">Process Flow </w:t>
        </w:r>
        <w:del w:id="2031" w:author="Jose Costa Teixeira" w:date="2017-04-17T12:06:00Z">
          <w:r w:rsidRPr="00C67286" w:rsidDel="000F169B">
            <w:delText xml:space="preserve">in </w:delText>
          </w:r>
        </w:del>
      </w:ins>
      <w:ins w:id="2032" w:author="Michael Tan" w:date="2017-03-22T12:42:00Z">
        <w:del w:id="2033" w:author="Jose Costa Teixeira" w:date="2017-04-02T14:15:00Z">
          <w:r w:rsidR="00E3041B" w:rsidRPr="00C67286" w:rsidDel="00153944">
            <w:delText>Chemotherapy Order and Administration</w:delText>
          </w:r>
        </w:del>
      </w:ins>
      <w:ins w:id="2034" w:author="Michael Tan" w:date="2017-03-07T15:50:00Z">
        <w:del w:id="2035" w:author="Jose Costa Teixeira" w:date="2017-04-02T14:15:00Z">
          <w:r w:rsidRPr="00C67286" w:rsidDel="00153944">
            <w:delText xml:space="preserve"> </w:delText>
          </w:r>
        </w:del>
        <w:del w:id="2036" w:author="Jose Costa Teixeira" w:date="2017-04-17T12:06:00Z">
          <w:r w:rsidRPr="00C67286" w:rsidDel="000F169B">
            <w:delText>Profile</w:delText>
          </w:r>
        </w:del>
      </w:ins>
    </w:p>
    <w:p w14:paraId="059707F8" w14:textId="3E84F7ED" w:rsidR="006B0A7A" w:rsidRPr="00C67286" w:rsidRDefault="006B0A7A" w:rsidP="00597DB2">
      <w:pPr>
        <w:pStyle w:val="AuthorInstructions"/>
      </w:pPr>
    </w:p>
    <w:p w14:paraId="0E28060F" w14:textId="77777777" w:rsidR="006B0A7A" w:rsidRPr="00C67286" w:rsidRDefault="006B0A7A" w:rsidP="00597DB2">
      <w:pPr>
        <w:pStyle w:val="AuthorInstructions"/>
      </w:pPr>
    </w:p>
    <w:p w14:paraId="62E7EAA8" w14:textId="36B9B736" w:rsidR="00303E20" w:rsidRPr="00C67286" w:rsidRDefault="00303E20" w:rsidP="00303E20">
      <w:pPr>
        <w:pStyle w:val="Heading2"/>
        <w:numPr>
          <w:ilvl w:val="0"/>
          <w:numId w:val="0"/>
        </w:numPr>
        <w:rPr>
          <w:noProof w:val="0"/>
        </w:rPr>
      </w:pPr>
      <w:bookmarkStart w:id="2037" w:name="_Toc489656198"/>
      <w:r w:rsidRPr="00C67286">
        <w:rPr>
          <w:noProof w:val="0"/>
        </w:rPr>
        <w:t>X.</w:t>
      </w:r>
      <w:r w:rsidR="00AF472E" w:rsidRPr="00C67286">
        <w:rPr>
          <w:noProof w:val="0"/>
        </w:rPr>
        <w:t>5</w:t>
      </w:r>
      <w:r w:rsidR="005F21E7" w:rsidRPr="00C67286">
        <w:rPr>
          <w:noProof w:val="0"/>
        </w:rPr>
        <w:t xml:space="preserve"> </w:t>
      </w:r>
      <w:r w:rsidR="007A7DFA">
        <w:rPr>
          <w:noProof w:val="0"/>
        </w:rPr>
        <w:t>MMA</w:t>
      </w:r>
      <w:r w:rsidRPr="00C67286">
        <w:rPr>
          <w:noProof w:val="0"/>
        </w:rPr>
        <w:t xml:space="preserve"> Security Considerations</w:t>
      </w:r>
      <w:bookmarkEnd w:id="2037"/>
    </w:p>
    <w:p w14:paraId="4C76651B" w14:textId="77D4A538" w:rsidR="007A7DFA" w:rsidRPr="007A7DFA" w:rsidRDefault="007A7DFA" w:rsidP="00597DB2">
      <w:pPr>
        <w:pStyle w:val="AuthorInstructions"/>
        <w:rPr>
          <w:i w:val="0"/>
        </w:rPr>
      </w:pPr>
      <w:r w:rsidRPr="007A7DFA">
        <w:rPr>
          <w:i w:val="0"/>
        </w:rPr>
        <w:t xml:space="preserve">See </w:t>
      </w:r>
      <w:r>
        <w:rPr>
          <w:i w:val="0"/>
        </w:rPr>
        <w:t xml:space="preserve">IHE ITI-TF </w:t>
      </w:r>
      <w:r w:rsidRPr="007A7DFA">
        <w:rPr>
          <w:i w:val="0"/>
        </w:rPr>
        <w:t xml:space="preserve">Appendix Z.8 “Mobile Security Considerations” </w:t>
      </w:r>
    </w:p>
    <w:p w14:paraId="52D7601D" w14:textId="77777777" w:rsidR="007A7DFA" w:rsidRDefault="007A7DFA" w:rsidP="00167DB7">
      <w:pPr>
        <w:pStyle w:val="Heading2"/>
        <w:numPr>
          <w:ilvl w:val="0"/>
          <w:numId w:val="0"/>
        </w:numPr>
        <w:rPr>
          <w:noProof w:val="0"/>
        </w:rPr>
      </w:pPr>
    </w:p>
    <w:p w14:paraId="62E7EAAC" w14:textId="3EFAF007" w:rsidR="00167DB7" w:rsidRPr="00C67286" w:rsidRDefault="00167DB7" w:rsidP="00167DB7">
      <w:pPr>
        <w:pStyle w:val="Heading2"/>
        <w:numPr>
          <w:ilvl w:val="0"/>
          <w:numId w:val="0"/>
        </w:numPr>
        <w:rPr>
          <w:noProof w:val="0"/>
        </w:rPr>
      </w:pPr>
      <w:bookmarkStart w:id="2038" w:name="_Toc489656199"/>
      <w:r w:rsidRPr="00C67286">
        <w:rPr>
          <w:noProof w:val="0"/>
        </w:rPr>
        <w:t>X.</w:t>
      </w:r>
      <w:r w:rsidR="00AF472E" w:rsidRPr="00C67286">
        <w:rPr>
          <w:noProof w:val="0"/>
        </w:rPr>
        <w:t>6</w:t>
      </w:r>
      <w:r w:rsidRPr="00C67286">
        <w:rPr>
          <w:noProof w:val="0"/>
        </w:rPr>
        <w:t xml:space="preserve"> </w:t>
      </w:r>
      <w:r w:rsidR="007A7DFA">
        <w:rPr>
          <w:noProof w:val="0"/>
        </w:rPr>
        <w:t xml:space="preserve">MMA </w:t>
      </w:r>
      <w:r w:rsidR="00ED5269" w:rsidRPr="00C67286">
        <w:rPr>
          <w:noProof w:val="0"/>
        </w:rPr>
        <w:t xml:space="preserve">Cross </w:t>
      </w:r>
      <w:r w:rsidRPr="00C67286">
        <w:rPr>
          <w:noProof w:val="0"/>
        </w:rPr>
        <w:t xml:space="preserve">Profile </w:t>
      </w:r>
      <w:r w:rsidR="00ED5269" w:rsidRPr="00C67286">
        <w:rPr>
          <w:noProof w:val="0"/>
        </w:rPr>
        <w:t>Considerations</w:t>
      </w:r>
      <w:bookmarkEnd w:id="2038"/>
    </w:p>
    <w:p w14:paraId="62E7EAAD" w14:textId="4CA802C3" w:rsidR="00255821" w:rsidRDefault="000D5A96" w:rsidP="00597DB2">
      <w:pPr>
        <w:pStyle w:val="AuthorInstructions"/>
        <w:rPr>
          <w:i w:val="0"/>
        </w:rPr>
      </w:pPr>
      <w:r w:rsidRPr="000D5A96">
        <w:rPr>
          <w:i w:val="0"/>
        </w:rPr>
        <w:t xml:space="preserve">Not </w:t>
      </w:r>
      <w:r w:rsidR="00194719">
        <w:rPr>
          <w:i w:val="0"/>
        </w:rPr>
        <w:t xml:space="preserve">currently </w:t>
      </w:r>
      <w:r w:rsidRPr="000D5A96">
        <w:rPr>
          <w:i w:val="0"/>
        </w:rPr>
        <w:t>applicable.</w:t>
      </w:r>
    </w:p>
    <w:p w14:paraId="3247BD5D" w14:textId="5F785B5F" w:rsidR="00194719" w:rsidRDefault="00194719" w:rsidP="00597DB2">
      <w:pPr>
        <w:pStyle w:val="AuthorInstructions"/>
        <w:rPr>
          <w:i w:val="0"/>
        </w:rPr>
      </w:pPr>
      <w:r>
        <w:rPr>
          <w:i w:val="0"/>
        </w:rPr>
        <w:lastRenderedPageBreak/>
        <w:t>When the Catalog transaction is available, it may be grouped with this actor, to support the case when a nurse enters a not-prescribed medication, and the system should query to get the characteristics of the medication.</w:t>
      </w:r>
    </w:p>
    <w:p w14:paraId="046B983B" w14:textId="77777777" w:rsidR="00194719" w:rsidRPr="000D5A96" w:rsidRDefault="00194719" w:rsidP="00597DB2">
      <w:pPr>
        <w:pStyle w:val="AuthorInstructions"/>
        <w:rPr>
          <w:i w:val="0"/>
        </w:rPr>
      </w:pPr>
    </w:p>
    <w:p w14:paraId="62E7EAAF" w14:textId="3BAF4B08" w:rsidR="000514E1" w:rsidRPr="00C67286" w:rsidRDefault="000514E1" w:rsidP="00167DB7">
      <w:pPr>
        <w:rPr>
          <w:i/>
        </w:rPr>
      </w:pPr>
    </w:p>
    <w:p w14:paraId="62E7EAB0" w14:textId="77777777" w:rsidR="00953CFC" w:rsidRPr="00C67286" w:rsidRDefault="00953CFC" w:rsidP="0005577A">
      <w:pPr>
        <w:pStyle w:val="PartTitle"/>
        <w:rPr>
          <w:highlight w:val="yellow"/>
        </w:rPr>
      </w:pPr>
      <w:r w:rsidRPr="00C67286">
        <w:lastRenderedPageBreak/>
        <w:t>Appendices</w:t>
      </w:r>
      <w:r w:rsidRPr="00C67286">
        <w:rPr>
          <w:highlight w:val="yellow"/>
        </w:rPr>
        <w:t xml:space="preserve"> </w:t>
      </w:r>
    </w:p>
    <w:p w14:paraId="62E7EAB1" w14:textId="77777777" w:rsidR="00953CFC" w:rsidRPr="00C67286" w:rsidRDefault="000514E1" w:rsidP="0070762D">
      <w:pPr>
        <w:pStyle w:val="AuthorInstructions"/>
      </w:pPr>
      <w:r w:rsidRPr="00C67286">
        <w:t>&lt;</w:t>
      </w:r>
      <w:r w:rsidR="00953CFC" w:rsidRPr="00C67286">
        <w:t>Add Appendices to this Profile here</w:t>
      </w:r>
      <w:r w:rsidR="00F0665F" w:rsidRPr="00C67286">
        <w:t xml:space="preserve">. </w:t>
      </w:r>
      <w:r w:rsidR="00953CFC" w:rsidRPr="00C67286">
        <w:t>Examples of an appendix include HITSP mapping to IHE Use Cases or long use case definitions.</w:t>
      </w:r>
      <w:r w:rsidRPr="00C67286">
        <w:t>&gt;</w:t>
      </w:r>
    </w:p>
    <w:p w14:paraId="62E7EAB2" w14:textId="77777777" w:rsidR="00953CFC" w:rsidRPr="00C67286" w:rsidRDefault="00953CFC" w:rsidP="0070762D">
      <w:pPr>
        <w:pStyle w:val="AuthorInstructions"/>
      </w:pPr>
      <w:r w:rsidRPr="00C67286">
        <w:t>&lt;</w:t>
      </w:r>
      <w:r w:rsidR="00E91C15" w:rsidRPr="00C67286">
        <w:t xml:space="preserve">Volume 1 </w:t>
      </w:r>
      <w:r w:rsidR="00111CBC" w:rsidRPr="00C67286">
        <w:t>A</w:t>
      </w:r>
      <w:r w:rsidRPr="00C67286">
        <w:t>ppendices are informational only</w:t>
      </w:r>
      <w:r w:rsidR="00F0665F" w:rsidRPr="00C67286">
        <w:t xml:space="preserve">. </w:t>
      </w:r>
      <w:r w:rsidRPr="00C67286">
        <w:t>No “</w:t>
      </w:r>
      <w:r w:rsidR="00125F42" w:rsidRPr="00C67286">
        <w:t>SHALL</w:t>
      </w:r>
      <w:r w:rsidRPr="00C67286">
        <w:t>” language is allowed in a</w:t>
      </w:r>
      <w:r w:rsidR="00E91C15" w:rsidRPr="00C67286">
        <w:t xml:space="preserve"> Volume 1 </w:t>
      </w:r>
      <w:r w:rsidRPr="00C67286">
        <w:t>appendix.&gt;</w:t>
      </w:r>
    </w:p>
    <w:p w14:paraId="62E7EAB3" w14:textId="77777777" w:rsidR="00953CFC" w:rsidRPr="00C67286" w:rsidRDefault="00953CFC" w:rsidP="00167DB7"/>
    <w:p w14:paraId="62E7EAB4" w14:textId="77777777" w:rsidR="00B15A1D" w:rsidRPr="00C67286" w:rsidRDefault="00701B3A" w:rsidP="00AD069D">
      <w:pPr>
        <w:pStyle w:val="AppendixHeading1"/>
        <w:rPr>
          <w:noProof w:val="0"/>
        </w:rPr>
      </w:pPr>
      <w:r w:rsidRPr="00C67286">
        <w:rPr>
          <w:noProof w:val="0"/>
        </w:rPr>
        <w:t xml:space="preserve">Appendix A </w:t>
      </w:r>
      <w:r w:rsidR="00B15A1D" w:rsidRPr="00C67286">
        <w:rPr>
          <w:noProof w:val="0"/>
        </w:rPr>
        <w:t>–</w:t>
      </w:r>
      <w:r w:rsidRPr="00C67286">
        <w:rPr>
          <w:noProof w:val="0"/>
        </w:rPr>
        <w:t xml:space="preserve"> </w:t>
      </w:r>
      <w:r w:rsidR="00B15A1D" w:rsidRPr="00C67286">
        <w:rPr>
          <w:noProof w:val="0"/>
        </w:rPr>
        <w:t>&lt;</w:t>
      </w:r>
      <w:r w:rsidR="00CF283F" w:rsidRPr="00C67286">
        <w:rPr>
          <w:noProof w:val="0"/>
        </w:rPr>
        <w:t>A</w:t>
      </w:r>
      <w:r w:rsidR="00B15A1D" w:rsidRPr="00C67286">
        <w:rPr>
          <w:noProof w:val="0"/>
        </w:rPr>
        <w:t>ppendix A Title&gt;</w:t>
      </w:r>
    </w:p>
    <w:p w14:paraId="62E7EAB5" w14:textId="77777777" w:rsidR="00111CBC" w:rsidRPr="00C67286" w:rsidRDefault="00111CBC" w:rsidP="00111CBC">
      <w:pPr>
        <w:pStyle w:val="BodyText"/>
      </w:pPr>
      <w:r w:rsidRPr="00C67286">
        <w:t>Appendix A text goes here.</w:t>
      </w:r>
    </w:p>
    <w:p w14:paraId="62E7EAB6" w14:textId="77777777" w:rsidR="00C536E4" w:rsidRPr="00C67286" w:rsidRDefault="00B15A1D" w:rsidP="00BB76BC">
      <w:pPr>
        <w:pStyle w:val="AppendixHeading2"/>
        <w:numPr>
          <w:ilvl w:val="1"/>
          <w:numId w:val="79"/>
        </w:numPr>
        <w:rPr>
          <w:bCs/>
          <w:noProof w:val="0"/>
        </w:rPr>
      </w:pPr>
      <w:r w:rsidRPr="00C67286">
        <w:rPr>
          <w:bCs/>
          <w:noProof w:val="0"/>
        </w:rPr>
        <w:t>&lt;Add Title&gt;</w:t>
      </w:r>
    </w:p>
    <w:p w14:paraId="62E7EAB7" w14:textId="77777777" w:rsidR="00111CBC" w:rsidRPr="00C67286" w:rsidRDefault="00111CBC" w:rsidP="00111CBC">
      <w:pPr>
        <w:pStyle w:val="BodyText"/>
      </w:pPr>
      <w:r w:rsidRPr="00C67286">
        <w:t>Appendix A.1 text goes here</w:t>
      </w:r>
    </w:p>
    <w:p w14:paraId="62E7EAB8" w14:textId="77777777" w:rsidR="00CF283F" w:rsidRPr="00C67286" w:rsidRDefault="00701B3A" w:rsidP="00111CBC">
      <w:pPr>
        <w:pStyle w:val="AppendixHeading1"/>
        <w:rPr>
          <w:noProof w:val="0"/>
        </w:rPr>
      </w:pPr>
      <w:r w:rsidRPr="00C67286">
        <w:rPr>
          <w:noProof w:val="0"/>
        </w:rPr>
        <w:t xml:space="preserve">Appendix B </w:t>
      </w:r>
      <w:r w:rsidR="00B15A1D" w:rsidRPr="00C67286">
        <w:rPr>
          <w:noProof w:val="0"/>
        </w:rPr>
        <w:t>–</w:t>
      </w:r>
      <w:r w:rsidRPr="00C67286">
        <w:rPr>
          <w:noProof w:val="0"/>
        </w:rPr>
        <w:t xml:space="preserve"> </w:t>
      </w:r>
      <w:r w:rsidR="00B15A1D" w:rsidRPr="00C67286">
        <w:rPr>
          <w:noProof w:val="0"/>
        </w:rPr>
        <w:t>&lt;Appendix B Title&gt;</w:t>
      </w:r>
    </w:p>
    <w:p w14:paraId="62E7EAB9" w14:textId="77777777" w:rsidR="00111CBC" w:rsidRPr="00C67286" w:rsidRDefault="00111CBC" w:rsidP="00111CBC">
      <w:pPr>
        <w:pStyle w:val="BodyText"/>
      </w:pPr>
      <w:r w:rsidRPr="00C67286">
        <w:t>Appendix B text goes here.</w:t>
      </w:r>
    </w:p>
    <w:p w14:paraId="62E7EABA" w14:textId="77777777" w:rsidR="00DA7FE0" w:rsidRPr="00C67286" w:rsidRDefault="00DA7FE0" w:rsidP="00DA7FE0">
      <w:pPr>
        <w:pStyle w:val="ListParagraph"/>
        <w:numPr>
          <w:ilvl w:val="0"/>
          <w:numId w:val="79"/>
        </w:numPr>
        <w:spacing w:before="240" w:after="60"/>
        <w:rPr>
          <w:rFonts w:ascii="Arial" w:hAnsi="Arial"/>
          <w:b/>
          <w:bCs/>
          <w:vanish/>
          <w:sz w:val="28"/>
        </w:rPr>
      </w:pPr>
    </w:p>
    <w:p w14:paraId="62E7EABB" w14:textId="77777777" w:rsidR="00DA7FE0" w:rsidRPr="00C67286" w:rsidRDefault="00DA7FE0" w:rsidP="00DA7FE0">
      <w:pPr>
        <w:pStyle w:val="ListParagraph"/>
        <w:numPr>
          <w:ilvl w:val="1"/>
          <w:numId w:val="79"/>
        </w:numPr>
        <w:spacing w:before="240" w:after="60"/>
        <w:rPr>
          <w:rFonts w:ascii="Arial" w:hAnsi="Arial"/>
          <w:b/>
          <w:bCs/>
          <w:vanish/>
          <w:sz w:val="28"/>
        </w:rPr>
      </w:pPr>
    </w:p>
    <w:p w14:paraId="62E7EABC" w14:textId="77777777" w:rsidR="00111CBC" w:rsidRPr="00C67286" w:rsidRDefault="00B15A1D" w:rsidP="00BB76BC">
      <w:pPr>
        <w:pStyle w:val="AppendixHeading2"/>
        <w:numPr>
          <w:ilvl w:val="1"/>
          <w:numId w:val="79"/>
        </w:numPr>
        <w:rPr>
          <w:bCs/>
          <w:noProof w:val="0"/>
        </w:rPr>
      </w:pPr>
      <w:r w:rsidRPr="00C67286">
        <w:rPr>
          <w:bCs/>
          <w:noProof w:val="0"/>
        </w:rPr>
        <w:t>&lt;Add Title&gt;</w:t>
      </w:r>
    </w:p>
    <w:p w14:paraId="62E7EABD" w14:textId="77777777" w:rsidR="00111CBC" w:rsidRPr="00C67286" w:rsidRDefault="00111CBC" w:rsidP="00111CBC">
      <w:pPr>
        <w:pStyle w:val="BodyText"/>
      </w:pPr>
      <w:r w:rsidRPr="00C67286">
        <w:t xml:space="preserve">Appendix B.1 </w:t>
      </w:r>
      <w:r w:rsidR="00DA7FE0" w:rsidRPr="00C67286">
        <w:t xml:space="preserve">text </w:t>
      </w:r>
      <w:r w:rsidRPr="00C67286">
        <w:t>goes here.</w:t>
      </w:r>
    </w:p>
    <w:p w14:paraId="62E7EABE" w14:textId="77777777" w:rsidR="00CF283F" w:rsidRPr="00C67286" w:rsidRDefault="00CF283F" w:rsidP="008D7642">
      <w:pPr>
        <w:pStyle w:val="PartTitle"/>
      </w:pPr>
      <w:bookmarkStart w:id="2039" w:name="_Toc336000611"/>
      <w:bookmarkEnd w:id="2039"/>
      <w:r w:rsidRPr="00C67286">
        <w:lastRenderedPageBreak/>
        <w:t xml:space="preserve">Volume 2 </w:t>
      </w:r>
      <w:r w:rsidR="008D7642" w:rsidRPr="00C67286">
        <w:t xml:space="preserve">– </w:t>
      </w:r>
      <w:r w:rsidRPr="00C67286">
        <w:t>Transactions</w:t>
      </w:r>
    </w:p>
    <w:p w14:paraId="62E7EABF" w14:textId="77777777" w:rsidR="00303E20" w:rsidRPr="00C67286" w:rsidRDefault="00303E20" w:rsidP="008E441F">
      <w:pPr>
        <w:pStyle w:val="EditorInstructions"/>
      </w:pPr>
      <w:bookmarkStart w:id="2040" w:name="_Toc75083611"/>
      <w:r w:rsidRPr="00C67286">
        <w:t xml:space="preserve">Add section 3.Y </w:t>
      </w:r>
      <w:bookmarkEnd w:id="2040"/>
    </w:p>
    <w:p w14:paraId="62E7EAC0" w14:textId="2D302D63" w:rsidR="00CF283F" w:rsidRPr="00C67286" w:rsidRDefault="00303E20" w:rsidP="00303E20">
      <w:pPr>
        <w:pStyle w:val="Heading2"/>
        <w:numPr>
          <w:ilvl w:val="0"/>
          <w:numId w:val="0"/>
        </w:numPr>
        <w:rPr>
          <w:noProof w:val="0"/>
        </w:rPr>
      </w:pPr>
      <w:bookmarkStart w:id="2041" w:name="_Toc489656200"/>
      <w:r w:rsidRPr="00C67286">
        <w:rPr>
          <w:noProof w:val="0"/>
        </w:rPr>
        <w:t>3</w:t>
      </w:r>
      <w:r w:rsidR="00CF283F" w:rsidRPr="00C67286">
        <w:rPr>
          <w:noProof w:val="0"/>
        </w:rPr>
        <w:t xml:space="preserve">.Y </w:t>
      </w:r>
      <w:ins w:id="2042" w:author="Jose Costa Teixeira" w:date="2017-04-17T12:19:00Z">
        <w:r w:rsidR="00E2320F" w:rsidRPr="00C67286">
          <w:rPr>
            <w:noProof w:val="0"/>
          </w:rPr>
          <w:t>Medication Administration Request Query</w:t>
        </w:r>
        <w:bookmarkEnd w:id="2041"/>
        <w:r w:rsidR="00E2320F" w:rsidRPr="00C67286" w:rsidDel="00E2320F">
          <w:rPr>
            <w:noProof w:val="0"/>
          </w:rPr>
          <w:t xml:space="preserve"> </w:t>
        </w:r>
      </w:ins>
      <w:del w:id="2043" w:author="Jose Costa Teixeira" w:date="2017-04-17T12:19:00Z">
        <w:r w:rsidR="00F47A33" w:rsidRPr="00C67286" w:rsidDel="00E2320F">
          <w:rPr>
            <w:noProof w:val="0"/>
          </w:rPr>
          <w:delText>Medication Administration Request</w:delText>
        </w:r>
      </w:del>
    </w:p>
    <w:p w14:paraId="62E7EAC1" w14:textId="1CA61024" w:rsidR="00111CBC" w:rsidRPr="00C67286" w:rsidRDefault="00111CBC" w:rsidP="00111CBC">
      <w:pPr>
        <w:pStyle w:val="BodyText"/>
        <w:rPr>
          <w:i/>
        </w:rPr>
      </w:pPr>
    </w:p>
    <w:p w14:paraId="62E7EAC2" w14:textId="77777777" w:rsidR="00CF283F" w:rsidRPr="00C67286" w:rsidRDefault="00303E20" w:rsidP="00303E20">
      <w:pPr>
        <w:pStyle w:val="Heading3"/>
        <w:numPr>
          <w:ilvl w:val="0"/>
          <w:numId w:val="0"/>
        </w:numPr>
        <w:rPr>
          <w:noProof w:val="0"/>
        </w:rPr>
      </w:pPr>
      <w:bookmarkStart w:id="2044" w:name="_Toc489656201"/>
      <w:r w:rsidRPr="00C67286">
        <w:rPr>
          <w:noProof w:val="0"/>
        </w:rPr>
        <w:t>3</w:t>
      </w:r>
      <w:r w:rsidR="00CF283F" w:rsidRPr="00C67286">
        <w:rPr>
          <w:noProof w:val="0"/>
        </w:rPr>
        <w:t>.Y.1 Scope</w:t>
      </w:r>
      <w:bookmarkEnd w:id="2044"/>
    </w:p>
    <w:p w14:paraId="62E7EAC3" w14:textId="174E93B2" w:rsidR="00DA7FE0" w:rsidRPr="00C67286" w:rsidRDefault="00DA7FE0" w:rsidP="00BB76BC">
      <w:pPr>
        <w:pStyle w:val="BodyText"/>
      </w:pPr>
      <w:r w:rsidRPr="00C67286">
        <w:t xml:space="preserve">This transaction is used to </w:t>
      </w:r>
      <w:r w:rsidR="00E11D76" w:rsidRPr="00C67286">
        <w:t>retrieve the planned administrations for a given context.</w:t>
      </w:r>
    </w:p>
    <w:p w14:paraId="62E7EAC4" w14:textId="77777777" w:rsidR="00CF283F" w:rsidRPr="00C67286" w:rsidRDefault="00303E20" w:rsidP="00303E20">
      <w:pPr>
        <w:pStyle w:val="Heading3"/>
        <w:numPr>
          <w:ilvl w:val="0"/>
          <w:numId w:val="0"/>
        </w:numPr>
        <w:rPr>
          <w:noProof w:val="0"/>
        </w:rPr>
      </w:pPr>
      <w:bookmarkStart w:id="2045" w:name="_Toc489656202"/>
      <w:r w:rsidRPr="00C67286">
        <w:rPr>
          <w:noProof w:val="0"/>
        </w:rPr>
        <w:t>3</w:t>
      </w:r>
      <w:r w:rsidR="008D17FF" w:rsidRPr="00C67286">
        <w:rPr>
          <w:noProof w:val="0"/>
        </w:rPr>
        <w:t>.Y.2</w:t>
      </w:r>
      <w:r w:rsidR="00291725" w:rsidRPr="00C67286">
        <w:rPr>
          <w:noProof w:val="0"/>
        </w:rPr>
        <w:t xml:space="preserve"> </w:t>
      </w:r>
      <w:r w:rsidR="008D17FF" w:rsidRPr="00C67286">
        <w:rPr>
          <w:noProof w:val="0"/>
        </w:rPr>
        <w:t xml:space="preserve">Actor </w:t>
      </w:r>
      <w:r w:rsidR="00CF283F" w:rsidRPr="00C67286">
        <w:rPr>
          <w:noProof w:val="0"/>
        </w:rPr>
        <w:t>Roles</w:t>
      </w:r>
      <w:bookmarkEnd w:id="2045"/>
    </w:p>
    <w:p w14:paraId="62E7EAC5" w14:textId="44FD3B4E" w:rsidR="00DD13DB" w:rsidRPr="00C67286" w:rsidDel="008B2471" w:rsidRDefault="00DD13DB" w:rsidP="00597DB2">
      <w:pPr>
        <w:pStyle w:val="AuthorInstructions"/>
        <w:rPr>
          <w:del w:id="2046" w:author="Jose Costa Teixeira" w:date="2017-07-04T19:54:00Z"/>
        </w:rPr>
      </w:pPr>
      <w:del w:id="2047" w:author="Jose Costa Teixeira" w:date="2017-07-04T19:54:00Z">
        <w:r w:rsidRPr="00C67286" w:rsidDel="008B2471">
          <w:delText>&lt;Optional</w:delText>
        </w:r>
        <w:r w:rsidR="00F0665F" w:rsidRPr="00C67286" w:rsidDel="008B2471">
          <w:delText xml:space="preserve">: </w:delText>
        </w:r>
        <w:r w:rsidRPr="00C67286" w:rsidDel="008B2471">
          <w:delText xml:space="preserve">if desired, </w:delText>
        </w:r>
        <w:r w:rsidR="00FD3F02" w:rsidRPr="00C67286" w:rsidDel="008B2471">
          <w:delText xml:space="preserve">in addition to the table, </w:delText>
        </w:r>
        <w:r w:rsidRPr="00C67286" w:rsidDel="008B2471">
          <w:delText>add a diagram as shown below to illustrate the actors included in this transaction, or delete the diagram altogether.&gt;</w:delText>
        </w:r>
      </w:del>
    </w:p>
    <w:p w14:paraId="62E7EAC6" w14:textId="77777777" w:rsidR="007C1AAC" w:rsidRPr="00C67286" w:rsidRDefault="00D77655" w:rsidP="00B63B69">
      <w:pPr>
        <w:pStyle w:val="BodyText"/>
        <w:jc w:val="center"/>
      </w:pPr>
      <w:r w:rsidRPr="00C67286">
        <w:rPr>
          <w:noProof/>
          <w:lang w:eastAsia="pt-PT"/>
        </w:rPr>
        <mc:AlternateContent>
          <mc:Choice Requires="wpc">
            <w:drawing>
              <wp:inline distT="0" distB="0" distL="0" distR="0" wp14:anchorId="62E7EFEA" wp14:editId="27FC20B4">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 name="Oval 153"/>
                        <wps:cNvSpPr>
                          <a:spLocks noChangeArrowheads="1"/>
                        </wps:cNvSpPr>
                        <wps:spPr bwMode="auto">
                          <a:xfrm>
                            <a:off x="1010093" y="901260"/>
                            <a:ext cx="1701209" cy="490246"/>
                          </a:xfrm>
                          <a:prstGeom prst="ellipse">
                            <a:avLst/>
                          </a:prstGeom>
                          <a:solidFill>
                            <a:srgbClr val="FFFFFF"/>
                          </a:solidFill>
                          <a:ln w="9525">
                            <a:solidFill>
                              <a:srgbClr val="000000"/>
                            </a:solidFill>
                            <a:round/>
                            <a:headEnd/>
                            <a:tailEnd/>
                          </a:ln>
                        </wps:spPr>
                        <wps:txbx>
                          <w:txbxContent>
                            <w:p w14:paraId="62E7F00B" w14:textId="61A2B804" w:rsidR="001C7877" w:rsidRPr="00E11D76" w:rsidRDefault="001C7877" w:rsidP="007C1AAC">
                              <w:pPr>
                                <w:jc w:val="center"/>
                                <w:rPr>
                                  <w:sz w:val="16"/>
                                </w:rPr>
                              </w:pPr>
                              <w:r w:rsidRPr="00E11D76">
                                <w:rPr>
                                  <w:sz w:val="16"/>
                                </w:rPr>
                                <w:t xml:space="preserve">Administration Request </w:t>
                              </w:r>
                              <w:r>
                                <w:rPr>
                                  <w:sz w:val="16"/>
                                </w:rPr>
                                <w:t xml:space="preserve">Query </w:t>
                              </w:r>
                              <w:r w:rsidRPr="00E11D76">
                                <w:rPr>
                                  <w:sz w:val="16"/>
                                </w:rPr>
                                <w:t>[</w:t>
                              </w:r>
                              <w:r>
                                <w:rPr>
                                  <w:sz w:val="16"/>
                                </w:rPr>
                                <w:t>PHARM-2</w:t>
                              </w:r>
                              <w:r w:rsidRPr="00E11D76">
                                <w:rPr>
                                  <w:sz w:val="16"/>
                                </w:rPr>
                                <w:t>]</w:t>
                              </w:r>
                            </w:p>
                            <w:p w14:paraId="62E7F00C" w14:textId="77777777" w:rsidR="001C7877" w:rsidRDefault="001C7877"/>
                            <w:p w14:paraId="62E7F00D" w14:textId="77777777" w:rsidR="001C7877" w:rsidRDefault="001C7877" w:rsidP="007C1AAC">
                              <w:pPr>
                                <w:jc w:val="center"/>
                                <w:rPr>
                                  <w:sz w:val="18"/>
                                </w:rPr>
                              </w:pPr>
                              <w:r>
                                <w:rPr>
                                  <w:sz w:val="18"/>
                                </w:rPr>
                                <w:t>Transaction Name [DOM-#]</w:t>
                              </w:r>
                            </w:p>
                          </w:txbxContent>
                        </wps:txbx>
                        <wps:bodyPr rot="0" vert="horz" wrap="square" lIns="0" tIns="9144" rIns="0" bIns="9144" anchor="t" anchorCtr="0" upright="1">
                          <a:noAutofit/>
                        </wps:bodyPr>
                      </wps:wsp>
                      <wps:wsp>
                        <wps:cNvPr id="15" name="Text Box 154"/>
                        <wps:cNvSpPr txBox="1">
                          <a:spLocks noChangeArrowheads="1"/>
                        </wps:cNvSpPr>
                        <wps:spPr bwMode="auto">
                          <a:xfrm>
                            <a:off x="171698" y="168367"/>
                            <a:ext cx="1029781" cy="575912"/>
                          </a:xfrm>
                          <a:prstGeom prst="rect">
                            <a:avLst/>
                          </a:prstGeom>
                          <a:solidFill>
                            <a:srgbClr val="FFFFFF"/>
                          </a:solidFill>
                          <a:ln w="9525">
                            <a:solidFill>
                              <a:srgbClr val="000000"/>
                            </a:solidFill>
                            <a:miter lim="800000"/>
                            <a:headEnd/>
                            <a:tailEnd/>
                          </a:ln>
                        </wps:spPr>
                        <wps:txbx>
                          <w:txbxContent>
                            <w:p w14:paraId="025BC84C" w14:textId="77777777" w:rsidR="001C7877" w:rsidRDefault="001C7877" w:rsidP="003D5853">
                              <w:pPr>
                                <w:rPr>
                                  <w:sz w:val="18"/>
                                </w:rPr>
                              </w:pPr>
                              <w:r>
                                <w:rPr>
                                  <w:sz w:val="18"/>
                                </w:rPr>
                                <w:t>Medication Administration Performer</w:t>
                              </w:r>
                            </w:p>
                            <w:p w14:paraId="161FB6FF" w14:textId="77777777" w:rsidR="001C7877" w:rsidRDefault="001C7877" w:rsidP="003D5853"/>
                            <w:p w14:paraId="59BC0EA2" w14:textId="77777777" w:rsidR="001C7877" w:rsidRDefault="001C7877" w:rsidP="003D5853">
                              <w:pPr>
                                <w:rPr>
                                  <w:sz w:val="18"/>
                                </w:rPr>
                              </w:pPr>
                              <w:r>
                                <w:rPr>
                                  <w:sz w:val="18"/>
                                </w:rPr>
                                <w:t>Actor DEF</w:t>
                              </w:r>
                            </w:p>
                          </w:txbxContent>
                        </wps:txbx>
                        <wps:bodyPr rot="0" vert="horz" wrap="square" lIns="91440" tIns="45720" rIns="91440" bIns="45720" anchor="t" anchorCtr="0" upright="1">
                          <a:noAutofit/>
                        </wps:bodyPr>
                      </wps:wsp>
                      <wps:wsp>
                        <wps:cNvPr id="16" name="Line 155"/>
                        <wps:cNvCnPr>
                          <a:cxnSpLocks noChangeShapeType="1"/>
                          <a:endCxn id="14" idx="1"/>
                        </wps:cNvCnPr>
                        <wps:spPr bwMode="auto">
                          <a:xfrm>
                            <a:off x="1158949" y="744279"/>
                            <a:ext cx="100280" cy="2287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Text Box 156"/>
                        <wps:cNvSpPr txBox="1">
                          <a:spLocks noChangeArrowheads="1"/>
                        </wps:cNvSpPr>
                        <wps:spPr bwMode="auto">
                          <a:xfrm>
                            <a:off x="2648114" y="168367"/>
                            <a:ext cx="956324" cy="629075"/>
                          </a:xfrm>
                          <a:prstGeom prst="rect">
                            <a:avLst/>
                          </a:prstGeom>
                          <a:solidFill>
                            <a:srgbClr val="FFFFFF"/>
                          </a:solidFill>
                          <a:ln w="9525">
                            <a:solidFill>
                              <a:srgbClr val="000000"/>
                            </a:solidFill>
                            <a:miter lim="800000"/>
                            <a:headEnd/>
                            <a:tailEnd/>
                          </a:ln>
                        </wps:spPr>
                        <wps:txbx>
                          <w:txbxContent>
                            <w:p w14:paraId="398698CA" w14:textId="77777777" w:rsidR="001C7877" w:rsidRDefault="001C7877" w:rsidP="003D5853">
                              <w:pPr>
                                <w:rPr>
                                  <w:sz w:val="18"/>
                                </w:rPr>
                              </w:pPr>
                              <w:r>
                                <w:rPr>
                                  <w:sz w:val="18"/>
                                </w:rPr>
                                <w:t>Medication Administration Request Placer</w:t>
                              </w:r>
                            </w:p>
                          </w:txbxContent>
                        </wps:txbx>
                        <wps:bodyPr rot="0" vert="horz" wrap="square" lIns="91440" tIns="45720" rIns="91440" bIns="45720" anchor="t" anchorCtr="0" upright="1">
                          <a:noAutofit/>
                        </wps:bodyPr>
                      </wps:wsp>
                      <wps:wsp>
                        <wps:cNvPr id="18" name="Line 157"/>
                        <wps:cNvCnPr>
                          <a:cxnSpLocks noChangeShapeType="1"/>
                          <a:endCxn id="14" idx="7"/>
                        </wps:cNvCnPr>
                        <wps:spPr bwMode="auto">
                          <a:xfrm flipH="1">
                            <a:off x="2462166" y="625600"/>
                            <a:ext cx="185949" cy="3474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2E7EFEA" id="Canvas 152" o:spid="_x0000_s104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">
                <v:shape id="_x0000_s1045" type="#_x0000_t75" style="position:absolute;width:37261;height:15392;visibility:visible;mso-wrap-style:square">
                  <v:fill o:detectmouseclick="t"/>
                  <v:path o:connecttype="none"/>
                </v:shape>
                <v:oval id="Oval 153" o:spid="_x0000_s1046" style="position:absolute;left:10100;top:9012;width:17013;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">
                  <v:textbox inset="0,.72pt,0,.72pt">
                    <w:txbxContent>
                      <w:p w14:paraId="62E7F00B" w14:textId="61A2B804" w:rsidR="001C7877" w:rsidRPr="00E11D76" w:rsidRDefault="001C7877" w:rsidP="007C1AAC">
                        <w:pPr>
                          <w:jc w:val="center"/>
                          <w:rPr>
                            <w:sz w:val="16"/>
                          </w:rPr>
                        </w:pPr>
                        <w:r w:rsidRPr="00E11D76">
                          <w:rPr>
                            <w:sz w:val="16"/>
                          </w:rPr>
                          <w:t xml:space="preserve">Administration Request </w:t>
                        </w:r>
                        <w:r>
                          <w:rPr>
                            <w:sz w:val="16"/>
                          </w:rPr>
                          <w:t xml:space="preserve">Query </w:t>
                        </w:r>
                        <w:r w:rsidRPr="00E11D76">
                          <w:rPr>
                            <w:sz w:val="16"/>
                          </w:rPr>
                          <w:t>[</w:t>
                        </w:r>
                        <w:r>
                          <w:rPr>
                            <w:sz w:val="16"/>
                          </w:rPr>
                          <w:t>PHARM-2</w:t>
                        </w:r>
                        <w:r w:rsidRPr="00E11D76">
                          <w:rPr>
                            <w:sz w:val="16"/>
                          </w:rPr>
                          <w:t>]</w:t>
                        </w:r>
                      </w:p>
                      <w:p w14:paraId="62E7F00C" w14:textId="77777777" w:rsidR="001C7877" w:rsidRDefault="001C7877"/>
                      <w:p w14:paraId="62E7F00D" w14:textId="77777777" w:rsidR="001C7877" w:rsidRDefault="001C7877" w:rsidP="007C1AAC">
                        <w:pPr>
                          <w:jc w:val="center"/>
                          <w:rPr>
                            <w:sz w:val="18"/>
                          </w:rPr>
                        </w:pPr>
                        <w:r>
                          <w:rPr>
                            <w:sz w:val="18"/>
                          </w:rPr>
                          <w:t>Transaction Name [DOM-#]</w:t>
                        </w:r>
                      </w:p>
                    </w:txbxContent>
                  </v:textbox>
                </v:oval>
                <v:shape id="Text Box 154" o:spid="_x0000_s1047" type="#_x0000_t202" style="position:absolute;left:1716;top:1683;width:10298;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025BC84C" w14:textId="77777777" w:rsidR="001C7877" w:rsidRDefault="001C7877" w:rsidP="003D5853">
                        <w:pPr>
                          <w:rPr>
                            <w:sz w:val="18"/>
                          </w:rPr>
                        </w:pPr>
                        <w:r>
                          <w:rPr>
                            <w:sz w:val="18"/>
                          </w:rPr>
                          <w:t>Medication Administration Performer</w:t>
                        </w:r>
                      </w:p>
                      <w:p w14:paraId="161FB6FF" w14:textId="77777777" w:rsidR="001C7877" w:rsidRDefault="001C7877" w:rsidP="003D5853"/>
                      <w:p w14:paraId="59BC0EA2" w14:textId="77777777" w:rsidR="001C7877" w:rsidRDefault="001C7877" w:rsidP="003D5853">
                        <w:pPr>
                          <w:rPr>
                            <w:sz w:val="18"/>
                          </w:rPr>
                        </w:pPr>
                        <w:r>
                          <w:rPr>
                            <w:sz w:val="18"/>
                          </w:rPr>
                          <w:t>Actor DEF</w:t>
                        </w:r>
                      </w:p>
                    </w:txbxContent>
                  </v:textbox>
                </v:shape>
                <v:line id="Line 155" o:spid="_x0000_s1048" style="position:absolute;visibility:visible;mso-wrap-style:square" from="11589,7442" to="12592,9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shape id="Text Box 156" o:spid="_x0000_s1049" type="#_x0000_t202" style="position:absolute;left:26481;top:1683;width:9563;height:6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14:paraId="398698CA" w14:textId="77777777" w:rsidR="001C7877" w:rsidRDefault="001C7877" w:rsidP="003D5853">
                        <w:pPr>
                          <w:rPr>
                            <w:sz w:val="18"/>
                          </w:rPr>
                        </w:pPr>
                        <w:r>
                          <w:rPr>
                            <w:sz w:val="18"/>
                          </w:rPr>
                          <w:t>Medication Administration Request Placer</w:t>
                        </w:r>
                      </w:p>
                    </w:txbxContent>
                  </v:textbox>
                </v:shape>
                <v:line id="Line 157" o:spid="_x0000_s1050" style="position:absolute;flip:x;visibility:visible;mso-wrap-style:square" from="24621,6256" to="26481,9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w10:anchorlock/>
              </v:group>
            </w:pict>
          </mc:Fallback>
        </mc:AlternateContent>
      </w:r>
    </w:p>
    <w:p w14:paraId="62E7EAC7" w14:textId="77777777" w:rsidR="002D5B69" w:rsidRPr="00C67286" w:rsidRDefault="002D5B69" w:rsidP="00BB76BC">
      <w:pPr>
        <w:pStyle w:val="FigureTitle"/>
      </w:pPr>
      <w:r w:rsidRPr="00C67286">
        <w:t xml:space="preserve">Figure 3.Y.2-1: </w:t>
      </w:r>
      <w:r w:rsidR="001B2B50" w:rsidRPr="00C67286">
        <w:t>Use Case Diagram</w:t>
      </w:r>
    </w:p>
    <w:p w14:paraId="62E7EAC8" w14:textId="77777777" w:rsidR="002D5B69" w:rsidRPr="00C67286" w:rsidRDefault="002D5B69" w:rsidP="00BB76BC">
      <w:pPr>
        <w:pStyle w:val="TableTitle"/>
      </w:pPr>
    </w:p>
    <w:p w14:paraId="62E7EAC9" w14:textId="77777777" w:rsidR="002D5B69" w:rsidRPr="00C67286" w:rsidRDefault="002D5B69" w:rsidP="00BB76BC">
      <w:pPr>
        <w:pStyle w:val="TableTitle"/>
      </w:pPr>
      <w:r w:rsidRPr="00C67286">
        <w:t>Table 3.Y.2-1: Actor Role</w:t>
      </w:r>
      <w:r w:rsidR="001B2B50" w:rsidRPr="00C67286">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335EBE" w:rsidRPr="00C67286" w14:paraId="2EAF140A" w14:textId="77777777" w:rsidTr="00AC7B6A">
        <w:tc>
          <w:tcPr>
            <w:tcW w:w="1008" w:type="dxa"/>
            <w:shd w:val="clear" w:color="auto" w:fill="auto"/>
          </w:tcPr>
          <w:p w14:paraId="04EFB5C7" w14:textId="77777777" w:rsidR="00335EBE" w:rsidRPr="00C67286" w:rsidRDefault="00335EBE" w:rsidP="00AC7B6A">
            <w:pPr>
              <w:pStyle w:val="BodyText"/>
              <w:rPr>
                <w:b/>
              </w:rPr>
            </w:pPr>
            <w:r w:rsidRPr="00C67286">
              <w:rPr>
                <w:b/>
              </w:rPr>
              <w:t>Actor:</w:t>
            </w:r>
          </w:p>
        </w:tc>
        <w:tc>
          <w:tcPr>
            <w:tcW w:w="8568" w:type="dxa"/>
            <w:shd w:val="clear" w:color="auto" w:fill="auto"/>
          </w:tcPr>
          <w:p w14:paraId="7B1D50BB" w14:textId="4236B60C" w:rsidR="00335EBE" w:rsidRPr="00C67286" w:rsidRDefault="00335EBE" w:rsidP="00AC7B6A">
            <w:pPr>
              <w:pStyle w:val="BodyText"/>
            </w:pPr>
            <w:r w:rsidRPr="00C67286">
              <w:t xml:space="preserve">Medication Administration </w:t>
            </w:r>
            <w:r>
              <w:t>Request</w:t>
            </w:r>
            <w:r w:rsidRPr="00C67286">
              <w:t xml:space="preserve"> Placer</w:t>
            </w:r>
          </w:p>
        </w:tc>
      </w:tr>
      <w:tr w:rsidR="00335EBE" w:rsidRPr="00C67286" w14:paraId="7DAAA67E" w14:textId="77777777" w:rsidTr="00AC7B6A">
        <w:tc>
          <w:tcPr>
            <w:tcW w:w="1008" w:type="dxa"/>
            <w:shd w:val="clear" w:color="auto" w:fill="auto"/>
          </w:tcPr>
          <w:p w14:paraId="0DA09216" w14:textId="77777777" w:rsidR="00335EBE" w:rsidRPr="00C67286" w:rsidRDefault="00335EBE" w:rsidP="00AC7B6A">
            <w:pPr>
              <w:pStyle w:val="BodyText"/>
              <w:rPr>
                <w:b/>
              </w:rPr>
            </w:pPr>
            <w:r w:rsidRPr="00C67286">
              <w:rPr>
                <w:b/>
              </w:rPr>
              <w:t>Role:</w:t>
            </w:r>
          </w:p>
        </w:tc>
        <w:tc>
          <w:tcPr>
            <w:tcW w:w="8568" w:type="dxa"/>
            <w:shd w:val="clear" w:color="auto" w:fill="auto"/>
          </w:tcPr>
          <w:p w14:paraId="64111049" w14:textId="77777777" w:rsidR="00335EBE" w:rsidRPr="00C67286" w:rsidRDefault="00335EBE" w:rsidP="00AC7B6A">
            <w:pPr>
              <w:pStyle w:val="BodyText"/>
            </w:pPr>
            <w:r w:rsidRPr="00C67286">
              <w:t xml:space="preserve">Provide the </w:t>
            </w:r>
            <w:r>
              <w:t>list of planned administrations</w:t>
            </w:r>
          </w:p>
        </w:tc>
      </w:tr>
      <w:tr w:rsidR="00335EBE" w:rsidRPr="00C67286" w14:paraId="3338E03F" w14:textId="77777777" w:rsidTr="00AC7B6A">
        <w:tc>
          <w:tcPr>
            <w:tcW w:w="1008" w:type="dxa"/>
            <w:shd w:val="clear" w:color="auto" w:fill="auto"/>
          </w:tcPr>
          <w:p w14:paraId="16C23825" w14:textId="77777777" w:rsidR="00335EBE" w:rsidRPr="00C67286" w:rsidRDefault="00335EBE" w:rsidP="00AC7B6A">
            <w:pPr>
              <w:pStyle w:val="BodyText"/>
              <w:rPr>
                <w:b/>
              </w:rPr>
            </w:pPr>
            <w:r w:rsidRPr="00C67286">
              <w:rPr>
                <w:b/>
              </w:rPr>
              <w:t>Actor:</w:t>
            </w:r>
          </w:p>
        </w:tc>
        <w:tc>
          <w:tcPr>
            <w:tcW w:w="8568" w:type="dxa"/>
            <w:shd w:val="clear" w:color="auto" w:fill="auto"/>
          </w:tcPr>
          <w:p w14:paraId="33F0AD66" w14:textId="77777777" w:rsidR="00335EBE" w:rsidRPr="00C67286" w:rsidRDefault="00335EBE" w:rsidP="00AC7B6A">
            <w:pPr>
              <w:pStyle w:val="BodyText"/>
            </w:pPr>
            <w:r w:rsidRPr="00C67286">
              <w:t>Medication Administration Performer</w:t>
            </w:r>
          </w:p>
        </w:tc>
      </w:tr>
      <w:tr w:rsidR="00335EBE" w:rsidRPr="00C67286" w14:paraId="73D47440" w14:textId="77777777" w:rsidTr="00AC7B6A">
        <w:tc>
          <w:tcPr>
            <w:tcW w:w="1008" w:type="dxa"/>
            <w:shd w:val="clear" w:color="auto" w:fill="auto"/>
          </w:tcPr>
          <w:p w14:paraId="27FFA196" w14:textId="77777777" w:rsidR="00335EBE" w:rsidRPr="00C67286" w:rsidRDefault="00335EBE" w:rsidP="00AC7B6A">
            <w:pPr>
              <w:pStyle w:val="BodyText"/>
              <w:rPr>
                <w:b/>
              </w:rPr>
            </w:pPr>
            <w:r w:rsidRPr="00C67286">
              <w:rPr>
                <w:b/>
              </w:rPr>
              <w:t>Role:</w:t>
            </w:r>
          </w:p>
        </w:tc>
        <w:tc>
          <w:tcPr>
            <w:tcW w:w="8568" w:type="dxa"/>
            <w:shd w:val="clear" w:color="auto" w:fill="auto"/>
          </w:tcPr>
          <w:p w14:paraId="14E6C306" w14:textId="77777777" w:rsidR="00335EBE" w:rsidRPr="00C67286" w:rsidRDefault="00335EBE" w:rsidP="00AC7B6A">
            <w:pPr>
              <w:pStyle w:val="BodyText"/>
            </w:pPr>
            <w:r w:rsidRPr="00C67286">
              <w:t>Search for the planned administrations for a given context</w:t>
            </w:r>
          </w:p>
        </w:tc>
      </w:tr>
      <w:tr w:rsidR="00C6772C" w:rsidRPr="00C67286" w14:paraId="62E7EACC" w14:textId="77777777" w:rsidTr="00E11D76">
        <w:tc>
          <w:tcPr>
            <w:tcW w:w="1008" w:type="dxa"/>
            <w:shd w:val="clear" w:color="auto" w:fill="auto"/>
          </w:tcPr>
          <w:p w14:paraId="62E7EACA" w14:textId="77777777" w:rsidR="00C6772C" w:rsidRPr="00C67286" w:rsidRDefault="00C6772C" w:rsidP="00597DB2">
            <w:pPr>
              <w:pStyle w:val="BodyText"/>
              <w:rPr>
                <w:b/>
              </w:rPr>
            </w:pPr>
            <w:r w:rsidRPr="00C67286">
              <w:rPr>
                <w:b/>
              </w:rPr>
              <w:t>Actor:</w:t>
            </w:r>
          </w:p>
        </w:tc>
        <w:tc>
          <w:tcPr>
            <w:tcW w:w="8568" w:type="dxa"/>
            <w:shd w:val="clear" w:color="auto" w:fill="auto"/>
          </w:tcPr>
          <w:p w14:paraId="62E7EACB" w14:textId="39173B75" w:rsidR="00C6772C" w:rsidRPr="00C67286" w:rsidRDefault="00E11D76" w:rsidP="00597DB2">
            <w:pPr>
              <w:pStyle w:val="BodyText"/>
            </w:pPr>
            <w:r w:rsidRPr="00C67286">
              <w:t xml:space="preserve">Medication Administration </w:t>
            </w:r>
            <w:r w:rsidR="00335EBE">
              <w:t>Informer</w:t>
            </w:r>
          </w:p>
        </w:tc>
      </w:tr>
      <w:tr w:rsidR="00C6772C" w:rsidRPr="00C67286" w14:paraId="62E7EACF" w14:textId="77777777" w:rsidTr="00E11D76">
        <w:tc>
          <w:tcPr>
            <w:tcW w:w="1008" w:type="dxa"/>
            <w:shd w:val="clear" w:color="auto" w:fill="auto"/>
          </w:tcPr>
          <w:p w14:paraId="62E7EACD" w14:textId="77777777" w:rsidR="00C6772C" w:rsidRPr="00C67286" w:rsidRDefault="00C6772C" w:rsidP="00597DB2">
            <w:pPr>
              <w:pStyle w:val="BodyText"/>
              <w:rPr>
                <w:b/>
              </w:rPr>
            </w:pPr>
            <w:r w:rsidRPr="00C67286">
              <w:rPr>
                <w:b/>
              </w:rPr>
              <w:t>Role:</w:t>
            </w:r>
          </w:p>
        </w:tc>
        <w:tc>
          <w:tcPr>
            <w:tcW w:w="8568" w:type="dxa"/>
            <w:shd w:val="clear" w:color="auto" w:fill="auto"/>
          </w:tcPr>
          <w:p w14:paraId="62E7EACE" w14:textId="1DF68A91" w:rsidR="00C6772C" w:rsidRPr="00C67286" w:rsidRDefault="00E11D76" w:rsidP="00597DB2">
            <w:pPr>
              <w:pStyle w:val="BodyText"/>
            </w:pPr>
            <w:r w:rsidRPr="00C67286">
              <w:t xml:space="preserve">Provide the </w:t>
            </w:r>
            <w:r w:rsidR="00335EBE">
              <w:t xml:space="preserve">report </w:t>
            </w:r>
            <w:r w:rsidR="009D6F58">
              <w:t xml:space="preserve">of </w:t>
            </w:r>
            <w:r w:rsidR="00335EBE">
              <w:t>administration events (or non-administrations)</w:t>
            </w:r>
          </w:p>
        </w:tc>
      </w:tr>
      <w:tr w:rsidR="00C6772C" w:rsidRPr="00C67286" w14:paraId="62E7EAD2" w14:textId="77777777" w:rsidTr="00E11D76">
        <w:tc>
          <w:tcPr>
            <w:tcW w:w="1008" w:type="dxa"/>
            <w:shd w:val="clear" w:color="auto" w:fill="auto"/>
          </w:tcPr>
          <w:p w14:paraId="62E7EAD0" w14:textId="77777777" w:rsidR="00C6772C" w:rsidRPr="00C67286" w:rsidRDefault="00C6772C" w:rsidP="00597DB2">
            <w:pPr>
              <w:pStyle w:val="BodyText"/>
              <w:rPr>
                <w:b/>
              </w:rPr>
            </w:pPr>
            <w:r w:rsidRPr="00C67286">
              <w:rPr>
                <w:b/>
              </w:rPr>
              <w:t>Actor:</w:t>
            </w:r>
          </w:p>
        </w:tc>
        <w:tc>
          <w:tcPr>
            <w:tcW w:w="8568" w:type="dxa"/>
            <w:shd w:val="clear" w:color="auto" w:fill="auto"/>
          </w:tcPr>
          <w:p w14:paraId="62E7EAD1" w14:textId="31BD6A51" w:rsidR="00701B3A" w:rsidRPr="00C67286" w:rsidRDefault="00E11D76" w:rsidP="00597DB2">
            <w:pPr>
              <w:pStyle w:val="BodyText"/>
            </w:pPr>
            <w:r w:rsidRPr="00C67286">
              <w:t xml:space="preserve">Medication Administration </w:t>
            </w:r>
            <w:r w:rsidR="00335EBE">
              <w:t>Consumer</w:t>
            </w:r>
          </w:p>
        </w:tc>
      </w:tr>
      <w:tr w:rsidR="00C6772C" w:rsidRPr="00C67286" w14:paraId="62E7EAD5" w14:textId="77777777" w:rsidTr="00E11D76">
        <w:tc>
          <w:tcPr>
            <w:tcW w:w="1008" w:type="dxa"/>
            <w:shd w:val="clear" w:color="auto" w:fill="auto"/>
          </w:tcPr>
          <w:p w14:paraId="62E7EAD3" w14:textId="77777777" w:rsidR="00C6772C" w:rsidRPr="00C67286" w:rsidRDefault="00C6772C" w:rsidP="00597DB2">
            <w:pPr>
              <w:pStyle w:val="BodyText"/>
              <w:rPr>
                <w:b/>
              </w:rPr>
            </w:pPr>
            <w:r w:rsidRPr="00C67286">
              <w:rPr>
                <w:b/>
              </w:rPr>
              <w:t>Role:</w:t>
            </w:r>
          </w:p>
        </w:tc>
        <w:tc>
          <w:tcPr>
            <w:tcW w:w="8568" w:type="dxa"/>
            <w:shd w:val="clear" w:color="auto" w:fill="auto"/>
          </w:tcPr>
          <w:p w14:paraId="62E7EAD4" w14:textId="2F3D8056" w:rsidR="00C6772C" w:rsidRPr="00C67286" w:rsidRDefault="00335EBE" w:rsidP="00597DB2">
            <w:pPr>
              <w:pStyle w:val="BodyText"/>
            </w:pPr>
            <w:r>
              <w:t xml:space="preserve">Obtain the report of administration events (or non-administration) </w:t>
            </w:r>
          </w:p>
        </w:tc>
      </w:tr>
    </w:tbl>
    <w:p w14:paraId="62E7EADD" w14:textId="77777777" w:rsidR="00E8043B" w:rsidRPr="00C67286" w:rsidRDefault="00E8043B" w:rsidP="000807AC">
      <w:pPr>
        <w:pStyle w:val="BodyText"/>
        <w:rPr>
          <w:i/>
        </w:rPr>
      </w:pPr>
    </w:p>
    <w:p w14:paraId="57A00A15" w14:textId="77777777" w:rsidR="009D6F58" w:rsidRDefault="009D6F58" w:rsidP="003B70A2">
      <w:pPr>
        <w:pStyle w:val="BodyText"/>
      </w:pPr>
    </w:p>
    <w:p w14:paraId="0F37D8E9" w14:textId="77777777" w:rsidR="009D6F58" w:rsidRDefault="009D6F58" w:rsidP="003B70A2">
      <w:pPr>
        <w:pStyle w:val="BodyText"/>
      </w:pPr>
    </w:p>
    <w:p w14:paraId="62E7EAF9" w14:textId="77777777" w:rsidR="00CF283F" w:rsidRPr="00C67286" w:rsidRDefault="00303E20" w:rsidP="00303E20">
      <w:pPr>
        <w:pStyle w:val="Heading3"/>
        <w:numPr>
          <w:ilvl w:val="0"/>
          <w:numId w:val="0"/>
        </w:numPr>
        <w:rPr>
          <w:noProof w:val="0"/>
        </w:rPr>
      </w:pPr>
      <w:bookmarkStart w:id="2048" w:name="_Toc489656203"/>
      <w:r w:rsidRPr="00C67286">
        <w:rPr>
          <w:noProof w:val="0"/>
        </w:rPr>
        <w:t>3</w:t>
      </w:r>
      <w:r w:rsidR="00CF283F" w:rsidRPr="00C67286">
        <w:rPr>
          <w:noProof w:val="0"/>
        </w:rPr>
        <w:t>.Y.3 Referenced Standard</w:t>
      </w:r>
      <w:r w:rsidR="00DD13DB" w:rsidRPr="00C67286">
        <w:rPr>
          <w:noProof w:val="0"/>
        </w:rPr>
        <w:t>s</w:t>
      </w:r>
      <w:bookmarkEnd w:id="2048"/>
    </w:p>
    <w:p w14:paraId="15912266" w14:textId="77777777" w:rsidR="00E11D76" w:rsidRPr="00C67286" w:rsidRDefault="00E11D76" w:rsidP="00E11D76">
      <w:pPr>
        <w:pStyle w:val="List1"/>
        <w:outlineLvl w:val="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7660"/>
      </w:tblGrid>
      <w:tr w:rsidR="00E11D76" w:rsidRPr="00C67286" w14:paraId="7AF5247F" w14:textId="77777777" w:rsidTr="00A20837">
        <w:trPr>
          <w:cantSplit/>
        </w:trPr>
        <w:tc>
          <w:tcPr>
            <w:tcW w:w="1728" w:type="dxa"/>
          </w:tcPr>
          <w:p w14:paraId="7BE15494" w14:textId="77777777" w:rsidR="00E11D76" w:rsidRPr="00C67286" w:rsidRDefault="00E11D76" w:rsidP="00A20837">
            <w:pPr>
              <w:pStyle w:val="TableEntry"/>
            </w:pPr>
            <w:r w:rsidRPr="00C67286">
              <w:t>HL7 FHIR</w:t>
            </w:r>
          </w:p>
        </w:tc>
        <w:tc>
          <w:tcPr>
            <w:tcW w:w="7848" w:type="dxa"/>
          </w:tcPr>
          <w:p w14:paraId="0E76B472" w14:textId="21CEB976" w:rsidR="00E11D76" w:rsidRPr="00C67286" w:rsidRDefault="00E11D76" w:rsidP="00A20837">
            <w:pPr>
              <w:pStyle w:val="TableEntry"/>
            </w:pPr>
            <w:r w:rsidRPr="00C67286">
              <w:t xml:space="preserve">Fast Healthcare Interoperability Resources DSTU3  </w:t>
            </w:r>
            <w:hyperlink r:id="rId30" w:history="1">
              <w:r w:rsidRPr="00C67286">
                <w:rPr>
                  <w:rStyle w:val="Hyperlink"/>
                </w:rPr>
                <w:t>http://hl7.org/fhir/DSTU3/index.html</w:t>
              </w:r>
            </w:hyperlink>
            <w:r w:rsidRPr="00C67286">
              <w:t xml:space="preserve"> </w:t>
            </w:r>
          </w:p>
        </w:tc>
      </w:tr>
      <w:tr w:rsidR="00E11D76" w:rsidRPr="00C67286" w14:paraId="0697E517" w14:textId="77777777" w:rsidTr="00A20837">
        <w:trPr>
          <w:cantSplit/>
        </w:trPr>
        <w:tc>
          <w:tcPr>
            <w:tcW w:w="1728" w:type="dxa"/>
          </w:tcPr>
          <w:p w14:paraId="298606FC" w14:textId="77777777" w:rsidR="00E11D76" w:rsidRPr="00C67286" w:rsidRDefault="00E11D76" w:rsidP="00A20837">
            <w:pPr>
              <w:pStyle w:val="TableEntry"/>
            </w:pPr>
            <w:r w:rsidRPr="00C67286">
              <w:t>IETF RFC 2616</w:t>
            </w:r>
          </w:p>
        </w:tc>
        <w:tc>
          <w:tcPr>
            <w:tcW w:w="7848" w:type="dxa"/>
          </w:tcPr>
          <w:p w14:paraId="15C6CC4A" w14:textId="77777777" w:rsidR="00E11D76" w:rsidRPr="00C67286" w:rsidRDefault="00E11D76" w:rsidP="00A20837">
            <w:pPr>
              <w:pStyle w:val="TableEntry"/>
            </w:pPr>
            <w:r w:rsidRPr="00C67286">
              <w:t>Hypertext Transfer Protocol – HTTP/1.1</w:t>
            </w:r>
          </w:p>
        </w:tc>
      </w:tr>
      <w:tr w:rsidR="00E11D76" w:rsidRPr="00C67286" w14:paraId="18DF47F4" w14:textId="77777777" w:rsidTr="00A20837">
        <w:trPr>
          <w:cantSplit/>
        </w:trPr>
        <w:tc>
          <w:tcPr>
            <w:tcW w:w="1728" w:type="dxa"/>
          </w:tcPr>
          <w:p w14:paraId="0C3C4B4C" w14:textId="77777777" w:rsidR="00E11D76" w:rsidRPr="00C67286" w:rsidRDefault="00E11D76" w:rsidP="00A20837">
            <w:pPr>
              <w:pStyle w:val="TableEntry"/>
            </w:pPr>
            <w:r w:rsidRPr="00C67286">
              <w:t>IETF RFC 7540</w:t>
            </w:r>
          </w:p>
        </w:tc>
        <w:tc>
          <w:tcPr>
            <w:tcW w:w="7848" w:type="dxa"/>
          </w:tcPr>
          <w:p w14:paraId="00214EF9" w14:textId="77777777" w:rsidR="00E11D76" w:rsidRPr="00C67286" w:rsidRDefault="00E11D76" w:rsidP="00A20837">
            <w:pPr>
              <w:pStyle w:val="TableEntry"/>
            </w:pPr>
            <w:r w:rsidRPr="00C67286">
              <w:t>Hypertext Transfer Protocol – HTTP/2</w:t>
            </w:r>
          </w:p>
        </w:tc>
      </w:tr>
      <w:tr w:rsidR="00E11D76" w:rsidRPr="00C67286" w14:paraId="0F65B3D4" w14:textId="77777777" w:rsidTr="00A20837">
        <w:trPr>
          <w:cantSplit/>
        </w:trPr>
        <w:tc>
          <w:tcPr>
            <w:tcW w:w="1728" w:type="dxa"/>
          </w:tcPr>
          <w:p w14:paraId="48D81689" w14:textId="77777777" w:rsidR="00E11D76" w:rsidRPr="00C67286" w:rsidRDefault="00E11D76" w:rsidP="00A20837">
            <w:pPr>
              <w:pStyle w:val="TableEntry"/>
            </w:pPr>
            <w:r w:rsidRPr="00C67286">
              <w:t>IETF RFC 3986</w:t>
            </w:r>
          </w:p>
        </w:tc>
        <w:tc>
          <w:tcPr>
            <w:tcW w:w="7848" w:type="dxa"/>
          </w:tcPr>
          <w:p w14:paraId="24E56523" w14:textId="77777777" w:rsidR="00E11D76" w:rsidRPr="00C67286" w:rsidRDefault="00E11D76" w:rsidP="00A20837">
            <w:pPr>
              <w:pStyle w:val="TableEntry"/>
            </w:pPr>
            <w:r w:rsidRPr="00C67286">
              <w:t>Uniform Resource Identifier (URI): Generic Syntax</w:t>
            </w:r>
          </w:p>
        </w:tc>
      </w:tr>
      <w:tr w:rsidR="00E11D76" w:rsidRPr="00C67286" w14:paraId="34384093" w14:textId="77777777" w:rsidTr="00A20837">
        <w:trPr>
          <w:cantSplit/>
        </w:trPr>
        <w:tc>
          <w:tcPr>
            <w:tcW w:w="1728" w:type="dxa"/>
          </w:tcPr>
          <w:p w14:paraId="4BB083C3" w14:textId="77777777" w:rsidR="00E11D76" w:rsidRPr="00C67286" w:rsidRDefault="00E11D76" w:rsidP="00A20837">
            <w:pPr>
              <w:pStyle w:val="TableEntry"/>
            </w:pPr>
            <w:r w:rsidRPr="00C67286">
              <w:t>IETF RFC 4627</w:t>
            </w:r>
          </w:p>
        </w:tc>
        <w:tc>
          <w:tcPr>
            <w:tcW w:w="7848" w:type="dxa"/>
          </w:tcPr>
          <w:p w14:paraId="4DBBAF13" w14:textId="77777777" w:rsidR="00E11D76" w:rsidRPr="00C67286" w:rsidRDefault="00E11D76" w:rsidP="00A20837">
            <w:pPr>
              <w:pStyle w:val="TableEntry"/>
            </w:pPr>
            <w:r w:rsidRPr="00C67286">
              <w:t>The application/json Media Type for JavaScript Object Notation (JSON)</w:t>
            </w:r>
          </w:p>
        </w:tc>
      </w:tr>
      <w:tr w:rsidR="00E11D76" w:rsidRPr="00C67286" w14:paraId="51CB6A52" w14:textId="77777777" w:rsidTr="00A20837">
        <w:trPr>
          <w:cantSplit/>
        </w:trPr>
        <w:tc>
          <w:tcPr>
            <w:tcW w:w="1728" w:type="dxa"/>
          </w:tcPr>
          <w:p w14:paraId="6D12049E" w14:textId="77777777" w:rsidR="00E11D76" w:rsidRPr="00C67286" w:rsidRDefault="00E11D76" w:rsidP="00A20837">
            <w:pPr>
              <w:pStyle w:val="TableEntry"/>
            </w:pPr>
            <w:r w:rsidRPr="00C67286">
              <w:t>IETF RFC 6585</w:t>
            </w:r>
          </w:p>
        </w:tc>
        <w:tc>
          <w:tcPr>
            <w:tcW w:w="7848" w:type="dxa"/>
          </w:tcPr>
          <w:p w14:paraId="67480A98" w14:textId="77777777" w:rsidR="00E11D76" w:rsidRPr="00C67286" w:rsidRDefault="00E11D76" w:rsidP="00A20837">
            <w:pPr>
              <w:pStyle w:val="TableEntry"/>
            </w:pPr>
            <w:r w:rsidRPr="00C67286">
              <w:t>Additional HTTP Status Codes</w:t>
            </w:r>
          </w:p>
        </w:tc>
      </w:tr>
    </w:tbl>
    <w:p w14:paraId="62E7EAFB" w14:textId="6D9BBBAD" w:rsidR="00B43198" w:rsidRPr="00C67286" w:rsidRDefault="00B43198" w:rsidP="00597DB2">
      <w:pPr>
        <w:pStyle w:val="AuthorInstructions"/>
        <w:rPr>
          <w:i w:val="0"/>
        </w:rPr>
      </w:pPr>
    </w:p>
    <w:p w14:paraId="0A7BC8CC" w14:textId="34AD99E9" w:rsidR="00E11D76" w:rsidRPr="00C67286" w:rsidDel="008B2471" w:rsidRDefault="00E11D76" w:rsidP="00597DB2">
      <w:pPr>
        <w:pStyle w:val="AuthorInstructions"/>
        <w:rPr>
          <w:del w:id="2049" w:author="Jose Costa Teixeira" w:date="2017-07-04T19:54:00Z"/>
        </w:rPr>
      </w:pPr>
    </w:p>
    <w:p w14:paraId="62E7EAFC" w14:textId="77777777" w:rsidR="00CF283F" w:rsidRPr="00C67286" w:rsidRDefault="00303E20" w:rsidP="00303E20">
      <w:pPr>
        <w:pStyle w:val="Heading3"/>
        <w:numPr>
          <w:ilvl w:val="0"/>
          <w:numId w:val="0"/>
        </w:numPr>
        <w:rPr>
          <w:noProof w:val="0"/>
        </w:rPr>
      </w:pPr>
      <w:bookmarkStart w:id="2050" w:name="_Toc489656204"/>
      <w:r w:rsidRPr="00C67286">
        <w:rPr>
          <w:noProof w:val="0"/>
        </w:rPr>
        <w:t>3</w:t>
      </w:r>
      <w:r w:rsidR="00CF283F" w:rsidRPr="00C67286">
        <w:rPr>
          <w:noProof w:val="0"/>
        </w:rPr>
        <w:t>.Y.4 Interaction Diagram</w:t>
      </w:r>
      <w:bookmarkEnd w:id="2050"/>
    </w:p>
    <w:p w14:paraId="5530FF45" w14:textId="77777777" w:rsidR="008B2471" w:rsidRDefault="008B2471" w:rsidP="008B2471">
      <w:pPr>
        <w:rPr>
          <w:ins w:id="2051" w:author="Jose Costa Teixeira" w:date="2017-07-04T19:58:00Z"/>
        </w:rPr>
      </w:pPr>
      <w:ins w:id="2052" w:author="Jose Costa Teixeira" w:date="2017-07-04T19:58:00Z">
        <w:r>
          <w:rPr>
            <w:noProof/>
          </w:rPr>
          <mc:AlternateContent>
            <mc:Choice Requires="wps">
              <w:drawing>
                <wp:anchor distT="0" distB="0" distL="114300" distR="114300" simplePos="0" relativeHeight="251661312" behindDoc="0" locked="0" layoutInCell="1" allowOverlap="1" wp14:anchorId="53BDCA77" wp14:editId="330D0D40">
                  <wp:simplePos x="0" y="0"/>
                  <wp:positionH relativeFrom="column">
                    <wp:posOffset>4397375</wp:posOffset>
                  </wp:positionH>
                  <wp:positionV relativeFrom="paragraph">
                    <wp:posOffset>650240</wp:posOffset>
                  </wp:positionV>
                  <wp:extent cx="0" cy="1445818"/>
                  <wp:effectExtent l="0" t="0" r="0" b="0"/>
                  <wp:wrapNone/>
                  <wp:docPr id="31" name="Line 265"/>
                  <wp:cNvGraphicFramePr/>
                  <a:graphic xmlns:a="http://schemas.openxmlformats.org/drawingml/2006/main">
                    <a:graphicData uri="http://schemas.microsoft.com/office/word/2010/wordprocessingShape">
                      <wps:wsp>
                        <wps:cNvCnPr/>
                        <wps:spPr bwMode="auto">
                          <a:xfrm flipV="1">
                            <a:off x="0" y="0"/>
                            <a:ext cx="0" cy="1445818"/>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anchor>
              </w:drawing>
            </mc:Choice>
            <mc:Fallback>
              <w:pict>
                <v:line w14:anchorId="246EF685" id="Line 26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46.25pt,51.2pt" to="346.25pt,1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">
                  <v:stroke dashstyle="dash"/>
                </v:line>
              </w:pict>
            </mc:Fallback>
          </mc:AlternateContent>
        </w:r>
        <w:r>
          <w:rPr>
            <w:noProof/>
          </w:rPr>
          <mc:AlternateContent>
            <mc:Choice Requires="wps">
              <w:drawing>
                <wp:anchor distT="0" distB="0" distL="114300" distR="114300" simplePos="0" relativeHeight="251662336" behindDoc="0" locked="0" layoutInCell="1" allowOverlap="1" wp14:anchorId="16C217CF" wp14:editId="2F182596">
                  <wp:simplePos x="0" y="0"/>
                  <wp:positionH relativeFrom="column">
                    <wp:posOffset>521335</wp:posOffset>
                  </wp:positionH>
                  <wp:positionV relativeFrom="paragraph">
                    <wp:posOffset>645795</wp:posOffset>
                  </wp:positionV>
                  <wp:extent cx="0" cy="1461018"/>
                  <wp:effectExtent l="0" t="0" r="0" b="0"/>
                  <wp:wrapNone/>
                  <wp:docPr id="32" name="Line 267"/>
                  <wp:cNvGraphicFramePr/>
                  <a:graphic xmlns:a="http://schemas.openxmlformats.org/drawingml/2006/main">
                    <a:graphicData uri="http://schemas.microsoft.com/office/word/2010/wordprocessingShape">
                      <wps:wsp>
                        <wps:cNvCnPr/>
                        <wps:spPr bwMode="auto">
                          <a:xfrm flipV="1">
                            <a:off x="0" y="0"/>
                            <a:ext cx="0" cy="1461018"/>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anchor>
              </w:drawing>
            </mc:Choice>
            <mc:Fallback>
              <w:pict>
                <v:line w14:anchorId="11F80516" id="Line 267"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41.05pt,50.85pt" to="41.05pt,1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">
                  <v:stroke dashstyle="dash"/>
                </v:line>
              </w:pict>
            </mc:Fallback>
          </mc:AlternateContent>
        </w:r>
        <w:r>
          <w:rPr>
            <w:noProof/>
          </w:rPr>
          <mc:AlternateContent>
            <mc:Choice Requires="wps">
              <w:drawing>
                <wp:anchor distT="0" distB="0" distL="114300" distR="114300" simplePos="0" relativeHeight="251663360" behindDoc="0" locked="0" layoutInCell="1" allowOverlap="1" wp14:anchorId="4C66A69C" wp14:editId="19129494">
                  <wp:simplePos x="0" y="0"/>
                  <wp:positionH relativeFrom="column">
                    <wp:posOffset>692785</wp:posOffset>
                  </wp:positionH>
                  <wp:positionV relativeFrom="paragraph">
                    <wp:posOffset>768985</wp:posOffset>
                  </wp:positionV>
                  <wp:extent cx="3432145" cy="396905"/>
                  <wp:effectExtent l="0" t="0" r="0" b="0"/>
                  <wp:wrapNone/>
                  <wp:docPr id="33"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2145" cy="39690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B1D6019" w14:textId="77777777" w:rsidR="001C7877" w:rsidRPr="00E11D76" w:rsidRDefault="001C7877" w:rsidP="008B2471">
                              <w:pPr>
                                <w:pStyle w:val="BodyText"/>
                                <w:rPr>
                                  <w:sz w:val="20"/>
                                  <w:lang w:val="en-CA"/>
                                </w:rPr>
                              </w:pPr>
                              <w:r w:rsidRPr="00E11D76">
                                <w:rPr>
                                  <w:sz w:val="20"/>
                                </w:rPr>
                                <w:t xml:space="preserve">Query Administration </w:t>
                              </w:r>
                              <w:ins w:id="2053" w:author="Jose Costa Teixeira" w:date="2017-04-17T12:20:00Z">
                                <w:r>
                                  <w:rPr>
                                    <w:sz w:val="20"/>
                                  </w:rPr>
                                  <w:t>Request Query</w:t>
                                </w:r>
                              </w:ins>
                              <w:del w:id="2054" w:author="Jose Costa Teixeira" w:date="2017-04-17T12:20:00Z">
                                <w:r w:rsidRPr="00E11D76" w:rsidDel="00E2320F">
                                  <w:rPr>
                                    <w:sz w:val="20"/>
                                  </w:rPr>
                                  <w:delText>Request</w:delText>
                                </w:r>
                              </w:del>
                              <w:r w:rsidRPr="00E11D76">
                                <w:rPr>
                                  <w:sz w:val="20"/>
                                </w:rPr>
                                <w:t xml:space="preserve"> (PHARM TF-2: 3.Y.4.1): </w:t>
                              </w:r>
                              <w:r w:rsidRPr="00E11D76">
                                <w:rPr>
                                  <w:sz w:val="20"/>
                                </w:rPr>
                                <w:br/>
                                <w:t>HTTP GET /MedicationRequest</w:t>
                              </w:r>
                              <w:r w:rsidRPr="00E11D76">
                                <w:rPr>
                                  <w:sz w:val="20"/>
                                </w:rPr>
                                <w:br/>
                              </w:r>
                            </w:p>
                          </w:txbxContent>
                        </wps:txbx>
                        <wps:bodyPr rot="0" vert="horz" wrap="square" lIns="0" tIns="0" rIns="0" bIns="0" anchor="t" anchorCtr="0" upright="1">
                          <a:noAutofit/>
                        </wps:bodyPr>
                      </wps:wsp>
                    </a:graphicData>
                  </a:graphic>
                </wp:anchor>
              </w:drawing>
            </mc:Choice>
            <mc:Fallback>
              <w:pict>
                <v:shape w14:anchorId="4C66A69C" id="Text Box 244" o:spid="_x0000_s1051" type="#_x0000_t202" style="position:absolute;margin-left:54.55pt;margin-top:60.55pt;width:270.25pt;height:31.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" stroked="f">
                  <v:textbox inset="0,0,0,0">
                    <w:txbxContent>
                      <w:p w14:paraId="6B1D6019" w14:textId="77777777" w:rsidR="001C7877" w:rsidRPr="00E11D76" w:rsidRDefault="001C7877" w:rsidP="008B2471">
                        <w:pPr>
                          <w:pStyle w:val="BodyText"/>
                          <w:rPr>
                            <w:sz w:val="20"/>
                            <w:lang w:val="en-CA"/>
                          </w:rPr>
                        </w:pPr>
                        <w:r w:rsidRPr="00E11D76">
                          <w:rPr>
                            <w:sz w:val="20"/>
                          </w:rPr>
                          <w:t xml:space="preserve">Query Administration </w:t>
                        </w:r>
                        <w:ins w:id="2055" w:author="Jose Costa Teixeira" w:date="2017-04-17T12:20:00Z">
                          <w:r>
                            <w:rPr>
                              <w:sz w:val="20"/>
                            </w:rPr>
                            <w:t>Request Query</w:t>
                          </w:r>
                        </w:ins>
                        <w:del w:id="2056" w:author="Jose Costa Teixeira" w:date="2017-04-17T12:20:00Z">
                          <w:r w:rsidRPr="00E11D76" w:rsidDel="00E2320F">
                            <w:rPr>
                              <w:sz w:val="20"/>
                            </w:rPr>
                            <w:delText>Request</w:delText>
                          </w:r>
                        </w:del>
                        <w:r w:rsidRPr="00E11D76">
                          <w:rPr>
                            <w:sz w:val="20"/>
                          </w:rPr>
                          <w:t xml:space="preserve"> (PHARM TF-2: 3.Y.4.1): </w:t>
                        </w:r>
                        <w:r w:rsidRPr="00E11D76">
                          <w:rPr>
                            <w:sz w:val="20"/>
                          </w:rPr>
                          <w:br/>
                          <w:t>HTTP GET /MedicationRequest</w:t>
                        </w:r>
                        <w:r w:rsidRPr="00E11D76">
                          <w:rPr>
                            <w:sz w:val="20"/>
                          </w:rPr>
                          <w:br/>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8DAA670" wp14:editId="77300B1F">
                  <wp:simplePos x="0" y="0"/>
                  <wp:positionH relativeFrom="column">
                    <wp:posOffset>697230</wp:posOffset>
                  </wp:positionH>
                  <wp:positionV relativeFrom="paragraph">
                    <wp:posOffset>1265555</wp:posOffset>
                  </wp:positionV>
                  <wp:extent cx="3513346" cy="391105"/>
                  <wp:effectExtent l="0" t="0" r="0" b="0"/>
                  <wp:wrapNone/>
                  <wp:docPr id="34"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3346" cy="39110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0FC8AE7" w14:textId="77777777" w:rsidR="001C7877" w:rsidRPr="00E11D76" w:rsidRDefault="001C7877" w:rsidP="008B2471">
                              <w:pPr>
                                <w:pStyle w:val="BodyText"/>
                                <w:rPr>
                                  <w:sz w:val="20"/>
                                </w:rPr>
                              </w:pPr>
                              <w:r w:rsidRPr="00E11D76">
                                <w:rPr>
                                  <w:sz w:val="20"/>
                                </w:rPr>
                                <w:t xml:space="preserve">Query Administration </w:t>
                              </w:r>
                              <w:del w:id="2057" w:author="Jose Costa Teixeira" w:date="2017-04-17T12:20:00Z">
                                <w:r w:rsidDel="00E2320F">
                                  <w:rPr>
                                    <w:sz w:val="20"/>
                                  </w:rPr>
                                  <w:delText>Order</w:delText>
                                </w:r>
                                <w:r w:rsidRPr="00E11D76" w:rsidDel="00E2320F">
                                  <w:rPr>
                                    <w:sz w:val="20"/>
                                  </w:rPr>
                                  <w:delText xml:space="preserve"> </w:delText>
                                </w:r>
                              </w:del>
                              <w:ins w:id="2058" w:author="Jose Costa Teixeira" w:date="2017-04-17T12:20:00Z">
                                <w:r>
                                  <w:rPr>
                                    <w:sz w:val="20"/>
                                  </w:rPr>
                                  <w:t>Request</w:t>
                                </w:r>
                                <w:r w:rsidRPr="00E11D76">
                                  <w:rPr>
                                    <w:sz w:val="20"/>
                                  </w:rPr>
                                  <w:t xml:space="preserve"> </w:t>
                                </w:r>
                              </w:ins>
                              <w:r w:rsidRPr="00E11D76">
                                <w:rPr>
                                  <w:sz w:val="20"/>
                                </w:rPr>
                                <w:t xml:space="preserve">Response (PHARM TF-2:3.Y.4.2): </w:t>
                              </w:r>
                              <w:r w:rsidRPr="00E11D76">
                                <w:rPr>
                                  <w:sz w:val="20"/>
                                </w:rPr>
                                <w:br/>
                                <w:t>Bundle (</w:t>
                              </w:r>
                              <w:r>
                                <w:rPr>
                                  <w:sz w:val="20"/>
                                </w:rPr>
                                <w:t>MedicationRequest</w:t>
                              </w:r>
                              <w:r w:rsidRPr="00E11D76">
                                <w:rPr>
                                  <w:sz w:val="20"/>
                                </w:rPr>
                                <w:t>)</w:t>
                              </w:r>
                            </w:p>
                          </w:txbxContent>
                        </wps:txbx>
                        <wps:bodyPr rot="0" vert="horz" wrap="square" lIns="0" tIns="0" rIns="0" bIns="0" anchor="t" anchorCtr="0" upright="1">
                          <a:noAutofit/>
                        </wps:bodyPr>
                      </wps:wsp>
                    </a:graphicData>
                  </a:graphic>
                </wp:anchor>
              </w:drawing>
            </mc:Choice>
            <mc:Fallback>
              <w:pict>
                <v:shape w14:anchorId="78DAA670" id="Text Box 245" o:spid="_x0000_s1052" type="#_x0000_t202" style="position:absolute;margin-left:54.9pt;margin-top:99.65pt;width:276.65pt;height:30.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" stroked="f">
                  <v:textbox inset="0,0,0,0">
                    <w:txbxContent>
                      <w:p w14:paraId="60FC8AE7" w14:textId="77777777" w:rsidR="001C7877" w:rsidRPr="00E11D76" w:rsidRDefault="001C7877" w:rsidP="008B2471">
                        <w:pPr>
                          <w:pStyle w:val="BodyText"/>
                          <w:rPr>
                            <w:sz w:val="20"/>
                          </w:rPr>
                        </w:pPr>
                        <w:r w:rsidRPr="00E11D76">
                          <w:rPr>
                            <w:sz w:val="20"/>
                          </w:rPr>
                          <w:t xml:space="preserve">Query Administration </w:t>
                        </w:r>
                        <w:del w:id="2059" w:author="Jose Costa Teixeira" w:date="2017-04-17T12:20:00Z">
                          <w:r w:rsidDel="00E2320F">
                            <w:rPr>
                              <w:sz w:val="20"/>
                            </w:rPr>
                            <w:delText>Order</w:delText>
                          </w:r>
                          <w:r w:rsidRPr="00E11D76" w:rsidDel="00E2320F">
                            <w:rPr>
                              <w:sz w:val="20"/>
                            </w:rPr>
                            <w:delText xml:space="preserve"> </w:delText>
                          </w:r>
                        </w:del>
                        <w:ins w:id="2060" w:author="Jose Costa Teixeira" w:date="2017-04-17T12:20:00Z">
                          <w:r>
                            <w:rPr>
                              <w:sz w:val="20"/>
                            </w:rPr>
                            <w:t>Request</w:t>
                          </w:r>
                          <w:r w:rsidRPr="00E11D76">
                            <w:rPr>
                              <w:sz w:val="20"/>
                            </w:rPr>
                            <w:t xml:space="preserve"> </w:t>
                          </w:r>
                        </w:ins>
                        <w:r w:rsidRPr="00E11D76">
                          <w:rPr>
                            <w:sz w:val="20"/>
                          </w:rPr>
                          <w:t xml:space="preserve">Response (PHARM TF-2:3.Y.4.2): </w:t>
                        </w:r>
                        <w:r w:rsidRPr="00E11D76">
                          <w:rPr>
                            <w:sz w:val="20"/>
                          </w:rPr>
                          <w:br/>
                          <w:t>Bundle (</w:t>
                        </w:r>
                        <w:r>
                          <w:rPr>
                            <w:sz w:val="20"/>
                          </w:rPr>
                          <w:t>MedicationRequest</w:t>
                        </w:r>
                        <w:r w:rsidRPr="00E11D76">
                          <w:rPr>
                            <w:sz w:val="20"/>
                          </w:rPr>
                          <w:t>)</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927AEF5" wp14:editId="526FA8DF">
                  <wp:simplePos x="0" y="0"/>
                  <wp:positionH relativeFrom="column">
                    <wp:posOffset>605155</wp:posOffset>
                  </wp:positionH>
                  <wp:positionV relativeFrom="paragraph">
                    <wp:posOffset>1165225</wp:posOffset>
                  </wp:positionV>
                  <wp:extent cx="3685648" cy="4400"/>
                  <wp:effectExtent l="0" t="0" r="0" b="0"/>
                  <wp:wrapNone/>
                  <wp:docPr id="5" name="Line 246"/>
                  <wp:cNvGraphicFramePr/>
                  <a:graphic xmlns:a="http://schemas.openxmlformats.org/drawingml/2006/main">
                    <a:graphicData uri="http://schemas.microsoft.com/office/word/2010/wordprocessingShape">
                      <wps:wsp>
                        <wps:cNvCnPr/>
                        <wps:spPr bwMode="auto">
                          <a:xfrm flipV="1">
                            <a:off x="0" y="0"/>
                            <a:ext cx="3685648" cy="4400"/>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anchor>
              </w:drawing>
            </mc:Choice>
            <mc:Fallback>
              <w:pict>
                <v:line w14:anchorId="234F41A1" id="Line 246"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47.65pt,91.75pt" to="337.85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">
                  <v:stroke endarrow="block"/>
                </v:line>
              </w:pict>
            </mc:Fallback>
          </mc:AlternateContent>
        </w:r>
        <w:r>
          <w:rPr>
            <w:noProof/>
          </w:rPr>
          <mc:AlternateContent>
            <mc:Choice Requires="wps">
              <w:drawing>
                <wp:anchor distT="0" distB="0" distL="114300" distR="114300" simplePos="0" relativeHeight="251666432" behindDoc="0" locked="0" layoutInCell="1" allowOverlap="1" wp14:anchorId="20AE51E0" wp14:editId="5A87B033">
                  <wp:simplePos x="0" y="0"/>
                  <wp:positionH relativeFrom="column">
                    <wp:posOffset>628015</wp:posOffset>
                  </wp:positionH>
                  <wp:positionV relativeFrom="paragraph">
                    <wp:posOffset>1697990</wp:posOffset>
                  </wp:positionV>
                  <wp:extent cx="3715448" cy="700"/>
                  <wp:effectExtent l="0" t="0" r="0" b="0"/>
                  <wp:wrapNone/>
                  <wp:docPr id="6" name="Line 247"/>
                  <wp:cNvGraphicFramePr/>
                  <a:graphic xmlns:a="http://schemas.openxmlformats.org/drawingml/2006/main">
                    <a:graphicData uri="http://schemas.microsoft.com/office/word/2010/wordprocessingShape">
                      <wps:wsp>
                        <wps:cNvCnPr/>
                        <wps:spPr bwMode="auto">
                          <a:xfrm flipH="1" flipV="1">
                            <a:off x="0" y="0"/>
                            <a:ext cx="3715448" cy="700"/>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anchor>
              </w:drawing>
            </mc:Choice>
            <mc:Fallback>
              <w:pict>
                <v:line w14:anchorId="0132EA38" id="Line 247" o:spid="_x0000_s1026" style="position:absolute;flip:x y;z-index:251666432;visibility:visible;mso-wrap-style:square;mso-wrap-distance-left:9pt;mso-wrap-distance-top:0;mso-wrap-distance-right:9pt;mso-wrap-distance-bottom:0;mso-position-horizontal:absolute;mso-position-horizontal-relative:text;mso-position-vertical:absolute;mso-position-vertical-relative:text" from="49.45pt,133.7pt" to="342pt,1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">
                  <v:stroke endarrow="block"/>
                </v:line>
              </w:pict>
            </mc:Fallback>
          </mc:AlternateContent>
        </w:r>
        <w:r>
          <w:rPr>
            <w:noProof/>
          </w:rPr>
          <mc:AlternateContent>
            <mc:Choice Requires="wps">
              <w:drawing>
                <wp:anchor distT="0" distB="0" distL="114300" distR="114300" simplePos="0" relativeHeight="251667456" behindDoc="0" locked="0" layoutInCell="1" allowOverlap="1" wp14:anchorId="227F8CB7" wp14:editId="12460972">
                  <wp:simplePos x="0" y="0"/>
                  <wp:positionH relativeFrom="column">
                    <wp:posOffset>418465</wp:posOffset>
                  </wp:positionH>
                  <wp:positionV relativeFrom="paragraph">
                    <wp:posOffset>880745</wp:posOffset>
                  </wp:positionV>
                  <wp:extent cx="182902" cy="989313"/>
                  <wp:effectExtent l="0" t="0" r="0" b="0"/>
                  <wp:wrapNone/>
                  <wp:docPr id="7" name="Rectangl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02" cy="9893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6AD2F8F3" id="Rectangle 243" o:spid="_x0000_s1026" style="position:absolute;margin-left:32.95pt;margin-top:69.35pt;width:14.4pt;height:77.9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"/>
              </w:pict>
            </mc:Fallback>
          </mc:AlternateContent>
        </w:r>
        <w:r>
          <w:rPr>
            <w:noProof/>
          </w:rPr>
          <mc:AlternateContent>
            <mc:Choice Requires="wps">
              <w:drawing>
                <wp:anchor distT="0" distB="0" distL="114300" distR="114300" simplePos="0" relativeHeight="251668480" behindDoc="0" locked="0" layoutInCell="1" allowOverlap="1" wp14:anchorId="23E52066" wp14:editId="2818B58F">
                  <wp:simplePos x="0" y="0"/>
                  <wp:positionH relativeFrom="column">
                    <wp:posOffset>0</wp:posOffset>
                  </wp:positionH>
                  <wp:positionV relativeFrom="paragraph">
                    <wp:posOffset>76200</wp:posOffset>
                  </wp:positionV>
                  <wp:extent cx="1116515" cy="616608"/>
                  <wp:effectExtent l="0" t="0" r="0" b="0"/>
                  <wp:wrapNone/>
                  <wp:docPr id="8"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515" cy="616608"/>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369A871" w14:textId="77777777" w:rsidR="001C7877" w:rsidRPr="00077324" w:rsidRDefault="001C7877" w:rsidP="008B2471">
                              <w:pPr>
                                <w:pStyle w:val="BodyText"/>
                                <w:jc w:val="center"/>
                                <w:rPr>
                                  <w:sz w:val="22"/>
                                  <w:szCs w:val="22"/>
                                </w:rPr>
                              </w:pPr>
                              <w:r w:rsidRPr="00305F2F">
                                <w:rPr>
                                  <w:sz w:val="22"/>
                                  <w:szCs w:val="22"/>
                                </w:rPr>
                                <w:t>Medication Administration Order Placer</w:t>
                              </w:r>
                            </w:p>
                          </w:txbxContent>
                        </wps:txbx>
                        <wps:bodyPr rot="0" vert="horz" wrap="square" lIns="0" tIns="0" rIns="0" bIns="0" anchor="t" anchorCtr="0" upright="1">
                          <a:noAutofit/>
                        </wps:bodyPr>
                      </wps:wsp>
                    </a:graphicData>
                  </a:graphic>
                </wp:anchor>
              </w:drawing>
            </mc:Choice>
            <mc:Fallback>
              <w:pict>
                <v:shape w14:anchorId="23E52066" id="Text Box 260" o:spid="_x0000_s1053" type="#_x0000_t202" style="position:absolute;margin-left:0;margin-top:6pt;width:87.9pt;height:48.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" stroked="f">
                  <v:textbox inset="0,0,0,0">
                    <w:txbxContent>
                      <w:p w14:paraId="5369A871" w14:textId="77777777" w:rsidR="001C7877" w:rsidRPr="00077324" w:rsidRDefault="001C7877" w:rsidP="008B2471">
                        <w:pPr>
                          <w:pStyle w:val="BodyText"/>
                          <w:jc w:val="center"/>
                          <w:rPr>
                            <w:sz w:val="22"/>
                            <w:szCs w:val="22"/>
                          </w:rPr>
                        </w:pPr>
                        <w:r w:rsidRPr="00305F2F">
                          <w:rPr>
                            <w:sz w:val="22"/>
                            <w:szCs w:val="22"/>
                          </w:rPr>
                          <w:t>Medication Administration Order Placer</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6F9F3E2" wp14:editId="4E0E0323">
                  <wp:simplePos x="0" y="0"/>
                  <wp:positionH relativeFrom="column">
                    <wp:posOffset>3662045</wp:posOffset>
                  </wp:positionH>
                  <wp:positionV relativeFrom="paragraph">
                    <wp:posOffset>86995</wp:posOffset>
                  </wp:positionV>
                  <wp:extent cx="1437019" cy="559207"/>
                  <wp:effectExtent l="0" t="0" r="0" b="0"/>
                  <wp:wrapNone/>
                  <wp:docPr id="9"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7019" cy="559207"/>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76FDFCE" w14:textId="77777777" w:rsidR="001C7877" w:rsidRPr="00077324" w:rsidRDefault="001C7877" w:rsidP="008B2471">
                              <w:pPr>
                                <w:pStyle w:val="BodyText"/>
                                <w:jc w:val="center"/>
                                <w:rPr>
                                  <w:sz w:val="22"/>
                                  <w:szCs w:val="22"/>
                                </w:rPr>
                              </w:pPr>
                              <w:r w:rsidRPr="00305F2F">
                                <w:rPr>
                                  <w:sz w:val="22"/>
                                  <w:szCs w:val="22"/>
                                </w:rPr>
                                <w:t xml:space="preserve">Medication Administration </w:t>
                              </w:r>
                              <w:r>
                                <w:rPr>
                                  <w:sz w:val="22"/>
                                  <w:szCs w:val="22"/>
                                </w:rPr>
                                <w:t>Performer</w:t>
                              </w:r>
                            </w:p>
                            <w:p w14:paraId="39E992C4" w14:textId="77777777" w:rsidR="001C7877" w:rsidRPr="00077324" w:rsidRDefault="001C7877" w:rsidP="008B2471">
                              <w:pPr>
                                <w:pStyle w:val="BodyText"/>
                                <w:jc w:val="center"/>
                                <w:rPr>
                                  <w:sz w:val="22"/>
                                  <w:szCs w:val="22"/>
                                </w:rPr>
                              </w:pPr>
                            </w:p>
                            <w:p w14:paraId="50B03421" w14:textId="77777777" w:rsidR="001C7877" w:rsidRDefault="001C7877" w:rsidP="008B2471">
                              <w:pPr>
                                <w:jc w:val="center"/>
                              </w:pPr>
                            </w:p>
                            <w:p w14:paraId="12CCC868" w14:textId="77777777" w:rsidR="001C7877" w:rsidRPr="00077324" w:rsidRDefault="001C7877" w:rsidP="008B2471">
                              <w:pPr>
                                <w:pStyle w:val="BodyText"/>
                                <w:jc w:val="center"/>
                                <w:rPr>
                                  <w:sz w:val="22"/>
                                  <w:szCs w:val="22"/>
                                </w:rPr>
                              </w:pPr>
                              <w:r w:rsidRPr="00077324">
                                <w:rPr>
                                  <w:sz w:val="22"/>
                                  <w:szCs w:val="22"/>
                                </w:rPr>
                                <w:t>Actor B/ Actor C</w:t>
                              </w:r>
                            </w:p>
                          </w:txbxContent>
                        </wps:txbx>
                        <wps:bodyPr rot="0" vert="horz" wrap="square" lIns="0" tIns="0" rIns="0" bIns="0" anchor="t" anchorCtr="0" upright="1">
                          <a:noAutofit/>
                        </wps:bodyPr>
                      </wps:wsp>
                    </a:graphicData>
                  </a:graphic>
                </wp:anchor>
              </w:drawing>
            </mc:Choice>
            <mc:Fallback>
              <w:pict>
                <v:shape w14:anchorId="56F9F3E2" id="Text Box 262" o:spid="_x0000_s1054" type="#_x0000_t202" style="position:absolute;margin-left:288.35pt;margin-top:6.85pt;width:113.15pt;height:44.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" stroked="f">
                  <v:textbox inset="0,0,0,0">
                    <w:txbxContent>
                      <w:p w14:paraId="176FDFCE" w14:textId="77777777" w:rsidR="001C7877" w:rsidRPr="00077324" w:rsidRDefault="001C7877" w:rsidP="008B2471">
                        <w:pPr>
                          <w:pStyle w:val="BodyText"/>
                          <w:jc w:val="center"/>
                          <w:rPr>
                            <w:sz w:val="22"/>
                            <w:szCs w:val="22"/>
                          </w:rPr>
                        </w:pPr>
                        <w:r w:rsidRPr="00305F2F">
                          <w:rPr>
                            <w:sz w:val="22"/>
                            <w:szCs w:val="22"/>
                          </w:rPr>
                          <w:t xml:space="preserve">Medication Administration </w:t>
                        </w:r>
                        <w:r>
                          <w:rPr>
                            <w:sz w:val="22"/>
                            <w:szCs w:val="22"/>
                          </w:rPr>
                          <w:t>Performer</w:t>
                        </w:r>
                      </w:p>
                      <w:p w14:paraId="39E992C4" w14:textId="77777777" w:rsidR="001C7877" w:rsidRPr="00077324" w:rsidRDefault="001C7877" w:rsidP="008B2471">
                        <w:pPr>
                          <w:pStyle w:val="BodyText"/>
                          <w:jc w:val="center"/>
                          <w:rPr>
                            <w:sz w:val="22"/>
                            <w:szCs w:val="22"/>
                          </w:rPr>
                        </w:pPr>
                      </w:p>
                      <w:p w14:paraId="50B03421" w14:textId="77777777" w:rsidR="001C7877" w:rsidRDefault="001C7877" w:rsidP="008B2471">
                        <w:pPr>
                          <w:jc w:val="center"/>
                        </w:pPr>
                      </w:p>
                      <w:p w14:paraId="12CCC868" w14:textId="77777777" w:rsidR="001C7877" w:rsidRPr="00077324" w:rsidRDefault="001C7877" w:rsidP="008B2471">
                        <w:pPr>
                          <w:pStyle w:val="BodyText"/>
                          <w:jc w:val="center"/>
                          <w:rPr>
                            <w:sz w:val="22"/>
                            <w:szCs w:val="22"/>
                          </w:rPr>
                        </w:pPr>
                        <w:r w:rsidRPr="00077324">
                          <w:rPr>
                            <w:sz w:val="22"/>
                            <w:szCs w:val="22"/>
                          </w:rPr>
                          <w:t>Actor B/ Actor C</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A9B2DFC" wp14:editId="7E3FCEF8">
                  <wp:simplePos x="0" y="0"/>
                  <wp:positionH relativeFrom="column">
                    <wp:posOffset>4305935</wp:posOffset>
                  </wp:positionH>
                  <wp:positionV relativeFrom="paragraph">
                    <wp:posOffset>880745</wp:posOffset>
                  </wp:positionV>
                  <wp:extent cx="181602" cy="989313"/>
                  <wp:effectExtent l="0" t="0" r="0" b="0"/>
                  <wp:wrapNone/>
                  <wp:docPr id="10" name="Rectangle 2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602" cy="9893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D9211E7" id="Rectangle 263" o:spid="_x0000_s1026" style="position:absolute;margin-left:339.05pt;margin-top:69.35pt;width:14.3pt;height:77.9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"/>
              </w:pict>
            </mc:Fallback>
          </mc:AlternateContent>
        </w:r>
        <w:r>
          <w:rPr>
            <w:noProof/>
          </w:rPr>
          <mc:AlternateContent>
            <mc:Choice Requires="wps">
              <w:drawing>
                <wp:inline distT="0" distB="0" distL="0" distR="0" wp14:anchorId="70F409A9" wp14:editId="5D23851D">
                  <wp:extent cx="5373370" cy="2152650"/>
                  <wp:effectExtent l="0" t="0" r="0" b="0"/>
                  <wp:docPr id="35" name="AutoShap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73370" cy="2152650"/>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759944A" id="AutoShape 58" o:spid="_x0000_s1026" style="width:423.1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" filled="f" stroked="f">
                  <o:lock v:ext="edit" aspectratio="t"/>
                  <w10:anchorlock/>
                </v:rect>
              </w:pict>
            </mc:Fallback>
          </mc:AlternateContent>
        </w:r>
      </w:ins>
    </w:p>
    <w:p w14:paraId="62E7EAFD" w14:textId="4F54E426" w:rsidR="00CF283F" w:rsidRPr="00C67286" w:rsidDel="00E2320F" w:rsidRDefault="00DD13DB">
      <w:pPr>
        <w:pStyle w:val="AuthorInstructions"/>
        <w:jc w:val="center"/>
        <w:rPr>
          <w:del w:id="2061" w:author="Jose Costa Teixeira" w:date="2017-04-17T12:19:00Z"/>
        </w:rPr>
        <w:pPrChange w:id="2062" w:author="Jose Costa Teixeira" w:date="2017-07-04T19:58:00Z">
          <w:pPr>
            <w:pStyle w:val="AuthorInstructions"/>
          </w:pPr>
        </w:pPrChange>
      </w:pPr>
      <w:del w:id="2063" w:author="Jose Costa Teixeira" w:date="2017-04-17T12:19:00Z">
        <w:r w:rsidRPr="00C67286" w:rsidDel="00E2320F">
          <w:delText>&lt;T</w:delText>
        </w:r>
        <w:r w:rsidR="00CF283F" w:rsidRPr="00C67286" w:rsidDel="00E2320F">
          <w:delText>he interaction diagram shows the detailed standards-based message exchange that makes up the IHE transaction</w:delText>
        </w:r>
        <w:r w:rsidR="00F0665F" w:rsidRPr="00C67286" w:rsidDel="00E2320F">
          <w:delText>.</w:delText>
        </w:r>
        <w:r w:rsidR="00CF283F" w:rsidRPr="00C67286" w:rsidDel="00E2320F">
          <w:delText>&gt;</w:delText>
        </w:r>
      </w:del>
    </w:p>
    <w:p w14:paraId="502DE74A" w14:textId="34D87845" w:rsidR="00305F2F" w:rsidRPr="00C67286" w:rsidDel="00E2320F" w:rsidRDefault="00305F2F">
      <w:pPr>
        <w:pStyle w:val="BodyText"/>
        <w:jc w:val="center"/>
        <w:rPr>
          <w:del w:id="2064" w:author="Jose Costa Teixeira" w:date="2017-04-17T12:19:00Z"/>
        </w:rPr>
        <w:pPrChange w:id="2065" w:author="Jose Costa Teixeira" w:date="2017-07-04T19:58:00Z">
          <w:pPr>
            <w:pStyle w:val="BodyText"/>
          </w:pPr>
        </w:pPrChange>
      </w:pPr>
    </w:p>
    <w:p w14:paraId="7920727F" w14:textId="6F8AC468" w:rsidR="00305F2F" w:rsidRPr="00C67286" w:rsidDel="00E2320F" w:rsidRDefault="00305F2F">
      <w:pPr>
        <w:pStyle w:val="BodyText"/>
        <w:jc w:val="center"/>
        <w:rPr>
          <w:del w:id="2066" w:author="Jose Costa Teixeira" w:date="2017-04-17T12:19:00Z"/>
        </w:rPr>
        <w:pPrChange w:id="2067" w:author="Jose Costa Teixeira" w:date="2017-07-04T19:58:00Z">
          <w:pPr>
            <w:pStyle w:val="BodyText"/>
          </w:pPr>
        </w:pPrChange>
      </w:pPr>
    </w:p>
    <w:p w14:paraId="6C429526" w14:textId="399DC5B7" w:rsidR="00305F2F" w:rsidRPr="00C67286" w:rsidDel="00E2320F" w:rsidRDefault="00305F2F">
      <w:pPr>
        <w:pStyle w:val="BodyText"/>
        <w:jc w:val="center"/>
        <w:rPr>
          <w:del w:id="2068" w:author="Jose Costa Teixeira" w:date="2017-04-17T12:19:00Z"/>
        </w:rPr>
        <w:pPrChange w:id="2069" w:author="Jose Costa Teixeira" w:date="2017-07-04T19:58:00Z">
          <w:pPr>
            <w:pStyle w:val="BodyText"/>
          </w:pPr>
        </w:pPrChange>
      </w:pPr>
    </w:p>
    <w:p w14:paraId="6CDDD0C5" w14:textId="74B6C1BD" w:rsidR="00305F2F" w:rsidRPr="00C67286" w:rsidDel="00E2320F" w:rsidRDefault="00305F2F">
      <w:pPr>
        <w:pStyle w:val="BodyText"/>
        <w:jc w:val="center"/>
        <w:rPr>
          <w:del w:id="2070" w:author="Jose Costa Teixeira" w:date="2017-04-17T12:19:00Z"/>
        </w:rPr>
        <w:pPrChange w:id="2071" w:author="Jose Costa Teixeira" w:date="2017-07-04T19:58:00Z">
          <w:pPr>
            <w:pStyle w:val="BodyText"/>
          </w:pPr>
        </w:pPrChange>
      </w:pPr>
    </w:p>
    <w:p w14:paraId="31F09F08" w14:textId="60BFD943" w:rsidR="00305F2F" w:rsidRPr="00C67286" w:rsidDel="008B2471" w:rsidRDefault="00305F2F">
      <w:pPr>
        <w:pStyle w:val="BodyText"/>
        <w:jc w:val="center"/>
        <w:rPr>
          <w:del w:id="2072" w:author="Jose Costa Teixeira" w:date="2017-07-04T19:55:00Z"/>
        </w:rPr>
        <w:pPrChange w:id="2073" w:author="Jose Costa Teixeira" w:date="2017-07-04T19:58:00Z">
          <w:pPr>
            <w:pStyle w:val="BodyText"/>
          </w:pPr>
        </w:pPrChange>
      </w:pPr>
    </w:p>
    <w:p w14:paraId="5D9BC009" w14:textId="77777777" w:rsidR="00305F2F" w:rsidRPr="00C67286" w:rsidDel="00AC45B2" w:rsidRDefault="00305F2F">
      <w:pPr>
        <w:pStyle w:val="BodyText"/>
        <w:jc w:val="center"/>
        <w:rPr>
          <w:del w:id="2074" w:author="Jose Costa Teixeira" w:date="2017-07-04T19:58:00Z"/>
        </w:rPr>
        <w:pPrChange w:id="2075" w:author="Jose Costa Teixeira" w:date="2017-07-04T19:58:00Z">
          <w:pPr>
            <w:pStyle w:val="BodyText"/>
          </w:pPr>
        </w:pPrChange>
      </w:pPr>
    </w:p>
    <w:p w14:paraId="62E7EAFE" w14:textId="46DB09A2" w:rsidR="007C1AAC" w:rsidRPr="00C67286" w:rsidRDefault="00E11D76">
      <w:pPr>
        <w:pStyle w:val="BodyText"/>
      </w:pPr>
      <w:del w:id="2076" w:author="Jose Costa Teixeira" w:date="2017-07-04T19:57:00Z">
        <w:r w:rsidRPr="00C67286" w:rsidDel="008B2471">
          <w:rPr>
            <w:noProof/>
            <w:lang w:eastAsia="pt-PT"/>
          </w:rPr>
          <w:lastRenderedPageBreak/>
          <mc:AlternateContent>
            <mc:Choice Requires="wpg">
              <w:drawing>
                <wp:inline distT="0" distB="0" distL="0" distR="0" wp14:anchorId="226C1B0A" wp14:editId="5C0D6025">
                  <wp:extent cx="5373370" cy="3164840"/>
                  <wp:effectExtent l="0" t="0" r="0" b="0"/>
                  <wp:docPr id="129"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30" name="AutoShape 58"/>
                          <wps:cNvSpPr>
                            <a:spLocks noChangeAspect="1" noChangeArrowheads="1"/>
                          </wps:cNvSpPr>
                          <wps:spPr bwMode="auto">
                            <a:xfrm>
                              <a:off x="0" y="0"/>
                              <a:ext cx="53733" cy="31648"/>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Line 265"/>
                          <wps:cNvCnPr/>
                          <wps:spPr bwMode="auto">
                            <a:xfrm flipV="1">
                              <a:off x="46424" y="5956"/>
                              <a:ext cx="0" cy="14458"/>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2" name="Line 267"/>
                          <wps:cNvCnPr/>
                          <wps:spPr bwMode="auto">
                            <a:xfrm flipV="1">
                              <a:off x="7658" y="5911"/>
                              <a:ext cx="0" cy="14610"/>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3" name="Text Box 244"/>
                          <wps:cNvSpPr txBox="1">
                            <a:spLocks noChangeArrowheads="1"/>
                          </wps:cNvSpPr>
                          <wps:spPr bwMode="auto">
                            <a:xfrm>
                              <a:off x="9378" y="7141"/>
                              <a:ext cx="34321" cy="3969"/>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6C57BC8" w14:textId="0B699D1C" w:rsidR="001C7877" w:rsidRPr="00E11D76" w:rsidRDefault="001C7877" w:rsidP="00E11D76">
                                <w:pPr>
                                  <w:pStyle w:val="BodyText"/>
                                  <w:rPr>
                                    <w:sz w:val="20"/>
                                    <w:lang w:val="en-CA"/>
                                  </w:rPr>
                                </w:pPr>
                                <w:r w:rsidRPr="00E11D76">
                                  <w:rPr>
                                    <w:sz w:val="20"/>
                                  </w:rPr>
                                  <w:t xml:space="preserve">Query Administration </w:t>
                                </w:r>
                                <w:ins w:id="2077" w:author="Jose Costa Teixeira" w:date="2017-04-17T12:20:00Z">
                                  <w:r>
                                    <w:rPr>
                                      <w:sz w:val="20"/>
                                    </w:rPr>
                                    <w:t>Request Query</w:t>
                                  </w:r>
                                </w:ins>
                                <w:del w:id="2078" w:author="Jose Costa Teixeira" w:date="2017-04-17T12:20:00Z">
                                  <w:r w:rsidRPr="00E11D76" w:rsidDel="00E2320F">
                                    <w:rPr>
                                      <w:sz w:val="20"/>
                                    </w:rPr>
                                    <w:delText>Request</w:delText>
                                  </w:r>
                                </w:del>
                                <w:r w:rsidRPr="00E11D76">
                                  <w:rPr>
                                    <w:sz w:val="20"/>
                                  </w:rPr>
                                  <w:t xml:space="preserve"> (PHARM TF-2: 3.Y.4.1): </w:t>
                                </w:r>
                                <w:r w:rsidRPr="00E11D76">
                                  <w:rPr>
                                    <w:sz w:val="20"/>
                                  </w:rPr>
                                  <w:br/>
                                  <w:t>HTTP GET /MedicationRequest</w:t>
                                </w:r>
                                <w:r w:rsidRPr="00E11D76">
                                  <w:rPr>
                                    <w:sz w:val="20"/>
                                  </w:rPr>
                                  <w:br/>
                                </w:r>
                              </w:p>
                            </w:txbxContent>
                          </wps:txbx>
                          <wps:bodyPr rot="0" vert="horz" wrap="square" lIns="0" tIns="0" rIns="0" bIns="0" anchor="t" anchorCtr="0" upright="1">
                            <a:noAutofit/>
                          </wps:bodyPr>
                        </wps:wsp>
                        <wps:wsp>
                          <wps:cNvPr id="134" name="Text Box 245"/>
                          <wps:cNvSpPr txBox="1">
                            <a:spLocks noChangeArrowheads="1"/>
                          </wps:cNvSpPr>
                          <wps:spPr bwMode="auto">
                            <a:xfrm>
                              <a:off x="9417" y="12107"/>
                              <a:ext cx="35133" cy="3911"/>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12A79C6" w14:textId="15E7399B" w:rsidR="001C7877" w:rsidRPr="00E11D76" w:rsidRDefault="001C7877" w:rsidP="00E11D76">
                                <w:pPr>
                                  <w:pStyle w:val="BodyText"/>
                                  <w:rPr>
                                    <w:sz w:val="20"/>
                                  </w:rPr>
                                </w:pPr>
                                <w:r w:rsidRPr="00E11D76">
                                  <w:rPr>
                                    <w:sz w:val="20"/>
                                  </w:rPr>
                                  <w:t xml:space="preserve">Query Administration </w:t>
                                </w:r>
                                <w:del w:id="2079" w:author="Jose Costa Teixeira" w:date="2017-04-17T12:20:00Z">
                                  <w:r w:rsidDel="00E2320F">
                                    <w:rPr>
                                      <w:sz w:val="20"/>
                                    </w:rPr>
                                    <w:delText>Order</w:delText>
                                  </w:r>
                                  <w:r w:rsidRPr="00E11D76" w:rsidDel="00E2320F">
                                    <w:rPr>
                                      <w:sz w:val="20"/>
                                    </w:rPr>
                                    <w:delText xml:space="preserve"> </w:delText>
                                  </w:r>
                                </w:del>
                                <w:ins w:id="2080" w:author="Jose Costa Teixeira" w:date="2017-04-17T12:20:00Z">
                                  <w:r>
                                    <w:rPr>
                                      <w:sz w:val="20"/>
                                    </w:rPr>
                                    <w:t>Request</w:t>
                                  </w:r>
                                  <w:r w:rsidRPr="00E11D76">
                                    <w:rPr>
                                      <w:sz w:val="20"/>
                                    </w:rPr>
                                    <w:t xml:space="preserve"> </w:t>
                                  </w:r>
                                </w:ins>
                                <w:r w:rsidRPr="00E11D76">
                                  <w:rPr>
                                    <w:sz w:val="20"/>
                                  </w:rPr>
                                  <w:t>Response (PHAR</w:t>
                                </w:r>
                                <w:del w:id="2081" w:author="Jose Costa Teixeira" w:date="2017-07-04T19:57:00Z">
                                  <w:r w:rsidRPr="00E11D76" w:rsidDel="008B2471">
                                    <w:rPr>
                                      <w:sz w:val="20"/>
                                    </w:rPr>
                                    <w:delText>M</w:delText>
                                  </w:r>
                                </w:del>
                                <w:r w:rsidRPr="00E11D76">
                                  <w:rPr>
                                    <w:sz w:val="20"/>
                                  </w:rPr>
                                  <w:t xml:space="preserve"> TF-2:3.Y.4.2): </w:t>
                                </w:r>
                                <w:r w:rsidRPr="00E11D76">
                                  <w:rPr>
                                    <w:sz w:val="20"/>
                                  </w:rPr>
                                  <w:br/>
                                  <w:t>Bundle (</w:t>
                                </w:r>
                                <w:r>
                                  <w:rPr>
                                    <w:sz w:val="20"/>
                                  </w:rPr>
                                  <w:t>MedicationRequest</w:t>
                                </w:r>
                                <w:r w:rsidRPr="00E11D76">
                                  <w:rPr>
                                    <w:sz w:val="20"/>
                                  </w:rPr>
                                  <w:t>)</w:t>
                                </w:r>
                              </w:p>
                            </w:txbxContent>
                          </wps:txbx>
                          <wps:bodyPr rot="0" vert="horz" wrap="square" lIns="0" tIns="0" rIns="0" bIns="0" anchor="t" anchorCtr="0" upright="1">
                            <a:noAutofit/>
                          </wps:bodyPr>
                        </wps:wsp>
                        <wps:wsp>
                          <wps:cNvPr id="135" name="Line 246"/>
                          <wps:cNvCnPr/>
                          <wps:spPr bwMode="auto">
                            <a:xfrm flipV="1">
                              <a:off x="8502" y="11104"/>
                              <a:ext cx="36856" cy="44"/>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6"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1"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 name="Text Box 260"/>
                          <wps:cNvSpPr txBox="1">
                            <a:spLocks noChangeArrowheads="1"/>
                          </wps:cNvSpPr>
                          <wps:spPr bwMode="auto">
                            <a:xfrm>
                              <a:off x="2445" y="213"/>
                              <a:ext cx="11165" cy="6166"/>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911E344" w14:textId="679A23CC" w:rsidR="001C7877" w:rsidRPr="00077324" w:rsidRDefault="001C7877" w:rsidP="00E11D76">
                                <w:pPr>
                                  <w:pStyle w:val="BodyText"/>
                                  <w:jc w:val="center"/>
                                  <w:rPr>
                                    <w:sz w:val="22"/>
                                    <w:szCs w:val="22"/>
                                  </w:rPr>
                                </w:pPr>
                                <w:r w:rsidRPr="00305F2F">
                                  <w:rPr>
                                    <w:sz w:val="22"/>
                                    <w:szCs w:val="22"/>
                                  </w:rPr>
                                  <w:t>Medication Administration Order Placer</w:t>
                                </w:r>
                              </w:p>
                            </w:txbxContent>
                          </wps:txbx>
                          <wps:bodyPr rot="0" vert="horz" wrap="square" lIns="0" tIns="0" rIns="0" bIns="0" anchor="t" anchorCtr="0" upright="1">
                            <a:noAutofit/>
                          </wps:bodyPr>
                        </wps:wsp>
                        <wps:wsp>
                          <wps:cNvPr id="143" name="Text Box 262"/>
                          <wps:cNvSpPr txBox="1">
                            <a:spLocks noChangeArrowheads="1"/>
                          </wps:cNvSpPr>
                          <wps:spPr bwMode="auto">
                            <a:xfrm>
                              <a:off x="39071" y="319"/>
                              <a:ext cx="14370" cy="5592"/>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C789AB6" w14:textId="0B94C242" w:rsidR="001C7877" w:rsidRPr="00077324" w:rsidRDefault="001C7877" w:rsidP="00305F2F">
                                <w:pPr>
                                  <w:pStyle w:val="BodyText"/>
                                  <w:jc w:val="center"/>
                                  <w:rPr>
                                    <w:sz w:val="22"/>
                                    <w:szCs w:val="22"/>
                                  </w:rPr>
                                </w:pPr>
                                <w:r w:rsidRPr="00305F2F">
                                  <w:rPr>
                                    <w:sz w:val="22"/>
                                    <w:szCs w:val="22"/>
                                  </w:rPr>
                                  <w:t xml:space="preserve">Medication Administration </w:t>
                                </w:r>
                                <w:r>
                                  <w:rPr>
                                    <w:sz w:val="22"/>
                                    <w:szCs w:val="22"/>
                                  </w:rPr>
                                  <w:t>Performer</w:t>
                                </w:r>
                              </w:p>
                              <w:p w14:paraId="7E48806A" w14:textId="66B74FBF" w:rsidR="001C7877" w:rsidRPr="00077324" w:rsidRDefault="001C7877" w:rsidP="00E11D76">
                                <w:pPr>
                                  <w:pStyle w:val="BodyText"/>
                                  <w:jc w:val="center"/>
                                  <w:rPr>
                                    <w:sz w:val="22"/>
                                    <w:szCs w:val="22"/>
                                  </w:rPr>
                                </w:pPr>
                              </w:p>
                              <w:p w14:paraId="3E73651C" w14:textId="77777777" w:rsidR="001C7877" w:rsidRDefault="001C7877" w:rsidP="00E11D76">
                                <w:pPr>
                                  <w:jc w:val="center"/>
                                </w:pPr>
                              </w:p>
                              <w:p w14:paraId="6BFAADB9" w14:textId="77777777" w:rsidR="001C7877" w:rsidRPr="00077324" w:rsidRDefault="001C7877" w:rsidP="00E11D76">
                                <w:pPr>
                                  <w:pStyle w:val="BodyText"/>
                                  <w:jc w:val="center"/>
                                  <w:rPr>
                                    <w:sz w:val="22"/>
                                    <w:szCs w:val="22"/>
                                  </w:rPr>
                                </w:pPr>
                                <w:r w:rsidRPr="00077324">
                                  <w:rPr>
                                    <w:sz w:val="22"/>
                                    <w:szCs w:val="22"/>
                                  </w:rPr>
                                  <w:t>Actor B/ Actor C</w:t>
                                </w:r>
                              </w:p>
                            </w:txbxContent>
                          </wps:txbx>
                          <wps:bodyPr rot="0" vert="horz" wrap="square" lIns="0" tIns="0" rIns="0" bIns="0" anchor="t" anchorCtr="0" upright="1">
                            <a:noAutofit/>
                          </wps:bodyPr>
                        </wps:wsp>
                        <wps:wsp>
                          <wps:cNvPr id="144"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226C1B0A" id="Canvas 236" o:spid="_x0000_s1055"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">
                  <v:rect id="AutoShape 58" o:spid="_x0000_s1056"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" filled="f" stroked="f">
                    <o:lock v:ext="edit" aspectratio="t"/>
                  </v:rect>
                  <v:line id="Line 265" o:spid="_x0000_s1057" style="position:absolute;flip:y;visibility:visible;mso-wrap-style:square" from="46424,5956" to="46424,20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">
                    <v:stroke dashstyle="dash"/>
                  </v:line>
                  <v:line id="Line 267" o:spid="_x0000_s1058" style="position:absolute;flip:y;visibility:visible;mso-wrap-style:square" from="7658,5911" to="7658,20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3ziwQAAANwAAAAPAAAAZHJzL2Rvd25yZXYueG1sRE9Na8JA&#10;EL0X/A/LCN7qxki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CqXfOLBAAAA3AAAAA8AAAAA&#10;AAAAAAAAAAAABwIAAGRycy9kb3ducmV2LnhtbFBLBQYAAAAAAwADALcAAAD1AgAAAAA=&#10;">
                    <v:stroke dashstyle="dash"/>
                  </v:line>
                  <v:shape id="_x0000_s1059" type="#_x0000_t202" style="position:absolute;left:9378;top:7141;width:34321;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eLBwgAAANwAAAAPAAAAZHJzL2Rvd25yZXYueG1sRE9Li8Iw&#10;EL4L+x/CLHiRNV0F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BP2eLBwgAAANwAAAAPAAAA&#10;AAAAAAAAAAAAAAcCAABkcnMvZG93bnJldi54bWxQSwUGAAAAAAMAAwC3AAAA9gIAAAAA&#10;" stroked="f">
                    <v:textbox inset="0,0,0,0">
                      <w:txbxContent>
                        <w:p w14:paraId="56C57BC8" w14:textId="0B699D1C" w:rsidR="001C7877" w:rsidRPr="00E11D76" w:rsidRDefault="001C7877" w:rsidP="00E11D76">
                          <w:pPr>
                            <w:pStyle w:val="BodyText"/>
                            <w:rPr>
                              <w:sz w:val="20"/>
                              <w:lang w:val="en-CA"/>
                            </w:rPr>
                          </w:pPr>
                          <w:r w:rsidRPr="00E11D76">
                            <w:rPr>
                              <w:sz w:val="20"/>
                            </w:rPr>
                            <w:t xml:space="preserve">Query Administration </w:t>
                          </w:r>
                          <w:ins w:id="2082" w:author="Jose Costa Teixeira" w:date="2017-04-17T12:20:00Z">
                            <w:r>
                              <w:rPr>
                                <w:sz w:val="20"/>
                              </w:rPr>
                              <w:t>Request Query</w:t>
                            </w:r>
                          </w:ins>
                          <w:del w:id="2083" w:author="Jose Costa Teixeira" w:date="2017-04-17T12:20:00Z">
                            <w:r w:rsidRPr="00E11D76" w:rsidDel="00E2320F">
                              <w:rPr>
                                <w:sz w:val="20"/>
                              </w:rPr>
                              <w:delText>Request</w:delText>
                            </w:r>
                          </w:del>
                          <w:r w:rsidRPr="00E11D76">
                            <w:rPr>
                              <w:sz w:val="20"/>
                            </w:rPr>
                            <w:t xml:space="preserve"> (PHARM TF-2: 3.Y.4.1): </w:t>
                          </w:r>
                          <w:r w:rsidRPr="00E11D76">
                            <w:rPr>
                              <w:sz w:val="20"/>
                            </w:rPr>
                            <w:br/>
                            <w:t>HTTP GET /MedicationRequest</w:t>
                          </w:r>
                          <w:r w:rsidRPr="00E11D76">
                            <w:rPr>
                              <w:sz w:val="20"/>
                            </w:rPr>
                            <w:br/>
                          </w:r>
                        </w:p>
                      </w:txbxContent>
                    </v:textbox>
                  </v:shape>
                  <v:shape id="_x0000_s1060" type="#_x0000_t202" style="position:absolute;left:9417;top:12107;width:35133;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" stroked="f">
                    <v:textbox inset="0,0,0,0">
                      <w:txbxContent>
                        <w:p w14:paraId="712A79C6" w14:textId="15E7399B" w:rsidR="001C7877" w:rsidRPr="00E11D76" w:rsidRDefault="001C7877" w:rsidP="00E11D76">
                          <w:pPr>
                            <w:pStyle w:val="BodyText"/>
                            <w:rPr>
                              <w:sz w:val="20"/>
                            </w:rPr>
                          </w:pPr>
                          <w:r w:rsidRPr="00E11D76">
                            <w:rPr>
                              <w:sz w:val="20"/>
                            </w:rPr>
                            <w:t xml:space="preserve">Query Administration </w:t>
                          </w:r>
                          <w:del w:id="2084" w:author="Jose Costa Teixeira" w:date="2017-04-17T12:20:00Z">
                            <w:r w:rsidDel="00E2320F">
                              <w:rPr>
                                <w:sz w:val="20"/>
                              </w:rPr>
                              <w:delText>Order</w:delText>
                            </w:r>
                            <w:r w:rsidRPr="00E11D76" w:rsidDel="00E2320F">
                              <w:rPr>
                                <w:sz w:val="20"/>
                              </w:rPr>
                              <w:delText xml:space="preserve"> </w:delText>
                            </w:r>
                          </w:del>
                          <w:ins w:id="2085" w:author="Jose Costa Teixeira" w:date="2017-04-17T12:20:00Z">
                            <w:r>
                              <w:rPr>
                                <w:sz w:val="20"/>
                              </w:rPr>
                              <w:t>Request</w:t>
                            </w:r>
                            <w:r w:rsidRPr="00E11D76">
                              <w:rPr>
                                <w:sz w:val="20"/>
                              </w:rPr>
                              <w:t xml:space="preserve"> </w:t>
                            </w:r>
                          </w:ins>
                          <w:r w:rsidRPr="00E11D76">
                            <w:rPr>
                              <w:sz w:val="20"/>
                            </w:rPr>
                            <w:t>Response (PHAR</w:t>
                          </w:r>
                          <w:del w:id="2086" w:author="Jose Costa Teixeira" w:date="2017-07-04T19:57:00Z">
                            <w:r w:rsidRPr="00E11D76" w:rsidDel="008B2471">
                              <w:rPr>
                                <w:sz w:val="20"/>
                              </w:rPr>
                              <w:delText>M</w:delText>
                            </w:r>
                          </w:del>
                          <w:r w:rsidRPr="00E11D76">
                            <w:rPr>
                              <w:sz w:val="20"/>
                            </w:rPr>
                            <w:t xml:space="preserve"> TF-2:3.Y.4.2): </w:t>
                          </w:r>
                          <w:r w:rsidRPr="00E11D76">
                            <w:rPr>
                              <w:sz w:val="20"/>
                            </w:rPr>
                            <w:br/>
                            <w:t>Bundle (</w:t>
                          </w:r>
                          <w:r>
                            <w:rPr>
                              <w:sz w:val="20"/>
                            </w:rPr>
                            <w:t>MedicationRequest</w:t>
                          </w:r>
                          <w:r w:rsidRPr="00E11D76">
                            <w:rPr>
                              <w:sz w:val="20"/>
                            </w:rPr>
                            <w:t>)</w:t>
                          </w:r>
                        </w:p>
                      </w:txbxContent>
                    </v:textbox>
                  </v:shape>
                  <v:line id="Line 246" o:spid="_x0000_s1061"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">
                    <v:stroke endarrow="block"/>
                  </v:line>
                  <v:line id="Line 247" o:spid="_x0000_s1062"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CbwwAAANwAAAAPAAAAZHJzL2Rvd25yZXYueG1sRE9Na8JA&#10;EL0X+h+WKXirGy0E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qP7wm8MAAADcAAAADwAA&#10;AAAAAAAAAAAAAAAHAgAAZHJzL2Rvd25yZXYueG1sUEsFBgAAAAADAAMAtwAAAPcCAAAAAA==&#10;">
                    <v:stroke endarrow="block"/>
                  </v:line>
                  <v:rect id="Rectangle 243" o:spid="_x0000_s1063"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JwwAAANwAAAAPAAAAZHJzL2Rvd25yZXYueG1sRE9Na8JA&#10;EL0X+h+WKfTWbLQi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v4ljycMAAADcAAAADwAA&#10;AAAAAAAAAAAAAAAHAgAAZHJzL2Rvd25yZXYueG1sUEsFBgAAAAADAAMAtwAAAPcCAAAAAA==&#10;"/>
                  <v:shape id="_x0000_s1064" type="#_x0000_t202" style="position:absolute;left:2445;top:213;width:11165;height:6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" stroked="f">
                    <v:textbox inset="0,0,0,0">
                      <w:txbxContent>
                        <w:p w14:paraId="3911E344" w14:textId="679A23CC" w:rsidR="001C7877" w:rsidRPr="00077324" w:rsidRDefault="001C7877" w:rsidP="00E11D76">
                          <w:pPr>
                            <w:pStyle w:val="BodyText"/>
                            <w:jc w:val="center"/>
                            <w:rPr>
                              <w:sz w:val="22"/>
                              <w:szCs w:val="22"/>
                            </w:rPr>
                          </w:pPr>
                          <w:r w:rsidRPr="00305F2F">
                            <w:rPr>
                              <w:sz w:val="22"/>
                              <w:szCs w:val="22"/>
                            </w:rPr>
                            <w:t>Medication Administration Order Placer</w:t>
                          </w:r>
                        </w:p>
                      </w:txbxContent>
                    </v:textbox>
                  </v:shape>
                  <v:shape id="_x0000_s1065" type="#_x0000_t202" style="position:absolute;left:39071;top:319;width:14370;height:5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5G8wwAAANwAAAAPAAAAZHJzL2Rvd25yZXYueG1sRE9La8JA&#10;EL4X/A/LCL0U3TQt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F9+RvMMAAADcAAAADwAA&#10;AAAAAAAAAAAAAAAHAgAAZHJzL2Rvd25yZXYueG1sUEsFBgAAAAADAAMAtwAAAPcCAAAAAA==&#10;" stroked="f">
                    <v:textbox inset="0,0,0,0">
                      <w:txbxContent>
                        <w:p w14:paraId="6C789AB6" w14:textId="0B94C242" w:rsidR="001C7877" w:rsidRPr="00077324" w:rsidRDefault="001C7877" w:rsidP="00305F2F">
                          <w:pPr>
                            <w:pStyle w:val="BodyText"/>
                            <w:jc w:val="center"/>
                            <w:rPr>
                              <w:sz w:val="22"/>
                              <w:szCs w:val="22"/>
                            </w:rPr>
                          </w:pPr>
                          <w:r w:rsidRPr="00305F2F">
                            <w:rPr>
                              <w:sz w:val="22"/>
                              <w:szCs w:val="22"/>
                            </w:rPr>
                            <w:t xml:space="preserve">Medication Administration </w:t>
                          </w:r>
                          <w:r>
                            <w:rPr>
                              <w:sz w:val="22"/>
                              <w:szCs w:val="22"/>
                            </w:rPr>
                            <w:t>Performer</w:t>
                          </w:r>
                        </w:p>
                        <w:p w14:paraId="7E48806A" w14:textId="66B74FBF" w:rsidR="001C7877" w:rsidRPr="00077324" w:rsidRDefault="001C7877" w:rsidP="00E11D76">
                          <w:pPr>
                            <w:pStyle w:val="BodyText"/>
                            <w:jc w:val="center"/>
                            <w:rPr>
                              <w:sz w:val="22"/>
                              <w:szCs w:val="22"/>
                            </w:rPr>
                          </w:pPr>
                        </w:p>
                        <w:p w14:paraId="3E73651C" w14:textId="77777777" w:rsidR="001C7877" w:rsidRDefault="001C7877" w:rsidP="00E11D76">
                          <w:pPr>
                            <w:jc w:val="center"/>
                          </w:pPr>
                        </w:p>
                        <w:p w14:paraId="6BFAADB9" w14:textId="77777777" w:rsidR="001C7877" w:rsidRPr="00077324" w:rsidRDefault="001C7877" w:rsidP="00E11D76">
                          <w:pPr>
                            <w:pStyle w:val="BodyText"/>
                            <w:jc w:val="center"/>
                            <w:rPr>
                              <w:sz w:val="22"/>
                              <w:szCs w:val="22"/>
                            </w:rPr>
                          </w:pPr>
                          <w:r w:rsidRPr="00077324">
                            <w:rPr>
                              <w:sz w:val="22"/>
                              <w:szCs w:val="22"/>
                            </w:rPr>
                            <w:t>Actor B/ Actor C</w:t>
                          </w:r>
                        </w:p>
                      </w:txbxContent>
                    </v:textbox>
                  </v:shape>
                  <v:rect id="Rectangle 263" o:spid="_x0000_s1066"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RwwAAANwAAAAPAAAAZHJzL2Rvd25yZXYueG1sRE9Na8JA&#10;EL0L/Q/LFHozG6NI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7AUcMAAADcAAAADwAA&#10;AAAAAAAAAAAAAAAHAgAAZHJzL2Rvd25yZXYueG1sUEsFBgAAAAADAAMAtwAAAPcCAAAAAA==&#10;"/>
                  <w10:anchorlock/>
                </v:group>
              </w:pict>
            </mc:Fallback>
          </mc:AlternateContent>
        </w:r>
      </w:del>
    </w:p>
    <w:p w14:paraId="62E7EAFF" w14:textId="750DC55C" w:rsidR="00CF283F" w:rsidRPr="00C67286" w:rsidRDefault="00303E20" w:rsidP="00680648">
      <w:pPr>
        <w:pStyle w:val="Heading4"/>
        <w:numPr>
          <w:ilvl w:val="0"/>
          <w:numId w:val="0"/>
        </w:numPr>
        <w:rPr>
          <w:noProof w:val="0"/>
        </w:rPr>
      </w:pPr>
      <w:bookmarkStart w:id="2087" w:name="_Toc489656205"/>
      <w:r w:rsidRPr="00C67286">
        <w:rPr>
          <w:noProof w:val="0"/>
        </w:rPr>
        <w:t>3</w:t>
      </w:r>
      <w:r w:rsidR="00CF283F" w:rsidRPr="00C67286">
        <w:rPr>
          <w:noProof w:val="0"/>
        </w:rPr>
        <w:t xml:space="preserve">.Y.4.1 </w:t>
      </w:r>
      <w:r w:rsidR="00892EAF">
        <w:rPr>
          <w:noProof w:val="0"/>
        </w:rPr>
        <w:t xml:space="preserve">Query </w:t>
      </w:r>
      <w:del w:id="2088" w:author="Jose Costa Teixeira" w:date="2017-04-02T14:21:00Z">
        <w:r w:rsidR="00CF283F" w:rsidRPr="00C67286" w:rsidDel="00153944">
          <w:rPr>
            <w:noProof w:val="0"/>
          </w:rPr>
          <w:delText>&lt;</w:delText>
        </w:r>
        <w:r w:rsidR="00680648" w:rsidRPr="00C67286" w:rsidDel="00153944">
          <w:rPr>
            <w:noProof w:val="0"/>
          </w:rPr>
          <w:delText>Message</w:delText>
        </w:r>
        <w:r w:rsidR="00DD13DB" w:rsidRPr="00C67286" w:rsidDel="00153944">
          <w:rPr>
            <w:noProof w:val="0"/>
          </w:rPr>
          <w:delText xml:space="preserve"> </w:delText>
        </w:r>
        <w:r w:rsidR="009B048D" w:rsidRPr="00C67286" w:rsidDel="00153944">
          <w:rPr>
            <w:noProof w:val="0"/>
          </w:rPr>
          <w:delText>1</w:delText>
        </w:r>
        <w:r w:rsidR="00680648" w:rsidRPr="00C67286" w:rsidDel="00153944">
          <w:rPr>
            <w:noProof w:val="0"/>
          </w:rPr>
          <w:delText xml:space="preserve"> </w:delText>
        </w:r>
        <w:r w:rsidR="00CF283F" w:rsidRPr="00C67286" w:rsidDel="00153944">
          <w:rPr>
            <w:noProof w:val="0"/>
          </w:rPr>
          <w:delText>Name&gt;</w:delText>
        </w:r>
      </w:del>
      <w:ins w:id="2089" w:author="Jose Costa Teixeira" w:date="2017-04-02T14:21:00Z">
        <w:r w:rsidR="00153944" w:rsidRPr="00C67286">
          <w:rPr>
            <w:noProof w:val="0"/>
          </w:rPr>
          <w:t xml:space="preserve">Medication Administration </w:t>
        </w:r>
      </w:ins>
      <w:ins w:id="2090" w:author="Jose Costa Teixeira" w:date="2017-04-17T12:19:00Z">
        <w:r w:rsidR="00E2320F" w:rsidRPr="00C67286">
          <w:rPr>
            <w:noProof w:val="0"/>
          </w:rPr>
          <w:t>Request</w:t>
        </w:r>
      </w:ins>
      <w:r w:rsidR="00892EAF">
        <w:rPr>
          <w:noProof w:val="0"/>
        </w:rPr>
        <w:t>s</w:t>
      </w:r>
      <w:bookmarkEnd w:id="2087"/>
    </w:p>
    <w:bookmarkEnd w:id="1181"/>
    <w:bookmarkEnd w:id="1182"/>
    <w:bookmarkEnd w:id="1183"/>
    <w:bookmarkEnd w:id="1184"/>
    <w:bookmarkEnd w:id="1185"/>
    <w:p w14:paraId="117416CB" w14:textId="41E64E99" w:rsidR="00E11D76" w:rsidRPr="00C67286" w:rsidRDefault="00E11D76" w:rsidP="00E11D76">
      <w:pPr>
        <w:pStyle w:val="BodyText"/>
      </w:pPr>
      <w:r w:rsidRPr="00C67286">
        <w:t xml:space="preserve">This message represents an HTTP GET parameterized query from the </w:t>
      </w:r>
      <w:r w:rsidR="00A20837" w:rsidRPr="00C67286">
        <w:t xml:space="preserve">Medication Administration Performer </w:t>
      </w:r>
      <w:r w:rsidRPr="00C67286">
        <w:t xml:space="preserve">to the </w:t>
      </w:r>
      <w:r w:rsidR="00A20837" w:rsidRPr="00C67286">
        <w:t>Medication Administration Order Placer</w:t>
      </w:r>
      <w:r w:rsidRPr="00C67286">
        <w:t xml:space="preserve">. </w:t>
      </w:r>
    </w:p>
    <w:p w14:paraId="62E7EB02" w14:textId="77777777" w:rsidR="00CF283F" w:rsidRPr="00C67286" w:rsidRDefault="00303E20" w:rsidP="00303E20">
      <w:pPr>
        <w:pStyle w:val="Heading5"/>
        <w:numPr>
          <w:ilvl w:val="0"/>
          <w:numId w:val="0"/>
        </w:numPr>
        <w:rPr>
          <w:noProof w:val="0"/>
        </w:rPr>
      </w:pPr>
      <w:bookmarkStart w:id="2091" w:name="_Toc489656206"/>
      <w:r w:rsidRPr="00C67286">
        <w:rPr>
          <w:noProof w:val="0"/>
        </w:rPr>
        <w:t>3</w:t>
      </w:r>
      <w:r w:rsidR="00CF283F" w:rsidRPr="00C67286">
        <w:rPr>
          <w:noProof w:val="0"/>
        </w:rPr>
        <w:t>.Y.4.1.1 Trigger Events</w:t>
      </w:r>
      <w:bookmarkEnd w:id="2091"/>
    </w:p>
    <w:p w14:paraId="62E7EB03" w14:textId="0860DD6D" w:rsidR="006C371A" w:rsidRPr="00C67286" w:rsidRDefault="003D5853" w:rsidP="00597DB2">
      <w:pPr>
        <w:pStyle w:val="AuthorInstructions"/>
        <w:rPr>
          <w:i w:val="0"/>
        </w:rPr>
      </w:pPr>
      <w:r w:rsidRPr="00C67286">
        <w:rPr>
          <w:i w:val="0"/>
        </w:rPr>
        <w:t>When the nurse requests the list of medications planned</w:t>
      </w:r>
      <w:r w:rsidR="00892EAF">
        <w:rPr>
          <w:i w:val="0"/>
        </w:rPr>
        <w:t xml:space="preserve"> for a given context – a specific patient, or a specific schedule, for a specific nurse</w:t>
      </w:r>
      <w:del w:id="2092" w:author="Jose Costa Teixeira" w:date="2017-04-02T14:22:00Z">
        <w:r w:rsidRPr="00C67286" w:rsidDel="00153944">
          <w:rPr>
            <w:i w:val="0"/>
          </w:rPr>
          <w:delText>…</w:delText>
        </w:r>
      </w:del>
      <w:r w:rsidR="00892EAF">
        <w:rPr>
          <w:i w:val="0"/>
        </w:rPr>
        <w:t>.</w:t>
      </w:r>
    </w:p>
    <w:p w14:paraId="43A9C4B2" w14:textId="77777777" w:rsidR="003D5853" w:rsidRPr="00C67286" w:rsidRDefault="003D5853" w:rsidP="00597DB2">
      <w:pPr>
        <w:pStyle w:val="AuthorInstructions"/>
      </w:pPr>
    </w:p>
    <w:p w14:paraId="62E7EB04" w14:textId="77777777" w:rsidR="00CF283F" w:rsidRPr="00C67286" w:rsidRDefault="00303E20" w:rsidP="00303E20">
      <w:pPr>
        <w:pStyle w:val="Heading5"/>
        <w:numPr>
          <w:ilvl w:val="0"/>
          <w:numId w:val="0"/>
        </w:numPr>
        <w:rPr>
          <w:noProof w:val="0"/>
        </w:rPr>
      </w:pPr>
      <w:bookmarkStart w:id="2093" w:name="_Toc489656207"/>
      <w:r w:rsidRPr="00C67286">
        <w:rPr>
          <w:noProof w:val="0"/>
        </w:rPr>
        <w:t>3</w:t>
      </w:r>
      <w:r w:rsidR="00CF283F" w:rsidRPr="00C67286">
        <w:rPr>
          <w:noProof w:val="0"/>
        </w:rPr>
        <w:t>.Y.4.1.2 Message Semantics</w:t>
      </w:r>
      <w:bookmarkEnd w:id="2093"/>
    </w:p>
    <w:p w14:paraId="3C4194C1" w14:textId="2A009C88" w:rsidR="00305F2F" w:rsidRPr="00C67286" w:rsidRDefault="00305F2F" w:rsidP="00305F2F">
      <w:pPr>
        <w:pStyle w:val="BodyText"/>
      </w:pPr>
      <w:r w:rsidRPr="00C67286">
        <w:t>The Medi</w:t>
      </w:r>
      <w:r w:rsidR="00446AC4" w:rsidRPr="00C67286">
        <w:t>c</w:t>
      </w:r>
      <w:r w:rsidRPr="00C67286">
        <w:t xml:space="preserve">ation Administration Order Request is conducted by the Medication Administration Performer by executing an HTTP GET against the Medication Administration Order Placer’s MedicationRequest Resource URL. </w:t>
      </w:r>
    </w:p>
    <w:p w14:paraId="061E3985" w14:textId="5F1E6ABE" w:rsidR="00305F2F" w:rsidRPr="00C67286" w:rsidRDefault="00305F2F" w:rsidP="00305F2F">
      <w:pPr>
        <w:pStyle w:val="BodyText"/>
      </w:pPr>
      <w:r w:rsidRPr="00C67286">
        <w:t xml:space="preserve">The search target follows the FHIR http specification, addressing the </w:t>
      </w:r>
      <w:r w:rsidR="00906998" w:rsidRPr="00C67286">
        <w:t xml:space="preserve">MedicationRequest </w:t>
      </w:r>
      <w:r w:rsidRPr="00C67286">
        <w:t xml:space="preserve">Resource type </w:t>
      </w:r>
      <w:ins w:id="2094" w:author="Jose Costa Teixeira" w:date="2017-04-02T14:22:00Z">
        <w:r w:rsidR="00153944" w:rsidRPr="00C67286">
          <w:t>(see</w:t>
        </w:r>
      </w:ins>
      <w:r w:rsidRPr="00C67286">
        <w:t xml:space="preserve"> </w:t>
      </w:r>
      <w:hyperlink r:id="rId31" w:history="1">
        <w:r w:rsidRPr="00C67286">
          <w:rPr>
            <w:rStyle w:val="Hyperlink"/>
          </w:rPr>
          <w:t>http://hl7.org/fhir/STU3</w:t>
        </w:r>
      </w:hyperlink>
      <w:ins w:id="2095" w:author="Jose Costa Teixeira" w:date="2017-04-02T14:22:00Z">
        <w:r w:rsidR="00153944" w:rsidRPr="00C67286">
          <w:rPr>
            <w:rStyle w:val="Hyperlink"/>
          </w:rPr>
          <w:t>)</w:t>
        </w:r>
      </w:ins>
    </w:p>
    <w:p w14:paraId="3AF4951E" w14:textId="0120DB46" w:rsidR="00305F2F" w:rsidRPr="00C67286" w:rsidDel="00153944" w:rsidRDefault="00305F2F" w:rsidP="00305F2F">
      <w:pPr>
        <w:pStyle w:val="BodyText"/>
        <w:rPr>
          <w:del w:id="2096" w:author="Jose Costa Teixeira" w:date="2017-04-02T14:22:00Z"/>
        </w:rPr>
      </w:pPr>
      <w:del w:id="2097" w:author="Jose Costa Teixeira" w:date="2017-04-02T14:22:00Z">
        <w:r w:rsidRPr="00C67286" w:rsidDel="00153944">
          <w:br/>
        </w:r>
      </w:del>
    </w:p>
    <w:p w14:paraId="5409740B" w14:textId="77777777" w:rsidR="00305F2F" w:rsidRPr="00C67286" w:rsidRDefault="00305F2F" w:rsidP="00305F2F">
      <w:pPr>
        <w:pStyle w:val="BodyText"/>
        <w:rPr>
          <w:rStyle w:val="XMLname"/>
        </w:rPr>
      </w:pPr>
      <w:r w:rsidRPr="00C67286">
        <w:rPr>
          <w:rStyle w:val="XMLname"/>
        </w:rPr>
        <w:t xml:space="preserve">  GET [base]/[type]{?[parameters]{&amp;_format=[mime-type]}} </w:t>
      </w:r>
    </w:p>
    <w:p w14:paraId="09B5A32A" w14:textId="718E7C3E" w:rsidR="00305F2F" w:rsidRPr="00C67286" w:rsidRDefault="00305F2F" w:rsidP="00305F2F">
      <w:pPr>
        <w:pStyle w:val="BodyText"/>
      </w:pPr>
      <w:r w:rsidRPr="00C67286">
        <w:t xml:space="preserve">This URL is configurable by the Medication Administration Performer and is subject to the following constraints. </w:t>
      </w:r>
    </w:p>
    <w:p w14:paraId="18413B95" w14:textId="63CEEEFC" w:rsidR="00305F2F" w:rsidRPr="00C67286" w:rsidRDefault="00305F2F" w:rsidP="00305F2F">
      <w:pPr>
        <w:pStyle w:val="BodyText"/>
      </w:pPr>
      <w:r w:rsidRPr="00C67286">
        <w:lastRenderedPageBreak/>
        <w:t xml:space="preserve">The </w:t>
      </w:r>
      <w:r w:rsidRPr="00C67286">
        <w:rPr>
          <w:rFonts w:ascii="Courier New" w:hAnsi="Courier New"/>
          <w:sz w:val="20"/>
        </w:rPr>
        <w:t>[parameters]</w:t>
      </w:r>
      <w:r w:rsidRPr="00C67286">
        <w:rPr>
          <w:sz w:val="20"/>
        </w:rPr>
        <w:t xml:space="preserve"> </w:t>
      </w:r>
      <w:r w:rsidRPr="00C67286">
        <w:t>represents a series of encoded name-value pairs representing the filter for the query specified in Section 3.Y.4.1.2.1, as well as control parameters to modify the behavior of the Medication Administration Order Placer such as response format, or pagination.</w:t>
      </w:r>
    </w:p>
    <w:p w14:paraId="62E7EB08" w14:textId="05CFDA0A" w:rsidR="00BE3EC7" w:rsidRPr="00C67286" w:rsidRDefault="00305F2F" w:rsidP="00597DB2">
      <w:pPr>
        <w:pStyle w:val="AuthorInstructions"/>
      </w:pPr>
      <w:r w:rsidRPr="00C67286">
        <w:t xml:space="preserve"> </w:t>
      </w:r>
    </w:p>
    <w:p w14:paraId="62E7EB09" w14:textId="33F5F24A" w:rsidR="00BE3EC7" w:rsidRPr="00C67286" w:rsidRDefault="00BE3EC7" w:rsidP="00597DB2">
      <w:pPr>
        <w:pStyle w:val="AuthorInstructions"/>
      </w:pPr>
    </w:p>
    <w:p w14:paraId="73B6E74F" w14:textId="70A52212" w:rsidR="009D7BA1" w:rsidRPr="00C67286" w:rsidRDefault="00A20837" w:rsidP="009D7BA1">
      <w:pPr>
        <w:pStyle w:val="Heading6"/>
        <w:numPr>
          <w:ilvl w:val="0"/>
          <w:numId w:val="0"/>
        </w:numPr>
        <w:ind w:left="1152" w:hanging="1152"/>
        <w:rPr>
          <w:noProof w:val="0"/>
        </w:rPr>
      </w:pPr>
      <w:bookmarkStart w:id="2098" w:name="_Toc446504739"/>
      <w:bookmarkStart w:id="2099" w:name="_Toc489656208"/>
      <w:r w:rsidRPr="00C67286">
        <w:rPr>
          <w:noProof w:val="0"/>
        </w:rPr>
        <w:t>3.Y</w:t>
      </w:r>
      <w:r w:rsidR="009D7BA1" w:rsidRPr="00C67286">
        <w:rPr>
          <w:noProof w:val="0"/>
        </w:rPr>
        <w:t>.4.1.2.1 Query Search Parameters</w:t>
      </w:r>
      <w:bookmarkEnd w:id="2098"/>
      <w:bookmarkEnd w:id="2099"/>
    </w:p>
    <w:p w14:paraId="4AD4BF6E" w14:textId="0E2FC329" w:rsidR="009D7BA1" w:rsidRPr="00C67286" w:rsidRDefault="009D7BA1" w:rsidP="009D7BA1">
      <w:pPr>
        <w:pStyle w:val="BodyText"/>
      </w:pPr>
      <w:r w:rsidRPr="00C67286">
        <w:t xml:space="preserve">The Medication Administration Performer may supply </w:t>
      </w:r>
      <w:ins w:id="2100" w:author="Jose Costa Teixeira" w:date="2017-07-04T19:58:00Z">
        <w:r w:rsidR="00AC45B2">
          <w:t xml:space="preserve">any of the query parameters </w:t>
        </w:r>
      </w:ins>
      <w:ins w:id="2101" w:author="Jose Costa Teixeira" w:date="2017-07-04T19:59:00Z">
        <w:r w:rsidR="00AC45B2">
          <w:t xml:space="preserve">listed </w:t>
        </w:r>
      </w:ins>
      <w:ins w:id="2102" w:author="Jose Costa Teixeira" w:date="2017-07-04T19:58:00Z">
        <w:r w:rsidR="00AC45B2">
          <w:t xml:space="preserve">below, </w:t>
        </w:r>
      </w:ins>
      <w:ins w:id="2103" w:author="Jose Costa Teixeira" w:date="2017-07-04T19:59:00Z">
        <w:r w:rsidR="00AC45B2">
          <w:t xml:space="preserve">and therefore the </w:t>
        </w:r>
      </w:ins>
      <w:del w:id="2104" w:author="Jose Costa Teixeira" w:date="2017-07-04T19:59:00Z">
        <w:r w:rsidRPr="00C67286" w:rsidDel="00AC45B2">
          <w:delText xml:space="preserve">and the </w:delText>
        </w:r>
      </w:del>
      <w:r w:rsidRPr="00C67286">
        <w:t xml:space="preserve">Medication Administration Order Placer shall be capable of processing all </w:t>
      </w:r>
      <w:ins w:id="2105" w:author="Jose Costa Teixeira" w:date="2017-07-04T19:59:00Z">
        <w:r w:rsidR="00AC45B2">
          <w:t xml:space="preserve">the same </w:t>
        </w:r>
      </w:ins>
      <w:r w:rsidRPr="00C67286">
        <w:t>query parameters</w:t>
      </w:r>
      <w:del w:id="2106" w:author="Jose Costa Teixeira" w:date="2017-07-04T19:59:00Z">
        <w:r w:rsidRPr="00C67286" w:rsidDel="00AC45B2">
          <w:delText xml:space="preserve"> listed below</w:delText>
        </w:r>
      </w:del>
      <w:r w:rsidRPr="00C67286">
        <w:t xml:space="preserve">.   See </w:t>
      </w:r>
      <w:hyperlink r:id="rId32" w:anchor="mime-type" w:history="1">
        <w:r w:rsidRPr="00C67286">
          <w:rPr>
            <w:rStyle w:val="Hyperlink"/>
          </w:rPr>
          <w:t>http://hl7.org/implement/standards/fhir/http.html#mime-type</w:t>
        </w:r>
      </w:hyperlink>
      <w:r w:rsidRPr="00C67286">
        <w:t xml:space="preserve"> for details on encoding.</w:t>
      </w:r>
    </w:p>
    <w:p w14:paraId="5EC0B102" w14:textId="45E691C6" w:rsidR="009D7BA1" w:rsidRPr="00C67286" w:rsidRDefault="009D7BA1" w:rsidP="009D7BA1">
      <w:pPr>
        <w:pStyle w:val="BodyText"/>
      </w:pPr>
      <w:r w:rsidRPr="00C67286">
        <w:t xml:space="preserve">Medication Administration Order Placers may choose to support additional query parameters beyond the subset listed below. Such parameters are considered out of scope for this </w:t>
      </w:r>
      <w:del w:id="2107" w:author="Jose Costa Teixeira" w:date="2017-04-02T14:23:00Z">
        <w:r w:rsidRPr="00C67286" w:rsidDel="00153944">
          <w:delText>transaction</w:delText>
        </w:r>
      </w:del>
      <w:ins w:id="2108" w:author="Jose Costa Teixeira" w:date="2017-04-02T14:23:00Z">
        <w:r w:rsidR="00153944" w:rsidRPr="00C67286">
          <w:t>document</w:t>
        </w:r>
      </w:ins>
      <w:r w:rsidRPr="00C67286">
        <w:t>.</w:t>
      </w:r>
    </w:p>
    <w:p w14:paraId="11BA6678" w14:textId="3E8AF412" w:rsidR="00A20837" w:rsidRPr="00C67286" w:rsidRDefault="00A20837" w:rsidP="009D7BA1">
      <w:pPr>
        <w:pStyle w:val="BodyText"/>
      </w:pPr>
    </w:p>
    <w:p w14:paraId="0C8B9947" w14:textId="77777777" w:rsidR="00A20837" w:rsidRPr="00C67286" w:rsidRDefault="00A20837" w:rsidP="009D7BA1">
      <w:pPr>
        <w:pStyle w:val="BodyText"/>
      </w:pPr>
      <w:r w:rsidRPr="00C67286">
        <w:t>Table 3.Y.4.1 shows the values</w:t>
      </w:r>
    </w:p>
    <w:p w14:paraId="73C21F4B" w14:textId="091BDA1F" w:rsidR="00A20837" w:rsidRPr="00C67286" w:rsidRDefault="00A20837" w:rsidP="009D7BA1">
      <w:pPr>
        <w:pStyle w:val="BodyText"/>
      </w:pPr>
      <w:r w:rsidRPr="00C67286">
        <w:t xml:space="preserve"> </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Change w:id="2109" w:author="Jose Costa Teixeira" w:date="2017-07-04T20:00:00Z">
          <w:tblPr>
            <w:tblW w:w="93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PrChange>
      </w:tblPr>
      <w:tblGrid>
        <w:gridCol w:w="1838"/>
        <w:gridCol w:w="1843"/>
        <w:gridCol w:w="993"/>
        <w:gridCol w:w="4677"/>
        <w:tblGridChange w:id="2110">
          <w:tblGrid>
            <w:gridCol w:w="1838"/>
            <w:gridCol w:w="1701"/>
            <w:gridCol w:w="1135"/>
            <w:gridCol w:w="4678"/>
          </w:tblGrid>
        </w:tblGridChange>
      </w:tblGrid>
      <w:tr w:rsidR="00A20837" w:rsidRPr="00C67286" w14:paraId="10C9DAF0" w14:textId="77777777" w:rsidTr="00A34FD0">
        <w:trPr>
          <w:cantSplit/>
          <w:tblHeader/>
          <w:jc w:val="center"/>
          <w:trPrChange w:id="2111" w:author="Jose Costa Teixeira" w:date="2017-07-04T20:00:00Z">
            <w:trPr>
              <w:cantSplit/>
              <w:tblHeader/>
              <w:jc w:val="center"/>
            </w:trPr>
          </w:trPrChange>
        </w:trPr>
        <w:tc>
          <w:tcPr>
            <w:tcW w:w="1838" w:type="dxa"/>
            <w:shd w:val="pct15" w:color="auto" w:fill="FFFFFF"/>
            <w:tcPrChange w:id="2112" w:author="Jose Costa Teixeira" w:date="2017-07-04T20:00:00Z">
              <w:tcPr>
                <w:tcW w:w="1838" w:type="dxa"/>
                <w:shd w:val="pct15" w:color="auto" w:fill="FFFFFF"/>
              </w:tcPr>
            </w:tcPrChange>
          </w:tcPr>
          <w:p w14:paraId="6A7AE40C" w14:textId="77777777" w:rsidR="00A20837" w:rsidRPr="00C67286" w:rsidRDefault="00A20837" w:rsidP="00A20837">
            <w:pPr>
              <w:pStyle w:val="TableEntryHeader"/>
            </w:pPr>
            <w:r w:rsidRPr="00C67286">
              <w:t>Attribute</w:t>
            </w:r>
          </w:p>
        </w:tc>
        <w:tc>
          <w:tcPr>
            <w:tcW w:w="1843" w:type="dxa"/>
            <w:shd w:val="pct15" w:color="auto" w:fill="FFFFFF"/>
            <w:tcPrChange w:id="2113" w:author="Jose Costa Teixeira" w:date="2017-07-04T20:00:00Z">
              <w:tcPr>
                <w:tcW w:w="1701" w:type="dxa"/>
                <w:shd w:val="pct15" w:color="auto" w:fill="FFFFFF"/>
              </w:tcPr>
            </w:tcPrChange>
          </w:tcPr>
          <w:p w14:paraId="2F3B6A5F" w14:textId="79ACDF1C" w:rsidR="00A20837" w:rsidRPr="00C67286" w:rsidRDefault="00A20837" w:rsidP="00A20837">
            <w:pPr>
              <w:pStyle w:val="TableEntryHeader"/>
            </w:pPr>
            <w:r w:rsidRPr="00C67286">
              <w:t>type</w:t>
            </w:r>
          </w:p>
        </w:tc>
        <w:tc>
          <w:tcPr>
            <w:tcW w:w="993" w:type="dxa"/>
            <w:shd w:val="pct15" w:color="auto" w:fill="FFFFFF"/>
            <w:tcPrChange w:id="2114" w:author="Jose Costa Teixeira" w:date="2017-07-04T20:00:00Z">
              <w:tcPr>
                <w:tcW w:w="1135" w:type="dxa"/>
                <w:shd w:val="pct15" w:color="auto" w:fill="FFFFFF"/>
              </w:tcPr>
            </w:tcPrChange>
          </w:tcPr>
          <w:p w14:paraId="5E18FCFA" w14:textId="4D7B75F8" w:rsidR="00A20837" w:rsidRPr="00C67286" w:rsidRDefault="00A20837" w:rsidP="00A20837">
            <w:pPr>
              <w:pStyle w:val="TableEntryHeader"/>
            </w:pPr>
            <w:r w:rsidRPr="00C67286">
              <w:t>repeat</w:t>
            </w:r>
          </w:p>
        </w:tc>
        <w:tc>
          <w:tcPr>
            <w:tcW w:w="4677" w:type="dxa"/>
            <w:shd w:val="pct15" w:color="auto" w:fill="FFFFFF"/>
            <w:tcPrChange w:id="2115" w:author="Jose Costa Teixeira" w:date="2017-07-04T20:00:00Z">
              <w:tcPr>
                <w:tcW w:w="4678" w:type="dxa"/>
                <w:shd w:val="pct15" w:color="auto" w:fill="FFFFFF"/>
              </w:tcPr>
            </w:tcPrChange>
          </w:tcPr>
          <w:p w14:paraId="078B946D" w14:textId="03EE0693" w:rsidR="00A20837" w:rsidRPr="00C67286" w:rsidRDefault="00A20837" w:rsidP="00A20837">
            <w:pPr>
              <w:pStyle w:val="TableEntryHeader"/>
            </w:pPr>
            <w:r w:rsidRPr="00C67286">
              <w:t>Meaning</w:t>
            </w:r>
          </w:p>
        </w:tc>
      </w:tr>
      <w:tr w:rsidR="00446AC4" w:rsidRPr="00C67286" w14:paraId="4F101430" w14:textId="77777777" w:rsidTr="00A34FD0">
        <w:trPr>
          <w:cantSplit/>
          <w:trHeight w:val="332"/>
          <w:jc w:val="center"/>
          <w:trPrChange w:id="2116" w:author="Jose Costa Teixeira" w:date="2017-07-04T20:00:00Z">
            <w:trPr>
              <w:cantSplit/>
              <w:trHeight w:val="332"/>
              <w:jc w:val="center"/>
            </w:trPr>
          </w:trPrChange>
        </w:trPr>
        <w:tc>
          <w:tcPr>
            <w:tcW w:w="1838" w:type="dxa"/>
            <w:tcPrChange w:id="2117" w:author="Jose Costa Teixeira" w:date="2017-07-04T20:00:00Z">
              <w:tcPr>
                <w:tcW w:w="1838" w:type="dxa"/>
              </w:tcPr>
            </w:tcPrChange>
          </w:tcPr>
          <w:p w14:paraId="05A2105E" w14:textId="08C62778" w:rsidR="00446AC4" w:rsidRPr="00C67286" w:rsidRDefault="00446AC4" w:rsidP="006B0A7A">
            <w:pPr>
              <w:pStyle w:val="TableEntry"/>
            </w:pPr>
            <w:r w:rsidRPr="00C67286">
              <w:t>type</w:t>
            </w:r>
          </w:p>
        </w:tc>
        <w:tc>
          <w:tcPr>
            <w:tcW w:w="1843" w:type="dxa"/>
            <w:tcPrChange w:id="2118" w:author="Jose Costa Teixeira" w:date="2017-07-04T20:00:00Z">
              <w:tcPr>
                <w:tcW w:w="1701" w:type="dxa"/>
              </w:tcPr>
            </w:tcPrChange>
          </w:tcPr>
          <w:p w14:paraId="355A9CB2" w14:textId="41A92315" w:rsidR="00446AC4" w:rsidRPr="00C67286" w:rsidRDefault="00446AC4" w:rsidP="006B0A7A">
            <w:pPr>
              <w:pStyle w:val="TableEntry"/>
            </w:pPr>
            <w:r w:rsidRPr="00C67286">
              <w:t>Fixed Value: MedicationRequest</w:t>
            </w:r>
          </w:p>
        </w:tc>
        <w:tc>
          <w:tcPr>
            <w:tcW w:w="993" w:type="dxa"/>
            <w:tcPrChange w:id="2119" w:author="Jose Costa Teixeira" w:date="2017-07-04T20:00:00Z">
              <w:tcPr>
                <w:tcW w:w="1135" w:type="dxa"/>
              </w:tcPr>
            </w:tcPrChange>
          </w:tcPr>
          <w:p w14:paraId="703A3B7E" w14:textId="7D2FB827" w:rsidR="00446AC4" w:rsidRPr="00C67286" w:rsidRDefault="00446AC4" w:rsidP="006B0A7A">
            <w:pPr>
              <w:pStyle w:val="TableEntry"/>
            </w:pPr>
          </w:p>
        </w:tc>
        <w:tc>
          <w:tcPr>
            <w:tcW w:w="4677" w:type="dxa"/>
            <w:tcPrChange w:id="2120" w:author="Jose Costa Teixeira" w:date="2017-07-04T20:00:00Z">
              <w:tcPr>
                <w:tcW w:w="4678" w:type="dxa"/>
              </w:tcPr>
            </w:tcPrChange>
          </w:tcPr>
          <w:p w14:paraId="05094105" w14:textId="429FA4F8" w:rsidR="00446AC4" w:rsidRPr="00C67286" w:rsidRDefault="00446AC4" w:rsidP="006B0A7A">
            <w:pPr>
              <w:pStyle w:val="TableEntry"/>
            </w:pPr>
            <w:r w:rsidRPr="00C67286">
              <w:t>…</w:t>
            </w:r>
          </w:p>
        </w:tc>
      </w:tr>
      <w:tr w:rsidR="006E7968" w:rsidRPr="00C67286" w14:paraId="39DCB6F1" w14:textId="77777777" w:rsidTr="00A34FD0">
        <w:trPr>
          <w:cantSplit/>
          <w:trHeight w:val="332"/>
          <w:jc w:val="center"/>
          <w:trPrChange w:id="2121" w:author="Jose Costa Teixeira" w:date="2017-07-04T20:00:00Z">
            <w:trPr>
              <w:cantSplit/>
              <w:trHeight w:val="332"/>
              <w:jc w:val="center"/>
            </w:trPr>
          </w:trPrChange>
        </w:trPr>
        <w:tc>
          <w:tcPr>
            <w:tcW w:w="1838" w:type="dxa"/>
            <w:tcPrChange w:id="2122" w:author="Jose Costa Teixeira" w:date="2017-07-04T20:00:00Z">
              <w:tcPr>
                <w:tcW w:w="1838" w:type="dxa"/>
              </w:tcPr>
            </w:tcPrChange>
          </w:tcPr>
          <w:p w14:paraId="34D39880" w14:textId="68F538C1" w:rsidR="006E7968" w:rsidRPr="00C67286" w:rsidRDefault="006E7968" w:rsidP="00A20837">
            <w:pPr>
              <w:pStyle w:val="TableEntry"/>
            </w:pPr>
            <w:r w:rsidRPr="00C67286">
              <w:t>identifier</w:t>
            </w:r>
          </w:p>
        </w:tc>
        <w:tc>
          <w:tcPr>
            <w:tcW w:w="1843" w:type="dxa"/>
            <w:tcPrChange w:id="2123" w:author="Jose Costa Teixeira" w:date="2017-07-04T20:00:00Z">
              <w:tcPr>
                <w:tcW w:w="1701" w:type="dxa"/>
              </w:tcPr>
            </w:tcPrChange>
          </w:tcPr>
          <w:p w14:paraId="348E46DC" w14:textId="77777777" w:rsidR="006E7968" w:rsidRPr="00C67286" w:rsidRDefault="006E7968" w:rsidP="00A20837">
            <w:pPr>
              <w:pStyle w:val="TableEntry"/>
            </w:pPr>
          </w:p>
        </w:tc>
        <w:tc>
          <w:tcPr>
            <w:tcW w:w="993" w:type="dxa"/>
            <w:tcPrChange w:id="2124" w:author="Jose Costa Teixeira" w:date="2017-07-04T20:00:00Z">
              <w:tcPr>
                <w:tcW w:w="1135" w:type="dxa"/>
              </w:tcPr>
            </w:tcPrChange>
          </w:tcPr>
          <w:p w14:paraId="51413006" w14:textId="4B234D72" w:rsidR="006E7968" w:rsidRPr="00C67286" w:rsidRDefault="006E7968" w:rsidP="00A20837">
            <w:pPr>
              <w:pStyle w:val="TableEntry"/>
            </w:pPr>
            <w:r w:rsidRPr="00C67286">
              <w:t>Y</w:t>
            </w:r>
          </w:p>
        </w:tc>
        <w:tc>
          <w:tcPr>
            <w:tcW w:w="4677" w:type="dxa"/>
            <w:tcPrChange w:id="2125" w:author="Jose Costa Teixeira" w:date="2017-07-04T20:00:00Z">
              <w:tcPr>
                <w:tcW w:w="4678" w:type="dxa"/>
              </w:tcPr>
            </w:tcPrChange>
          </w:tcPr>
          <w:p w14:paraId="4CDC48AB" w14:textId="77777777" w:rsidR="006E7968" w:rsidRPr="00C67286" w:rsidRDefault="006E7968" w:rsidP="00A20837">
            <w:pPr>
              <w:pStyle w:val="TableEntry"/>
            </w:pPr>
          </w:p>
        </w:tc>
      </w:tr>
      <w:tr w:rsidR="00446AC4" w:rsidRPr="00C67286" w14:paraId="59EF1124" w14:textId="77777777" w:rsidTr="00A34FD0">
        <w:trPr>
          <w:cantSplit/>
          <w:trHeight w:val="332"/>
          <w:jc w:val="center"/>
          <w:trPrChange w:id="2126" w:author="Jose Costa Teixeira" w:date="2017-07-04T20:00:00Z">
            <w:trPr>
              <w:cantSplit/>
              <w:trHeight w:val="332"/>
              <w:jc w:val="center"/>
            </w:trPr>
          </w:trPrChange>
        </w:trPr>
        <w:tc>
          <w:tcPr>
            <w:tcW w:w="1838" w:type="dxa"/>
            <w:tcPrChange w:id="2127" w:author="Jose Costa Teixeira" w:date="2017-07-04T20:00:00Z">
              <w:tcPr>
                <w:tcW w:w="1838" w:type="dxa"/>
              </w:tcPr>
            </w:tcPrChange>
          </w:tcPr>
          <w:p w14:paraId="40DD8640" w14:textId="22B583AF" w:rsidR="00446AC4" w:rsidRPr="00C67286" w:rsidRDefault="00446AC4" w:rsidP="006B0A7A">
            <w:pPr>
              <w:pStyle w:val="TableEntry"/>
            </w:pPr>
            <w:r w:rsidRPr="00C67286">
              <w:t>(date/time) from</w:t>
            </w:r>
          </w:p>
        </w:tc>
        <w:tc>
          <w:tcPr>
            <w:tcW w:w="1843" w:type="dxa"/>
            <w:tcPrChange w:id="2128" w:author="Jose Costa Teixeira" w:date="2017-07-04T20:00:00Z">
              <w:tcPr>
                <w:tcW w:w="1701" w:type="dxa"/>
              </w:tcPr>
            </w:tcPrChange>
          </w:tcPr>
          <w:p w14:paraId="0D740EFC" w14:textId="77777777" w:rsidR="00446AC4" w:rsidRPr="00C67286" w:rsidRDefault="00446AC4" w:rsidP="006B0A7A">
            <w:pPr>
              <w:pStyle w:val="TableEntry"/>
            </w:pPr>
            <w:r w:rsidRPr="00C67286">
              <w:t>Datetime</w:t>
            </w:r>
          </w:p>
          <w:p w14:paraId="386F82D5" w14:textId="77777777" w:rsidR="00446AC4" w:rsidRPr="00C67286" w:rsidRDefault="00446AC4" w:rsidP="006B0A7A">
            <w:pPr>
              <w:pStyle w:val="TableEntry"/>
            </w:pPr>
            <w:r w:rsidRPr="00C67286">
              <w:t>yyyy-mm-dd hh:mm:ss</w:t>
            </w:r>
          </w:p>
        </w:tc>
        <w:tc>
          <w:tcPr>
            <w:tcW w:w="993" w:type="dxa"/>
            <w:tcPrChange w:id="2129" w:author="Jose Costa Teixeira" w:date="2017-07-04T20:00:00Z">
              <w:tcPr>
                <w:tcW w:w="1135" w:type="dxa"/>
              </w:tcPr>
            </w:tcPrChange>
          </w:tcPr>
          <w:p w14:paraId="28FB0271" w14:textId="77777777" w:rsidR="00446AC4" w:rsidRPr="00C67286" w:rsidRDefault="00446AC4" w:rsidP="006B0A7A">
            <w:pPr>
              <w:pStyle w:val="TableEntry"/>
            </w:pPr>
            <w:r w:rsidRPr="00C67286">
              <w:t>N</w:t>
            </w:r>
          </w:p>
        </w:tc>
        <w:tc>
          <w:tcPr>
            <w:tcW w:w="4677" w:type="dxa"/>
            <w:tcPrChange w:id="2130" w:author="Jose Costa Teixeira" w:date="2017-07-04T20:00:00Z">
              <w:tcPr>
                <w:tcW w:w="4678" w:type="dxa"/>
              </w:tcPr>
            </w:tcPrChange>
          </w:tcPr>
          <w:p w14:paraId="40997374" w14:textId="1304311E" w:rsidR="00446AC4" w:rsidRPr="00C67286" w:rsidRDefault="00446AC4" w:rsidP="006B0A7A">
            <w:pPr>
              <w:pStyle w:val="TableEntry"/>
            </w:pPr>
            <w:r w:rsidRPr="00C67286">
              <w:t>The time start that the medication is planned to be administered</w:t>
            </w:r>
          </w:p>
        </w:tc>
      </w:tr>
      <w:tr w:rsidR="00A20837" w:rsidRPr="00C67286" w14:paraId="1F240A7C" w14:textId="77777777" w:rsidTr="00A34FD0">
        <w:trPr>
          <w:cantSplit/>
          <w:trHeight w:val="332"/>
          <w:jc w:val="center"/>
          <w:trPrChange w:id="2131" w:author="Jose Costa Teixeira" w:date="2017-07-04T20:00:00Z">
            <w:trPr>
              <w:cantSplit/>
              <w:trHeight w:val="332"/>
              <w:jc w:val="center"/>
            </w:trPr>
          </w:trPrChange>
        </w:trPr>
        <w:tc>
          <w:tcPr>
            <w:tcW w:w="1838" w:type="dxa"/>
            <w:tcPrChange w:id="2132" w:author="Jose Costa Teixeira" w:date="2017-07-04T20:00:00Z">
              <w:tcPr>
                <w:tcW w:w="1838" w:type="dxa"/>
              </w:tcPr>
            </w:tcPrChange>
          </w:tcPr>
          <w:p w14:paraId="2AE0EBA7" w14:textId="7124BD14" w:rsidR="00A20837" w:rsidRPr="00C67286" w:rsidRDefault="00A20837" w:rsidP="00A20837">
            <w:pPr>
              <w:pStyle w:val="TableEntry"/>
            </w:pPr>
            <w:r w:rsidRPr="00C67286">
              <w:t>(date/time)</w:t>
            </w:r>
            <w:r w:rsidR="00446AC4" w:rsidRPr="00C67286">
              <w:t xml:space="preserve"> to</w:t>
            </w:r>
          </w:p>
        </w:tc>
        <w:tc>
          <w:tcPr>
            <w:tcW w:w="1843" w:type="dxa"/>
            <w:tcPrChange w:id="2133" w:author="Jose Costa Teixeira" w:date="2017-07-04T20:00:00Z">
              <w:tcPr>
                <w:tcW w:w="1701" w:type="dxa"/>
              </w:tcPr>
            </w:tcPrChange>
          </w:tcPr>
          <w:p w14:paraId="143A3BF5" w14:textId="77777777" w:rsidR="00A20837" w:rsidRPr="00C67286" w:rsidRDefault="00A20837" w:rsidP="00A20837">
            <w:pPr>
              <w:pStyle w:val="TableEntry"/>
            </w:pPr>
            <w:r w:rsidRPr="00C67286">
              <w:t>Datetime</w:t>
            </w:r>
          </w:p>
          <w:p w14:paraId="0203A789" w14:textId="717294AF" w:rsidR="00A20837" w:rsidRPr="00C67286" w:rsidRDefault="00A20837" w:rsidP="00A20837">
            <w:pPr>
              <w:pStyle w:val="TableEntry"/>
            </w:pPr>
            <w:r w:rsidRPr="00C67286">
              <w:t>yyyy-mm-dd hh:mm:ss</w:t>
            </w:r>
          </w:p>
        </w:tc>
        <w:tc>
          <w:tcPr>
            <w:tcW w:w="993" w:type="dxa"/>
            <w:tcPrChange w:id="2134" w:author="Jose Costa Teixeira" w:date="2017-07-04T20:00:00Z">
              <w:tcPr>
                <w:tcW w:w="1135" w:type="dxa"/>
              </w:tcPr>
            </w:tcPrChange>
          </w:tcPr>
          <w:p w14:paraId="4FB725DF" w14:textId="1ED4E672" w:rsidR="00A20837" w:rsidRPr="00C67286" w:rsidRDefault="00A20837" w:rsidP="00A20837">
            <w:pPr>
              <w:pStyle w:val="TableEntry"/>
            </w:pPr>
            <w:r w:rsidRPr="00C67286">
              <w:t>N</w:t>
            </w:r>
          </w:p>
        </w:tc>
        <w:tc>
          <w:tcPr>
            <w:tcW w:w="4677" w:type="dxa"/>
            <w:tcPrChange w:id="2135" w:author="Jose Costa Teixeira" w:date="2017-07-04T20:00:00Z">
              <w:tcPr>
                <w:tcW w:w="4678" w:type="dxa"/>
              </w:tcPr>
            </w:tcPrChange>
          </w:tcPr>
          <w:p w14:paraId="11BD1D91" w14:textId="69FA9319" w:rsidR="00A20837" w:rsidRPr="00C67286" w:rsidRDefault="00A14EB7" w:rsidP="00A20837">
            <w:pPr>
              <w:pStyle w:val="TableEntry"/>
            </w:pPr>
            <w:r w:rsidRPr="00C67286">
              <w:t xml:space="preserve">The time </w:t>
            </w:r>
            <w:r w:rsidR="00446AC4" w:rsidRPr="00C67286">
              <w:t xml:space="preserve">end </w:t>
            </w:r>
            <w:r w:rsidRPr="00C67286">
              <w:t>that the medication is planned to be administered</w:t>
            </w:r>
          </w:p>
        </w:tc>
      </w:tr>
      <w:tr w:rsidR="00A20837" w:rsidRPr="00C67286" w14:paraId="67055BAC" w14:textId="77777777" w:rsidTr="00A34FD0">
        <w:trPr>
          <w:cantSplit/>
          <w:trHeight w:val="332"/>
          <w:jc w:val="center"/>
          <w:trPrChange w:id="2136" w:author="Jose Costa Teixeira" w:date="2017-07-04T20:00:00Z">
            <w:trPr>
              <w:cantSplit/>
              <w:trHeight w:val="332"/>
              <w:jc w:val="center"/>
            </w:trPr>
          </w:trPrChange>
        </w:trPr>
        <w:tc>
          <w:tcPr>
            <w:tcW w:w="1838" w:type="dxa"/>
            <w:tcPrChange w:id="2137" w:author="Jose Costa Teixeira" w:date="2017-07-04T20:00:00Z">
              <w:tcPr>
                <w:tcW w:w="1838" w:type="dxa"/>
              </w:tcPr>
            </w:tcPrChange>
          </w:tcPr>
          <w:p w14:paraId="44B30379" w14:textId="0C8278EF" w:rsidR="00A20837" w:rsidRPr="00C67286" w:rsidRDefault="00A20837" w:rsidP="00A20837">
            <w:pPr>
              <w:pStyle w:val="TableEntry"/>
            </w:pPr>
            <w:r w:rsidRPr="00C67286">
              <w:t>(patient)</w:t>
            </w:r>
          </w:p>
        </w:tc>
        <w:tc>
          <w:tcPr>
            <w:tcW w:w="1843" w:type="dxa"/>
            <w:tcPrChange w:id="2138" w:author="Jose Costa Teixeira" w:date="2017-07-04T20:00:00Z">
              <w:tcPr>
                <w:tcW w:w="1701" w:type="dxa"/>
              </w:tcPr>
            </w:tcPrChange>
          </w:tcPr>
          <w:p w14:paraId="44D1B389" w14:textId="77777777" w:rsidR="00A20837" w:rsidRPr="00C67286" w:rsidRDefault="00A20837" w:rsidP="00A20837">
            <w:pPr>
              <w:pStyle w:val="TableEntry"/>
            </w:pPr>
          </w:p>
        </w:tc>
        <w:tc>
          <w:tcPr>
            <w:tcW w:w="993" w:type="dxa"/>
            <w:tcPrChange w:id="2139" w:author="Jose Costa Teixeira" w:date="2017-07-04T20:00:00Z">
              <w:tcPr>
                <w:tcW w:w="1135" w:type="dxa"/>
              </w:tcPr>
            </w:tcPrChange>
          </w:tcPr>
          <w:p w14:paraId="41D236A0" w14:textId="01D29D2A" w:rsidR="00A20837" w:rsidRPr="00C67286" w:rsidRDefault="00A20837" w:rsidP="00A20837">
            <w:pPr>
              <w:pStyle w:val="TableEntry"/>
            </w:pPr>
            <w:r w:rsidRPr="00C67286">
              <w:t>N</w:t>
            </w:r>
          </w:p>
        </w:tc>
        <w:tc>
          <w:tcPr>
            <w:tcW w:w="4677" w:type="dxa"/>
            <w:tcPrChange w:id="2140" w:author="Jose Costa Teixeira" w:date="2017-07-04T20:00:00Z">
              <w:tcPr>
                <w:tcW w:w="4678" w:type="dxa"/>
              </w:tcPr>
            </w:tcPrChange>
          </w:tcPr>
          <w:p w14:paraId="22991D4A" w14:textId="1819C5AD" w:rsidR="00A20837" w:rsidRPr="00C67286" w:rsidRDefault="00A14EB7" w:rsidP="00A20837">
            <w:pPr>
              <w:pStyle w:val="TableEntry"/>
            </w:pPr>
            <w:r w:rsidRPr="00C67286">
              <w:t>The patient for which the medication is planned</w:t>
            </w:r>
          </w:p>
        </w:tc>
      </w:tr>
      <w:tr w:rsidR="00A20837" w:rsidRPr="00C67286" w14:paraId="11383600" w14:textId="77777777" w:rsidTr="00A34FD0">
        <w:trPr>
          <w:cantSplit/>
          <w:trHeight w:val="332"/>
          <w:jc w:val="center"/>
          <w:trPrChange w:id="2141" w:author="Jose Costa Teixeira" w:date="2017-07-04T20:00:00Z">
            <w:trPr>
              <w:cantSplit/>
              <w:trHeight w:val="332"/>
              <w:jc w:val="center"/>
            </w:trPr>
          </w:trPrChange>
        </w:trPr>
        <w:tc>
          <w:tcPr>
            <w:tcW w:w="1838" w:type="dxa"/>
            <w:tcPrChange w:id="2142" w:author="Jose Costa Teixeira" w:date="2017-07-04T20:00:00Z">
              <w:tcPr>
                <w:tcW w:w="1838" w:type="dxa"/>
              </w:tcPr>
            </w:tcPrChange>
          </w:tcPr>
          <w:p w14:paraId="742F83F1" w14:textId="6789D9D5" w:rsidR="00A20837" w:rsidRPr="00C67286" w:rsidRDefault="00A20837" w:rsidP="00A20837">
            <w:pPr>
              <w:pStyle w:val="TableEntry"/>
            </w:pPr>
            <w:r w:rsidRPr="00C67286">
              <w:t>status</w:t>
            </w:r>
          </w:p>
        </w:tc>
        <w:tc>
          <w:tcPr>
            <w:tcW w:w="1843" w:type="dxa"/>
            <w:tcPrChange w:id="2143" w:author="Jose Costa Teixeira" w:date="2017-07-04T20:00:00Z">
              <w:tcPr>
                <w:tcW w:w="1701" w:type="dxa"/>
              </w:tcPr>
            </w:tcPrChange>
          </w:tcPr>
          <w:p w14:paraId="5DE59D60" w14:textId="61FDA303" w:rsidR="00A20837" w:rsidRPr="00C67286" w:rsidRDefault="00A20837" w:rsidP="00A20837">
            <w:pPr>
              <w:pStyle w:val="TableEntry"/>
            </w:pPr>
            <w:r w:rsidRPr="00C67286">
              <w:t>string</w:t>
            </w:r>
          </w:p>
        </w:tc>
        <w:tc>
          <w:tcPr>
            <w:tcW w:w="993" w:type="dxa"/>
            <w:tcPrChange w:id="2144" w:author="Jose Costa Teixeira" w:date="2017-07-04T20:00:00Z">
              <w:tcPr>
                <w:tcW w:w="1135" w:type="dxa"/>
              </w:tcPr>
            </w:tcPrChange>
          </w:tcPr>
          <w:p w14:paraId="4CD34A36" w14:textId="655643B3" w:rsidR="00A20837" w:rsidRPr="00C67286" w:rsidRDefault="00A20837" w:rsidP="00A20837">
            <w:pPr>
              <w:pStyle w:val="TableEntry"/>
            </w:pPr>
            <w:r w:rsidRPr="00C67286">
              <w:t>N</w:t>
            </w:r>
          </w:p>
        </w:tc>
        <w:tc>
          <w:tcPr>
            <w:tcW w:w="4677" w:type="dxa"/>
            <w:tcPrChange w:id="2145" w:author="Jose Costa Teixeira" w:date="2017-07-04T20:00:00Z">
              <w:tcPr>
                <w:tcW w:w="4678" w:type="dxa"/>
              </w:tcPr>
            </w:tcPrChange>
          </w:tcPr>
          <w:p w14:paraId="60D2C764" w14:textId="30D415E7" w:rsidR="00A20837" w:rsidRPr="00C67286" w:rsidRDefault="00A14EB7" w:rsidP="00A20837">
            <w:pPr>
              <w:pStyle w:val="TableEntry"/>
            </w:pPr>
            <w:r w:rsidRPr="00C67286">
              <w:t>The status of the medication request. Typically this is “active”</w:t>
            </w:r>
          </w:p>
        </w:tc>
      </w:tr>
      <w:tr w:rsidR="00A20837" w:rsidRPr="00C67286" w14:paraId="690EC667" w14:textId="77777777" w:rsidTr="00A34FD0">
        <w:trPr>
          <w:cantSplit/>
          <w:trHeight w:val="332"/>
          <w:jc w:val="center"/>
          <w:trPrChange w:id="2146" w:author="Jose Costa Teixeira" w:date="2017-07-04T20:00:00Z">
            <w:trPr>
              <w:cantSplit/>
              <w:trHeight w:val="332"/>
              <w:jc w:val="center"/>
            </w:trPr>
          </w:trPrChange>
        </w:trPr>
        <w:tc>
          <w:tcPr>
            <w:tcW w:w="1838" w:type="dxa"/>
            <w:tcPrChange w:id="2147" w:author="Jose Costa Teixeira" w:date="2017-07-04T20:00:00Z">
              <w:tcPr>
                <w:tcW w:w="1838" w:type="dxa"/>
              </w:tcPr>
            </w:tcPrChange>
          </w:tcPr>
          <w:p w14:paraId="0D4D80E2" w14:textId="14D5D53B" w:rsidR="00A20837" w:rsidRPr="00C67286" w:rsidRDefault="00A20837" w:rsidP="00A20837">
            <w:pPr>
              <w:pStyle w:val="TableEntry"/>
            </w:pPr>
            <w:r w:rsidRPr="00C67286">
              <w:t>Performer</w:t>
            </w:r>
          </w:p>
        </w:tc>
        <w:tc>
          <w:tcPr>
            <w:tcW w:w="1843" w:type="dxa"/>
            <w:tcPrChange w:id="2148" w:author="Jose Costa Teixeira" w:date="2017-07-04T20:00:00Z">
              <w:tcPr>
                <w:tcW w:w="1701" w:type="dxa"/>
              </w:tcPr>
            </w:tcPrChange>
          </w:tcPr>
          <w:p w14:paraId="715612B3" w14:textId="77777777" w:rsidR="00A20837" w:rsidRPr="00C67286" w:rsidRDefault="00A20837" w:rsidP="00A20837">
            <w:pPr>
              <w:pStyle w:val="TableEntry"/>
            </w:pPr>
          </w:p>
        </w:tc>
        <w:tc>
          <w:tcPr>
            <w:tcW w:w="993" w:type="dxa"/>
            <w:tcPrChange w:id="2149" w:author="Jose Costa Teixeira" w:date="2017-07-04T20:00:00Z">
              <w:tcPr>
                <w:tcW w:w="1135" w:type="dxa"/>
              </w:tcPr>
            </w:tcPrChange>
          </w:tcPr>
          <w:p w14:paraId="0E184A80" w14:textId="2EC61ECA" w:rsidR="00A20837" w:rsidRPr="00C67286" w:rsidRDefault="00A20837" w:rsidP="00A20837">
            <w:pPr>
              <w:pStyle w:val="TableEntry"/>
            </w:pPr>
            <w:r w:rsidRPr="00C67286">
              <w:t>N</w:t>
            </w:r>
          </w:p>
        </w:tc>
        <w:tc>
          <w:tcPr>
            <w:tcW w:w="4677" w:type="dxa"/>
            <w:tcPrChange w:id="2150" w:author="Jose Costa Teixeira" w:date="2017-07-04T20:00:00Z">
              <w:tcPr>
                <w:tcW w:w="4678" w:type="dxa"/>
              </w:tcPr>
            </w:tcPrChange>
          </w:tcPr>
          <w:p w14:paraId="54EED283" w14:textId="223BE6E2" w:rsidR="00A20837" w:rsidRPr="00C67286" w:rsidRDefault="00A14EB7" w:rsidP="00A20837">
            <w:pPr>
              <w:pStyle w:val="TableEntry"/>
            </w:pPr>
            <w:r w:rsidRPr="00C67286">
              <w:t>The intended performer</w:t>
            </w:r>
          </w:p>
        </w:tc>
      </w:tr>
      <w:tr w:rsidR="00A20837" w:rsidRPr="00C67286" w14:paraId="435831B7" w14:textId="77777777" w:rsidTr="00A34FD0">
        <w:trPr>
          <w:cantSplit/>
          <w:trHeight w:val="332"/>
          <w:jc w:val="center"/>
          <w:trPrChange w:id="2151" w:author="Jose Costa Teixeira" w:date="2017-07-04T20:00:00Z">
            <w:trPr>
              <w:cantSplit/>
              <w:trHeight w:val="332"/>
              <w:jc w:val="center"/>
            </w:trPr>
          </w:trPrChange>
        </w:trPr>
        <w:tc>
          <w:tcPr>
            <w:tcW w:w="1838" w:type="dxa"/>
            <w:tcPrChange w:id="2152" w:author="Jose Costa Teixeira" w:date="2017-07-04T20:00:00Z">
              <w:tcPr>
                <w:tcW w:w="1838" w:type="dxa"/>
              </w:tcPr>
            </w:tcPrChange>
          </w:tcPr>
          <w:p w14:paraId="255202E7" w14:textId="542B124A" w:rsidR="00A20837" w:rsidRPr="00C67286" w:rsidRDefault="00A20837" w:rsidP="00A20837">
            <w:pPr>
              <w:pStyle w:val="TableEntry"/>
            </w:pPr>
            <w:r w:rsidRPr="00C67286">
              <w:t>Order type</w:t>
            </w:r>
          </w:p>
        </w:tc>
        <w:tc>
          <w:tcPr>
            <w:tcW w:w="1843" w:type="dxa"/>
            <w:tcPrChange w:id="2153" w:author="Jose Costa Teixeira" w:date="2017-07-04T20:00:00Z">
              <w:tcPr>
                <w:tcW w:w="1701" w:type="dxa"/>
              </w:tcPr>
            </w:tcPrChange>
          </w:tcPr>
          <w:p w14:paraId="564624F1" w14:textId="08106039" w:rsidR="00A20837" w:rsidRPr="00C67286" w:rsidRDefault="00A20837" w:rsidP="00A20837">
            <w:pPr>
              <w:pStyle w:val="TableEntry"/>
            </w:pPr>
            <w:r w:rsidRPr="00C67286">
              <w:t>Fixed value: “instance-order”</w:t>
            </w:r>
          </w:p>
        </w:tc>
        <w:tc>
          <w:tcPr>
            <w:tcW w:w="993" w:type="dxa"/>
            <w:tcPrChange w:id="2154" w:author="Jose Costa Teixeira" w:date="2017-07-04T20:00:00Z">
              <w:tcPr>
                <w:tcW w:w="1135" w:type="dxa"/>
              </w:tcPr>
            </w:tcPrChange>
          </w:tcPr>
          <w:p w14:paraId="5C042743" w14:textId="428D7AFE" w:rsidR="00A20837" w:rsidRPr="00C67286" w:rsidRDefault="00A20837" w:rsidP="00A20837">
            <w:pPr>
              <w:pStyle w:val="TableEntry"/>
            </w:pPr>
            <w:r w:rsidRPr="00C67286">
              <w:t>N</w:t>
            </w:r>
          </w:p>
        </w:tc>
        <w:tc>
          <w:tcPr>
            <w:tcW w:w="4677" w:type="dxa"/>
            <w:tcPrChange w:id="2155" w:author="Jose Costa Teixeira" w:date="2017-07-04T20:00:00Z">
              <w:tcPr>
                <w:tcW w:w="4678" w:type="dxa"/>
              </w:tcPr>
            </w:tcPrChange>
          </w:tcPr>
          <w:p w14:paraId="26631CE5" w14:textId="3CA0722F" w:rsidR="00A20837" w:rsidRPr="00C67286" w:rsidRDefault="00A14EB7" w:rsidP="00A20837">
            <w:pPr>
              <w:pStyle w:val="TableEntry"/>
            </w:pPr>
            <w:r w:rsidRPr="00C67286">
              <w:t xml:space="preserve">The type </w:t>
            </w:r>
            <w:del w:id="2156" w:author="Jose Costa Teixeira" w:date="2017-04-17T12:22:00Z">
              <w:r w:rsidRPr="00C67286" w:rsidDel="00E2320F">
                <w:delText xml:space="preserve">od </w:delText>
              </w:r>
            </w:del>
            <w:ins w:id="2157" w:author="Jose Costa Teixeira" w:date="2017-04-17T12:22:00Z">
              <w:r w:rsidR="00E2320F" w:rsidRPr="00C67286">
                <w:t xml:space="preserve">of </w:t>
              </w:r>
            </w:ins>
            <w:r w:rsidRPr="00C67286">
              <w:t xml:space="preserve">Medication </w:t>
            </w:r>
            <w:del w:id="2158" w:author="Jose Costa Teixeira" w:date="2017-04-17T12:22:00Z">
              <w:r w:rsidRPr="00C67286" w:rsidDel="00E2320F">
                <w:delText>Order</w:delText>
              </w:r>
            </w:del>
            <w:ins w:id="2159" w:author="Jose Costa Teixeira" w:date="2017-04-17T12:22:00Z">
              <w:r w:rsidR="00E2320F" w:rsidRPr="00C67286">
                <w:t>Request</w:t>
              </w:r>
            </w:ins>
            <w:r w:rsidRPr="00C67286">
              <w:t>. Administration Requests are of type “</w:t>
            </w:r>
            <w:r w:rsidRPr="00C67286">
              <w:rPr>
                <w:b/>
                <w:rPrChange w:id="2160" w:author="Jose Costa Teixeira" w:date="2017-04-17T12:22:00Z">
                  <w:rPr/>
                </w:rPrChange>
              </w:rPr>
              <w:t>instance-order</w:t>
            </w:r>
            <w:r w:rsidRPr="00C67286">
              <w:t>”</w:t>
            </w:r>
          </w:p>
        </w:tc>
      </w:tr>
    </w:tbl>
    <w:p w14:paraId="6493906A" w14:textId="388670EA" w:rsidR="00A20837" w:rsidRPr="00C67286" w:rsidRDefault="00A20837" w:rsidP="009D7BA1">
      <w:pPr>
        <w:pStyle w:val="BodyText"/>
        <w:keepNext/>
        <w:rPr>
          <w:b/>
        </w:rPr>
      </w:pPr>
    </w:p>
    <w:p w14:paraId="6355DD10" w14:textId="77777777" w:rsidR="00A20837" w:rsidRPr="00C67286" w:rsidRDefault="00A20837" w:rsidP="009D7BA1">
      <w:pPr>
        <w:pStyle w:val="BodyText"/>
        <w:keepNext/>
        <w:rPr>
          <w:b/>
        </w:rPr>
      </w:pPr>
    </w:p>
    <w:p w14:paraId="21536F99" w14:textId="4A9EEB69" w:rsidR="009D7BA1" w:rsidRPr="00C67286" w:rsidRDefault="009D7BA1" w:rsidP="009D7BA1">
      <w:pPr>
        <w:pStyle w:val="BodyText"/>
        <w:keepNext/>
        <w:rPr>
          <w:b/>
        </w:rPr>
      </w:pPr>
      <w:r w:rsidRPr="00C67286">
        <w:rPr>
          <w:b/>
        </w:rPr>
        <w:t xml:space="preserve">_id </w:t>
      </w:r>
    </w:p>
    <w:p w14:paraId="1D72E99D" w14:textId="4AA051C0" w:rsidR="009D7BA1" w:rsidRPr="00C67286" w:rsidRDefault="009D7BA1" w:rsidP="009D7BA1">
      <w:pPr>
        <w:pStyle w:val="BodyText"/>
        <w:ind w:left="720"/>
      </w:pPr>
      <w:r w:rsidRPr="00C67286">
        <w:t xml:space="preserve">This parameter of type </w:t>
      </w:r>
      <w:r w:rsidRPr="00C67286">
        <w:rPr>
          <w:rStyle w:val="XMLname"/>
        </w:rPr>
        <w:t>string</w:t>
      </w:r>
      <w:r w:rsidRPr="00C67286">
        <w:rPr>
          <w:i/>
        </w:rPr>
        <w:t xml:space="preserve">, </w:t>
      </w:r>
      <w:r w:rsidRPr="00C67286">
        <w:t>when supplied, represents the resource identifier to be retrieved</w:t>
      </w:r>
      <w:ins w:id="2161" w:author="Jose Costa Teixeira" w:date="2017-07-04T20:00:00Z">
        <w:r w:rsidR="00A34FD0">
          <w:t xml:space="preserve">. It is intended to retrieve one specific resource instance for which the id is </w:t>
        </w:r>
        <w:r w:rsidR="00A34FD0">
          <w:lastRenderedPageBreak/>
          <w:t>know</w:t>
        </w:r>
      </w:ins>
      <w:ins w:id="2162" w:author="Jose Costa Teixeira" w:date="2017-07-04T20:01:00Z">
        <w:r w:rsidR="00A34FD0">
          <w:t>n. An example could be to get a specific instance for which reception is not complete or may have been updated.</w:t>
        </w:r>
      </w:ins>
    </w:p>
    <w:p w14:paraId="18ECFA34" w14:textId="2ABFDC4B" w:rsidR="009D7BA1" w:rsidRPr="00C67286" w:rsidRDefault="009D7BA1" w:rsidP="009D7BA1">
      <w:pPr>
        <w:pStyle w:val="BodyText"/>
        <w:ind w:left="720"/>
      </w:pPr>
      <w:r w:rsidRPr="00C67286">
        <w:t>Note: A search using _id is always an exact match search.</w:t>
      </w:r>
    </w:p>
    <w:p w14:paraId="56476A84" w14:textId="77777777" w:rsidR="009D7BA1" w:rsidRPr="00C67286" w:rsidRDefault="009D7BA1" w:rsidP="009D7BA1">
      <w:pPr>
        <w:pStyle w:val="BodyText"/>
        <w:rPr>
          <w:b/>
        </w:rPr>
      </w:pPr>
      <w:r w:rsidRPr="00C67286">
        <w:rPr>
          <w:b/>
        </w:rPr>
        <w:t>identifier Search Parameter</w:t>
      </w:r>
    </w:p>
    <w:p w14:paraId="0CCE2AB0" w14:textId="73573081" w:rsidR="009D7BA1" w:rsidRPr="00C67286" w:rsidRDefault="009D7BA1">
      <w:pPr>
        <w:pStyle w:val="BodyText"/>
        <w:ind w:left="720"/>
      </w:pPr>
      <w:r w:rsidRPr="00C67286">
        <w:t xml:space="preserve">This repeating parameter of type </w:t>
      </w:r>
      <w:r w:rsidRPr="00C67286">
        <w:rPr>
          <w:rStyle w:val="XMLname"/>
        </w:rPr>
        <w:t>token</w:t>
      </w:r>
      <w:r w:rsidRPr="00C67286">
        <w:rPr>
          <w:i/>
        </w:rPr>
        <w:t xml:space="preserve">, </w:t>
      </w:r>
      <w:r w:rsidRPr="00C67286">
        <w:t xml:space="preserve">when supplied, specifies an identifier associated with the Medication Administration Order instance whose information is being queried (e.g., a local identifier, account identifier, etc.).  </w:t>
      </w:r>
    </w:p>
    <w:p w14:paraId="60DE9433" w14:textId="46738313" w:rsidR="009D7BA1" w:rsidRPr="00C67286" w:rsidRDefault="009D7BA1">
      <w:pPr>
        <w:pStyle w:val="BodyText"/>
        <w:ind w:left="720"/>
        <w:rPr>
          <w:b/>
        </w:rPr>
      </w:pPr>
      <w:r w:rsidRPr="00C67286">
        <w:t xml:space="preserve">If multiple instances of this parameter are provided in the query, the query represents a logical AND condition (i.e., all of the associated identifiers must match). </w:t>
      </w:r>
    </w:p>
    <w:p w14:paraId="0BE5300F" w14:textId="77777777" w:rsidR="00A34FD0" w:rsidRDefault="00A34FD0" w:rsidP="009D7BA1">
      <w:pPr>
        <w:pStyle w:val="BodyText"/>
        <w:rPr>
          <w:ins w:id="2163" w:author="Jose Costa Teixeira" w:date="2017-07-04T20:07:00Z"/>
          <w:b/>
        </w:rPr>
      </w:pPr>
    </w:p>
    <w:p w14:paraId="4DB39A60" w14:textId="17ED766F" w:rsidR="009D7BA1" w:rsidRPr="00C67286" w:rsidRDefault="009D7BA1" w:rsidP="009D7BA1">
      <w:pPr>
        <w:pStyle w:val="BodyText"/>
        <w:rPr>
          <w:b/>
        </w:rPr>
      </w:pPr>
      <w:r w:rsidRPr="00C67286">
        <w:rPr>
          <w:b/>
        </w:rPr>
        <w:t>Date and time of planned administration</w:t>
      </w:r>
    </w:p>
    <w:p w14:paraId="00F58549" w14:textId="526B53F1" w:rsidR="009D7BA1" w:rsidRPr="00C67286" w:rsidRDefault="009D7BA1">
      <w:pPr>
        <w:pStyle w:val="BodyText"/>
        <w:ind w:left="720"/>
      </w:pPr>
      <w:r w:rsidRPr="00C67286">
        <w:t xml:space="preserve">These parameters of type </w:t>
      </w:r>
      <w:r w:rsidR="00B71100">
        <w:t>dateTime</w:t>
      </w:r>
      <w:ins w:id="2164" w:author="Jose Costa Teixeira" w:date="2017-07-04T20:04:00Z">
        <w:r w:rsidR="00A34FD0">
          <w:t xml:space="preserve"> serve to query for medication</w:t>
        </w:r>
      </w:ins>
      <w:ins w:id="2165" w:author="Jose Costa Teixeira" w:date="2017-07-04T20:06:00Z">
        <w:r w:rsidR="00A34FD0">
          <w:t xml:space="preserve"> administration</w:t>
        </w:r>
      </w:ins>
      <w:ins w:id="2166" w:author="Jose Costa Teixeira" w:date="2017-07-04T20:04:00Z">
        <w:r w:rsidR="00A34FD0">
          <w:t xml:space="preserve">s planned </w:t>
        </w:r>
      </w:ins>
      <w:ins w:id="2167" w:author="Jose Costa Teixeira" w:date="2017-07-04T20:06:00Z">
        <w:r w:rsidR="00A34FD0">
          <w:t xml:space="preserve">for </w:t>
        </w:r>
      </w:ins>
      <w:ins w:id="2168" w:author="Jose Costa Teixeira" w:date="2017-07-04T20:05:00Z">
        <w:r w:rsidR="00A34FD0">
          <w:t>a given time period. For example, only a morning shift, or only a specific day.</w:t>
        </w:r>
      </w:ins>
    </w:p>
    <w:p w14:paraId="224BFA53" w14:textId="0157BB46" w:rsidR="009D7BA1" w:rsidRPr="00C67286" w:rsidRDefault="009D7BA1">
      <w:pPr>
        <w:pStyle w:val="BodyText"/>
        <w:ind w:left="720"/>
      </w:pPr>
      <w:r w:rsidRPr="00C67286">
        <w:t>See FHIR specs for search based on boundaries and approximate searches…</w:t>
      </w:r>
    </w:p>
    <w:p w14:paraId="2371D9FD" w14:textId="2CE18B8C" w:rsidR="009D7BA1" w:rsidRPr="00C67286" w:rsidRDefault="009D7BA1" w:rsidP="009D7BA1">
      <w:pPr>
        <w:pStyle w:val="BodyText"/>
        <w:ind w:left="720"/>
      </w:pPr>
    </w:p>
    <w:p w14:paraId="63B33C05" w14:textId="6BE51AB7" w:rsidR="009D7BA1" w:rsidRPr="00C67286" w:rsidRDefault="009D7BA1" w:rsidP="009D7BA1">
      <w:pPr>
        <w:pStyle w:val="BodyText"/>
        <w:rPr>
          <w:b/>
        </w:rPr>
      </w:pPr>
      <w:r w:rsidRPr="00C67286">
        <w:rPr>
          <w:b/>
        </w:rPr>
        <w:t>Patient Identification</w:t>
      </w:r>
    </w:p>
    <w:p w14:paraId="11C88EAE" w14:textId="77777777" w:rsidR="003213DA" w:rsidRDefault="00A34FD0">
      <w:pPr>
        <w:pStyle w:val="BodyText"/>
        <w:ind w:left="720"/>
        <w:rPr>
          <w:ins w:id="2169" w:author="Jose Costa Teixeira" w:date="2017-07-23T19:34:00Z"/>
        </w:rPr>
        <w:pPrChange w:id="2170" w:author="Jose Costa Teixeira" w:date="2017-07-23T19:33:00Z">
          <w:pPr>
            <w:pStyle w:val="BodyText"/>
            <w:ind w:firstLine="720"/>
          </w:pPr>
        </w:pPrChange>
      </w:pPr>
      <w:ins w:id="2171" w:author="Jose Costa Teixeira" w:date="2017-07-04T20:05:00Z">
        <w:r>
          <w:t xml:space="preserve">This parameter </w:t>
        </w:r>
      </w:ins>
      <w:del w:id="2172" w:author="Jose Costa Teixeira" w:date="2017-07-04T20:05:00Z">
        <w:r w:rsidR="009D7BA1" w:rsidRPr="00C67286" w:rsidDel="00A34FD0">
          <w:delText xml:space="preserve">To </w:delText>
        </w:r>
      </w:del>
      <w:ins w:id="2173" w:author="Jose Costa Teixeira" w:date="2017-07-04T20:05:00Z">
        <w:r>
          <w:t xml:space="preserve">serves to allow retrieving </w:t>
        </w:r>
      </w:ins>
      <w:del w:id="2174" w:author="Jose Costa Teixeira" w:date="2017-07-04T20:05:00Z">
        <w:r w:rsidR="009D7BA1" w:rsidRPr="00C67286" w:rsidDel="00A34FD0">
          <w:delText xml:space="preserve">get </w:delText>
        </w:r>
      </w:del>
      <w:r w:rsidR="009D7BA1" w:rsidRPr="00C67286">
        <w:t>the medication administrations planned for a specific patient</w:t>
      </w:r>
      <w:ins w:id="2175" w:author="Jose Costa Teixeira" w:date="2017-07-23T19:33:00Z">
        <w:r w:rsidR="003213DA">
          <w:t>.</w:t>
        </w:r>
      </w:ins>
    </w:p>
    <w:p w14:paraId="1AC6FCBA" w14:textId="3616F67B" w:rsidR="009D7BA1" w:rsidRPr="00C67286" w:rsidRDefault="003213DA">
      <w:pPr>
        <w:pStyle w:val="BodyText"/>
        <w:ind w:left="720"/>
        <w:pPrChange w:id="2176" w:author="Jose Costa Teixeira" w:date="2017-07-23T19:38:00Z">
          <w:pPr>
            <w:pStyle w:val="BodyText"/>
            <w:ind w:firstLine="720"/>
          </w:pPr>
        </w:pPrChange>
      </w:pPr>
      <w:ins w:id="2177" w:author="Jose Costa Teixeira" w:date="2017-07-23T19:35:00Z">
        <w:r>
          <w:t xml:space="preserve">It </w:t>
        </w:r>
      </w:ins>
      <w:ins w:id="2178" w:author="Jose Costa Teixeira" w:date="2017-07-23T19:34:00Z">
        <w:r>
          <w:t>is possible to search for requests for several patients in one query</w:t>
        </w:r>
      </w:ins>
      <w:ins w:id="2179" w:author="Jose Costa Teixeira" w:date="2017-07-23T19:35:00Z">
        <w:r>
          <w:t>, by specifying several possible values for a given parameter</w:t>
        </w:r>
      </w:ins>
      <w:ins w:id="2180" w:author="Jose Costa Teixeira" w:date="2017-07-23T19:37:00Z">
        <w:r>
          <w:t>. For example</w:t>
        </w:r>
      </w:ins>
      <w:del w:id="2181" w:author="Jose Costa Teixeira" w:date="2017-07-23T19:33:00Z">
        <w:r w:rsidR="009D7BA1" w:rsidRPr="00C67286" w:rsidDel="003213DA">
          <w:delText xml:space="preserve"> </w:delText>
        </w:r>
      </w:del>
    </w:p>
    <w:p w14:paraId="62CF3387" w14:textId="18A84C47" w:rsidR="009D7BA1" w:rsidRPr="003213DA" w:rsidDel="00A34FD0" w:rsidRDefault="009D7BA1">
      <w:pPr>
        <w:pStyle w:val="BodyText"/>
        <w:ind w:left="720" w:firstLine="720"/>
        <w:rPr>
          <w:del w:id="2182" w:author="Jose Costa Teixeira" w:date="2017-07-04T20:06:00Z"/>
          <w:moveFrom w:id="2183" w:author="Jose Costa Teixeira" w:date="2017-07-04T20:06:00Z"/>
          <w:sz w:val="28"/>
          <w:rPrChange w:id="2184" w:author="Jose Costa Teixeira" w:date="2017-07-23T19:34:00Z">
            <w:rPr>
              <w:del w:id="2185" w:author="Jose Costa Teixeira" w:date="2017-07-04T20:06:00Z"/>
              <w:moveFrom w:id="2186" w:author="Jose Costa Teixeira" w:date="2017-07-04T20:06:00Z"/>
            </w:rPr>
          </w:rPrChange>
        </w:rPr>
        <w:pPrChange w:id="2187" w:author="Jose Costa Teixeira" w:date="2017-07-04T20:08:00Z">
          <w:pPr>
            <w:pStyle w:val="BodyText"/>
            <w:ind w:firstLine="720"/>
          </w:pPr>
        </w:pPrChange>
      </w:pPr>
      <w:moveFromRangeStart w:id="2188" w:author="Jose Costa Teixeira" w:date="2017-07-04T20:06:00Z" w:name="move486962123"/>
      <w:moveFrom w:id="2189" w:author="Jose Costa Teixeira" w:date="2017-07-04T20:06:00Z">
        <w:del w:id="2190" w:author="Jose Costa Teixeira" w:date="2017-07-04T20:06:00Z">
          <w:r w:rsidRPr="003213DA" w:rsidDel="00A34FD0">
            <w:rPr>
              <w:sz w:val="28"/>
              <w:rPrChange w:id="2191" w:author="Jose Costa Teixeira" w:date="2017-07-23T19:34:00Z">
                <w:rPr/>
              </w:rPrChange>
            </w:rPr>
            <w:delText>Note that only one patient ID can be searched in each query</w:delText>
          </w:r>
          <w:r w:rsidR="0017078C" w:rsidRPr="003213DA" w:rsidDel="00A34FD0">
            <w:rPr>
              <w:sz w:val="28"/>
              <w:rPrChange w:id="2192" w:author="Jose Costa Teixeira" w:date="2017-07-23T19:34:00Z">
                <w:rPr/>
              </w:rPrChange>
            </w:rPr>
            <w:delText xml:space="preserve"> – this is a limitation from FHIR and not an imposition from this profile.</w:delText>
          </w:r>
        </w:del>
      </w:moveFrom>
    </w:p>
    <w:moveFromRangeEnd w:id="2188"/>
    <w:p w14:paraId="5FE135EF" w14:textId="48E85BC2" w:rsidR="00A34FD0" w:rsidRPr="003213DA" w:rsidDel="00A34FD0" w:rsidRDefault="009D7BA1">
      <w:pPr>
        <w:pStyle w:val="BodyText"/>
        <w:ind w:left="1440"/>
        <w:rPr>
          <w:del w:id="2193" w:author="Jose Costa Teixeira" w:date="2017-07-04T20:07:00Z"/>
          <w:sz w:val="28"/>
          <w:rPrChange w:id="2194" w:author="Jose Costa Teixeira" w:date="2017-07-23T19:34:00Z">
            <w:rPr>
              <w:del w:id="2195" w:author="Jose Costa Teixeira" w:date="2017-07-04T20:07:00Z"/>
              <w:b/>
            </w:rPr>
          </w:rPrChange>
        </w:rPr>
        <w:pPrChange w:id="2196" w:author="Jose Costa Teixeira" w:date="2017-07-04T20:08:00Z">
          <w:pPr>
            <w:pStyle w:val="BodyText"/>
            <w:ind w:left="720"/>
          </w:pPr>
        </w:pPrChange>
      </w:pPr>
      <w:del w:id="2197" w:author="Jose Costa Teixeira" w:date="2017-07-04T20:06:00Z">
        <w:r w:rsidRPr="003213DA" w:rsidDel="00A34FD0">
          <w:rPr>
            <w:sz w:val="28"/>
            <w:rPrChange w:id="2198" w:author="Jose Costa Teixeira" w:date="2017-07-23T19:34:00Z">
              <w:rPr/>
            </w:rPrChange>
          </w:rPr>
          <w:delText>I</w:delText>
        </w:r>
      </w:del>
      <w:del w:id="2199" w:author="Jose Costa Teixeira" w:date="2017-07-23T19:33:00Z">
        <w:r w:rsidRPr="003213DA" w:rsidDel="003213DA">
          <w:rPr>
            <w:sz w:val="28"/>
            <w:rPrChange w:id="2200" w:author="Jose Costa Teixeira" w:date="2017-07-23T19:34:00Z">
              <w:rPr/>
            </w:rPrChange>
          </w:rPr>
          <w:delText xml:space="preserve">f multiple instances of this parameter are provided in the query, the query represents a logical AND condition (i.e., all </w:delText>
        </w:r>
      </w:del>
      <w:del w:id="2201" w:author="Jose Costa Teixeira" w:date="2017-07-04T20:06:00Z">
        <w:r w:rsidRPr="003213DA" w:rsidDel="00A34FD0">
          <w:rPr>
            <w:sz w:val="28"/>
            <w:rPrChange w:id="2202" w:author="Jose Costa Teixeira" w:date="2017-07-23T19:34:00Z">
              <w:rPr/>
            </w:rPrChange>
          </w:rPr>
          <w:delText xml:space="preserve">of </w:delText>
        </w:r>
      </w:del>
      <w:del w:id="2203" w:author="Jose Costa Teixeira" w:date="2017-07-23T19:33:00Z">
        <w:r w:rsidRPr="003213DA" w:rsidDel="003213DA">
          <w:rPr>
            <w:sz w:val="28"/>
            <w:rPrChange w:id="2204" w:author="Jose Costa Teixeira" w:date="2017-07-23T19:34:00Z">
              <w:rPr/>
            </w:rPrChange>
          </w:rPr>
          <w:delText xml:space="preserve">the associated identifiers must match). </w:delText>
        </w:r>
      </w:del>
    </w:p>
    <w:p w14:paraId="5CD9D4AC" w14:textId="656EF941" w:rsidR="00A34FD0" w:rsidRPr="003213DA" w:rsidDel="003213DA" w:rsidRDefault="00A34FD0">
      <w:pPr>
        <w:pStyle w:val="BodyText"/>
        <w:ind w:left="720"/>
        <w:rPr>
          <w:del w:id="2205" w:author="Jose Costa Teixeira" w:date="2017-07-23T19:33:00Z"/>
          <w:moveTo w:id="2206" w:author="Jose Costa Teixeira" w:date="2017-07-04T20:06:00Z"/>
          <w:sz w:val="28"/>
          <w:rPrChange w:id="2207" w:author="Jose Costa Teixeira" w:date="2017-07-23T19:34:00Z">
            <w:rPr>
              <w:del w:id="2208" w:author="Jose Costa Teixeira" w:date="2017-07-23T19:33:00Z"/>
              <w:moveTo w:id="2209" w:author="Jose Costa Teixeira" w:date="2017-07-04T20:06:00Z"/>
            </w:rPr>
          </w:rPrChange>
        </w:rPr>
        <w:pPrChange w:id="2210" w:author="Jose Costa Teixeira" w:date="2017-07-04T20:08:00Z">
          <w:pPr>
            <w:pStyle w:val="BodyText"/>
            <w:ind w:firstLine="720"/>
          </w:pPr>
        </w:pPrChange>
      </w:pPr>
      <w:moveToRangeStart w:id="2211" w:author="Jose Costa Teixeira" w:date="2017-07-04T20:06:00Z" w:name="move486962123"/>
      <w:moveTo w:id="2212" w:author="Jose Costa Teixeira" w:date="2017-07-04T20:06:00Z">
        <w:del w:id="2213" w:author="Jose Costa Teixeira" w:date="2017-07-04T20:07:00Z">
          <w:r w:rsidRPr="003213DA" w:rsidDel="00A34FD0">
            <w:rPr>
              <w:sz w:val="28"/>
              <w:rPrChange w:id="2214" w:author="Jose Costa Teixeira" w:date="2017-07-23T19:34:00Z">
                <w:rPr/>
              </w:rPrChange>
            </w:rPr>
            <w:delText xml:space="preserve">Note that </w:delText>
          </w:r>
        </w:del>
        <w:del w:id="2215" w:author="Jose Costa Teixeira" w:date="2017-07-23T19:33:00Z">
          <w:r w:rsidRPr="003213DA" w:rsidDel="003213DA">
            <w:rPr>
              <w:sz w:val="28"/>
              <w:rPrChange w:id="2216" w:author="Jose Costa Teixeira" w:date="2017-07-23T19:34:00Z">
                <w:rPr/>
              </w:rPrChange>
            </w:rPr>
            <w:delText>only one patient ID can be searched in each query</w:delText>
          </w:r>
        </w:del>
        <w:del w:id="2217" w:author="Jose Costa Teixeira" w:date="2017-07-04T20:07:00Z">
          <w:r w:rsidRPr="003213DA" w:rsidDel="00A34FD0">
            <w:rPr>
              <w:sz w:val="28"/>
              <w:rPrChange w:id="2218" w:author="Jose Costa Teixeira" w:date="2017-07-23T19:34:00Z">
                <w:rPr/>
              </w:rPrChange>
            </w:rPr>
            <w:delText xml:space="preserve"> – this is a limitation from FHIR and not an imposition from this profile</w:delText>
          </w:r>
        </w:del>
        <w:del w:id="2219" w:author="Jose Costa Teixeira" w:date="2017-07-23T19:33:00Z">
          <w:r w:rsidRPr="003213DA" w:rsidDel="003213DA">
            <w:rPr>
              <w:sz w:val="28"/>
              <w:rPrChange w:id="2220" w:author="Jose Costa Teixeira" w:date="2017-07-23T19:34:00Z">
                <w:rPr/>
              </w:rPrChange>
            </w:rPr>
            <w:delText>.</w:delText>
          </w:r>
        </w:del>
      </w:moveTo>
    </w:p>
    <w:moveToRangeEnd w:id="2211"/>
    <w:p w14:paraId="0617BD0A" w14:textId="41F0D218" w:rsidR="009D7BA1" w:rsidRDefault="003213DA">
      <w:pPr>
        <w:pStyle w:val="BodyText"/>
        <w:ind w:firstLine="720"/>
        <w:rPr>
          <w:ins w:id="2221" w:author="Jose Costa Teixeira" w:date="2017-07-23T19:38:00Z"/>
          <w:rFonts w:ascii="Helvetica" w:hAnsi="Helvetica"/>
          <w:color w:val="505050"/>
          <w:sz w:val="20"/>
          <w:szCs w:val="18"/>
          <w:shd w:val="clear" w:color="auto" w:fill="FAFAFA"/>
        </w:rPr>
        <w:pPrChange w:id="2222" w:author="Jose Costa Teixeira" w:date="2017-07-23T19:33:00Z">
          <w:pPr>
            <w:pStyle w:val="BodyText"/>
          </w:pPr>
        </w:pPrChange>
      </w:pPr>
      <w:ins w:id="2223" w:author="Jose Costa Teixeira" w:date="2017-07-23T19:38:00Z">
        <w:r>
          <w:rPr>
            <w:rFonts w:ascii="Helvetica" w:hAnsi="Helvetica"/>
            <w:color w:val="505050"/>
            <w:sz w:val="20"/>
            <w:szCs w:val="18"/>
            <w:shd w:val="clear" w:color="auto" w:fill="FAFAFA"/>
          </w:rPr>
          <w:fldChar w:fldCharType="begin"/>
        </w:r>
        <w:r>
          <w:rPr>
            <w:rFonts w:ascii="Helvetica" w:hAnsi="Helvetica"/>
            <w:color w:val="505050"/>
            <w:sz w:val="20"/>
            <w:szCs w:val="18"/>
            <w:shd w:val="clear" w:color="auto" w:fill="FAFAFA"/>
          </w:rPr>
          <w:instrText xml:space="preserve"> HYPERLINK "</w:instrText>
        </w:r>
      </w:ins>
      <w:ins w:id="2224" w:author="Jose Costa Teixeira" w:date="2017-07-23T19:32:00Z">
        <w:r w:rsidRPr="003213DA">
          <w:rPr>
            <w:rFonts w:ascii="Helvetica" w:hAnsi="Helvetica"/>
            <w:color w:val="505050"/>
            <w:sz w:val="20"/>
            <w:szCs w:val="18"/>
            <w:shd w:val="clear" w:color="auto" w:fill="FAFAFA"/>
            <w:rPrChange w:id="2225" w:author="Jose Costa Teixeira" w:date="2017-07-23T19:34:00Z">
              <w:rPr>
                <w:rFonts w:ascii="Helvetica" w:hAnsi="Helvetica"/>
                <w:color w:val="505050"/>
                <w:sz w:val="18"/>
                <w:szCs w:val="18"/>
                <w:shd w:val="clear" w:color="auto" w:fill="FAFAFA"/>
              </w:rPr>
            </w:rPrChange>
          </w:rPr>
          <w:instrText>http://test.fhir.org/r3/MedicationRequest?subject:</w:instrText>
        </w:r>
        <w:r w:rsidRPr="003213DA">
          <w:rPr>
            <w:rFonts w:ascii="Helvetica" w:hAnsi="Helvetica"/>
            <w:b/>
            <w:color w:val="505050"/>
            <w:sz w:val="20"/>
            <w:szCs w:val="18"/>
            <w:shd w:val="clear" w:color="auto" w:fill="FAFAFA"/>
            <w:rPrChange w:id="2226" w:author="Jose Costa Teixeira" w:date="2017-07-23T19:34:00Z">
              <w:rPr>
                <w:rFonts w:ascii="Helvetica" w:hAnsi="Helvetica"/>
                <w:color w:val="505050"/>
                <w:sz w:val="18"/>
                <w:szCs w:val="18"/>
                <w:shd w:val="clear" w:color="auto" w:fill="FAFAFA"/>
              </w:rPr>
            </w:rPrChange>
          </w:rPr>
          <w:instrText>Patient._id=347</w:instrText>
        </w:r>
      </w:ins>
      <w:ins w:id="2227" w:author="Jose Costa Teixeira" w:date="2017-07-23T19:33:00Z">
        <w:r w:rsidRPr="003213DA">
          <w:rPr>
            <w:rFonts w:ascii="Helvetica" w:hAnsi="Helvetica"/>
            <w:b/>
            <w:color w:val="505050"/>
            <w:sz w:val="20"/>
            <w:szCs w:val="18"/>
            <w:shd w:val="clear" w:color="auto" w:fill="FAFAFA"/>
            <w:rPrChange w:id="2228" w:author="Jose Costa Teixeira" w:date="2017-07-23T19:34:00Z">
              <w:rPr>
                <w:rFonts w:ascii="Helvetica" w:hAnsi="Helvetica"/>
                <w:color w:val="505050"/>
                <w:sz w:val="18"/>
                <w:szCs w:val="18"/>
                <w:shd w:val="clear" w:color="auto" w:fill="FAFAFA"/>
              </w:rPr>
            </w:rPrChange>
          </w:rPr>
          <w:instrText>,348,349</w:instrText>
        </w:r>
      </w:ins>
      <w:ins w:id="2229" w:author="Jose Costa Teixeira" w:date="2017-07-23T19:34:00Z">
        <w:r w:rsidRPr="003213DA">
          <w:rPr>
            <w:rFonts w:ascii="Helvetica" w:hAnsi="Helvetica"/>
            <w:color w:val="505050"/>
            <w:sz w:val="20"/>
            <w:szCs w:val="18"/>
            <w:shd w:val="clear" w:color="auto" w:fill="FAFAFA"/>
            <w:rPrChange w:id="2230" w:author="Jose Costa Teixeira" w:date="2017-07-23T19:34:00Z">
              <w:rPr>
                <w:rFonts w:ascii="Helvetica" w:hAnsi="Helvetica"/>
                <w:b/>
                <w:color w:val="505050"/>
                <w:sz w:val="20"/>
                <w:szCs w:val="18"/>
                <w:shd w:val="clear" w:color="auto" w:fill="FAFAFA"/>
              </w:rPr>
            </w:rPrChange>
          </w:rPr>
          <w:instrText>&amp;</w:instrText>
        </w:r>
      </w:ins>
      <w:ins w:id="2231" w:author="Jose Costa Teixeira" w:date="2017-07-23T19:38:00Z">
        <w:r>
          <w:rPr>
            <w:rFonts w:ascii="Helvetica" w:hAnsi="Helvetica"/>
            <w:color w:val="505050"/>
            <w:sz w:val="20"/>
            <w:szCs w:val="18"/>
            <w:shd w:val="clear" w:color="auto" w:fill="FAFAFA"/>
          </w:rPr>
          <w:instrText xml:space="preserve">" </w:instrText>
        </w:r>
        <w:r>
          <w:rPr>
            <w:rFonts w:ascii="Helvetica" w:hAnsi="Helvetica"/>
            <w:color w:val="505050"/>
            <w:sz w:val="20"/>
            <w:szCs w:val="18"/>
            <w:shd w:val="clear" w:color="auto" w:fill="FAFAFA"/>
          </w:rPr>
          <w:fldChar w:fldCharType="separate"/>
        </w:r>
      </w:ins>
      <w:r w:rsidRPr="00635A97">
        <w:rPr>
          <w:rStyle w:val="Hyperlink"/>
          <w:sz w:val="20"/>
          <w:rPrChange w:id="2232" w:author="Jose Costa Teixeira" w:date="2017-07-23T19:34:00Z">
            <w:rPr>
              <w:rFonts w:ascii="Helvetica" w:hAnsi="Helvetica"/>
              <w:color w:val="505050"/>
              <w:sz w:val="18"/>
              <w:szCs w:val="18"/>
              <w:shd w:val="clear" w:color="auto" w:fill="FAFAFA"/>
            </w:rPr>
          </w:rPrChange>
        </w:rPr>
        <w:t>http://test.fhir.org/r3/MedicationRequest?subject:Patient._id=347,348,349</w:t>
      </w:r>
      <w:r w:rsidRPr="00635A97">
        <w:rPr>
          <w:rStyle w:val="Hyperlink"/>
          <w:rPrChange w:id="2233" w:author="Jose Costa Teixeira" w:date="2017-07-23T19:34:00Z">
            <w:rPr>
              <w:rFonts w:ascii="Helvetica" w:hAnsi="Helvetica"/>
              <w:b/>
              <w:color w:val="505050"/>
              <w:sz w:val="20"/>
              <w:szCs w:val="18"/>
              <w:shd w:val="clear" w:color="auto" w:fill="FAFAFA"/>
            </w:rPr>
          </w:rPrChange>
        </w:rPr>
        <w:t>&amp;</w:t>
      </w:r>
      <w:ins w:id="2234" w:author="Jose Costa Teixeira" w:date="2017-07-23T19:38:00Z">
        <w:r>
          <w:rPr>
            <w:rFonts w:ascii="Helvetica" w:hAnsi="Helvetica"/>
            <w:color w:val="505050"/>
            <w:sz w:val="20"/>
            <w:szCs w:val="18"/>
            <w:shd w:val="clear" w:color="auto" w:fill="FAFAFA"/>
          </w:rPr>
          <w:fldChar w:fldCharType="end"/>
        </w:r>
      </w:ins>
      <w:ins w:id="2235" w:author="Jose Costa Teixeira" w:date="2017-07-23T19:34:00Z">
        <w:r w:rsidRPr="003213DA">
          <w:rPr>
            <w:rFonts w:ascii="Helvetica" w:hAnsi="Helvetica"/>
            <w:color w:val="505050"/>
            <w:sz w:val="20"/>
            <w:szCs w:val="18"/>
            <w:shd w:val="clear" w:color="auto" w:fill="FAFAFA"/>
            <w:rPrChange w:id="2236" w:author="Jose Costa Teixeira" w:date="2017-07-23T19:34:00Z">
              <w:rPr>
                <w:rFonts w:ascii="Helvetica" w:hAnsi="Helvetica"/>
                <w:b/>
                <w:color w:val="505050"/>
                <w:sz w:val="20"/>
                <w:szCs w:val="18"/>
                <w:shd w:val="clear" w:color="auto" w:fill="FAFAFA"/>
              </w:rPr>
            </w:rPrChange>
          </w:rPr>
          <w:t>...</w:t>
        </w:r>
      </w:ins>
    </w:p>
    <w:p w14:paraId="51583781" w14:textId="1C2E9FF8" w:rsidR="003213DA" w:rsidRDefault="003213DA">
      <w:pPr>
        <w:pStyle w:val="BodyText"/>
        <w:ind w:firstLine="720"/>
        <w:rPr>
          <w:ins w:id="2237" w:author="Jose Costa Teixeira" w:date="2017-07-23T19:38:00Z"/>
          <w:rFonts w:ascii="Helvetica" w:hAnsi="Helvetica"/>
          <w:color w:val="505050"/>
          <w:sz w:val="20"/>
          <w:szCs w:val="18"/>
          <w:shd w:val="clear" w:color="auto" w:fill="FAFAFA"/>
        </w:rPr>
        <w:pPrChange w:id="2238" w:author="Jose Costa Teixeira" w:date="2017-07-23T19:33:00Z">
          <w:pPr>
            <w:pStyle w:val="BodyText"/>
          </w:pPr>
        </w:pPrChange>
      </w:pPr>
      <w:ins w:id="2239" w:author="Jose Costa Teixeira" w:date="2017-07-23T19:38:00Z">
        <w:r>
          <w:rPr>
            <w:rFonts w:ascii="Helvetica" w:hAnsi="Helvetica"/>
            <w:color w:val="505050"/>
            <w:sz w:val="20"/>
            <w:szCs w:val="18"/>
            <w:shd w:val="clear" w:color="auto" w:fill="FAFAFA"/>
          </w:rPr>
          <w:t xml:space="preserve">Will return the requests for </w:t>
        </w:r>
      </w:ins>
      <w:ins w:id="2240" w:author="Jose Costa Teixeira" w:date="2017-07-23T19:39:00Z">
        <w:r>
          <w:rPr>
            <w:rFonts w:ascii="Helvetica" w:hAnsi="Helvetica"/>
            <w:color w:val="505050"/>
            <w:sz w:val="20"/>
            <w:szCs w:val="18"/>
            <w:shd w:val="clear" w:color="auto" w:fill="FAFAFA"/>
          </w:rPr>
          <w:t xml:space="preserve">3 </w:t>
        </w:r>
      </w:ins>
      <w:ins w:id="2241" w:author="Jose Costa Teixeira" w:date="2017-07-23T19:38:00Z">
        <w:r>
          <w:rPr>
            <w:rFonts w:ascii="Helvetica" w:hAnsi="Helvetica"/>
            <w:color w:val="505050"/>
            <w:sz w:val="20"/>
            <w:szCs w:val="18"/>
            <w:shd w:val="clear" w:color="auto" w:fill="FAFAFA"/>
          </w:rPr>
          <w:t>patients</w:t>
        </w:r>
      </w:ins>
      <w:ins w:id="2242" w:author="Jose Costa Teixeira" w:date="2017-07-23T19:39:00Z">
        <w:r>
          <w:rPr>
            <w:rFonts w:ascii="Helvetica" w:hAnsi="Helvetica"/>
            <w:color w:val="505050"/>
            <w:sz w:val="20"/>
            <w:szCs w:val="18"/>
            <w:shd w:val="clear" w:color="auto" w:fill="FAFAFA"/>
          </w:rPr>
          <w:t xml:space="preserve">, those for </w:t>
        </w:r>
      </w:ins>
      <w:ins w:id="2243" w:author="Jose Costa Teixeira" w:date="2017-07-23T19:38:00Z">
        <w:r>
          <w:rPr>
            <w:rFonts w:ascii="Helvetica" w:hAnsi="Helvetica"/>
            <w:color w:val="505050"/>
            <w:sz w:val="20"/>
            <w:szCs w:val="18"/>
            <w:shd w:val="clear" w:color="auto" w:fill="FAFAFA"/>
          </w:rPr>
          <w:t>which the internal resource ID is 347</w:t>
        </w:r>
      </w:ins>
      <w:ins w:id="2244" w:author="Jose Costa Teixeira" w:date="2017-07-23T19:39:00Z">
        <w:r>
          <w:rPr>
            <w:rFonts w:ascii="Helvetica" w:hAnsi="Helvetica"/>
            <w:color w:val="505050"/>
            <w:sz w:val="20"/>
            <w:szCs w:val="18"/>
            <w:shd w:val="clear" w:color="auto" w:fill="FAFAFA"/>
          </w:rPr>
          <w:t>, 348 or 349</w:t>
        </w:r>
      </w:ins>
    </w:p>
    <w:p w14:paraId="6C37804F" w14:textId="43137021" w:rsidR="003213DA" w:rsidRPr="003213DA" w:rsidRDefault="003213DA">
      <w:pPr>
        <w:pStyle w:val="BodyText"/>
        <w:ind w:firstLine="720"/>
        <w:pPrChange w:id="2245" w:author="Jose Costa Teixeira" w:date="2017-07-23T19:33:00Z">
          <w:pPr>
            <w:pStyle w:val="BodyText"/>
          </w:pPr>
        </w:pPrChange>
      </w:pPr>
    </w:p>
    <w:p w14:paraId="63C694B3" w14:textId="5509DBFF" w:rsidR="009D7BA1" w:rsidRDefault="003213DA">
      <w:pPr>
        <w:pStyle w:val="BodyText"/>
        <w:ind w:firstLine="720"/>
        <w:rPr>
          <w:ins w:id="2246" w:author="Jose Costa Teixeira" w:date="2017-07-23T19:36:00Z"/>
        </w:rPr>
        <w:pPrChange w:id="2247" w:author="Jose Costa Teixeira" w:date="2017-07-23T19:36:00Z">
          <w:pPr>
            <w:pStyle w:val="BodyText"/>
          </w:pPr>
        </w:pPrChange>
      </w:pPr>
      <w:ins w:id="2248" w:author="Jose Costa Teixeira" w:date="2017-07-23T19:36:00Z">
        <w:r>
          <w:t xml:space="preserve">Note that different attributes separated by a comma represents a OR condition, while </w:t>
        </w:r>
      </w:ins>
      <w:ins w:id="2249" w:author="Jose Costa Teixeira" w:date="2017-07-23T19:39:00Z">
        <w:r>
          <w:t>different attributes represent a AND condition</w:t>
        </w:r>
      </w:ins>
    </w:p>
    <w:p w14:paraId="3AA5CE4A" w14:textId="77777777" w:rsidR="003213DA" w:rsidRDefault="003213DA">
      <w:pPr>
        <w:pStyle w:val="BodyText"/>
        <w:ind w:firstLine="720"/>
        <w:rPr>
          <w:ins w:id="2250" w:author="Jose Costa Teixeira" w:date="2017-07-23T19:36:00Z"/>
        </w:rPr>
        <w:pPrChange w:id="2251" w:author="Jose Costa Teixeira" w:date="2017-07-23T19:36:00Z">
          <w:pPr>
            <w:pStyle w:val="BodyText"/>
          </w:pPr>
        </w:pPrChange>
      </w:pPr>
      <w:ins w:id="2252" w:author="Jose Costa Teixeira" w:date="2017-07-23T19:36:00Z">
        <w:r>
          <w:t xml:space="preserve">So for example </w:t>
        </w:r>
      </w:ins>
    </w:p>
    <w:p w14:paraId="360E40B3" w14:textId="1621621A" w:rsidR="003213DA" w:rsidRDefault="003213DA">
      <w:pPr>
        <w:pStyle w:val="BodyText"/>
        <w:ind w:firstLine="720"/>
        <w:rPr>
          <w:ins w:id="2253" w:author="Jose Costa Teixeira" w:date="2017-07-23T19:37:00Z"/>
          <w:rFonts w:ascii="Helvetica" w:hAnsi="Helvetica"/>
          <w:color w:val="505050"/>
          <w:sz w:val="20"/>
          <w:szCs w:val="18"/>
          <w:shd w:val="clear" w:color="auto" w:fill="FAFAFA"/>
        </w:rPr>
        <w:pPrChange w:id="2254" w:author="Jose Costa Teixeira" w:date="2017-07-23T19:36:00Z">
          <w:pPr>
            <w:pStyle w:val="BodyText"/>
          </w:pPr>
        </w:pPrChange>
      </w:pPr>
      <w:ins w:id="2255" w:author="Jose Costa Teixeira" w:date="2017-07-23T19:37:00Z">
        <w:r w:rsidRPr="006D2DFE">
          <w:rPr>
            <w:rFonts w:ascii="Helvetica" w:hAnsi="Helvetica"/>
            <w:color w:val="505050"/>
            <w:sz w:val="20"/>
            <w:szCs w:val="18"/>
            <w:shd w:val="clear" w:color="auto" w:fill="FAFAFA"/>
          </w:rPr>
          <w:lastRenderedPageBreak/>
          <w:t>http://test.fhir.org/r3/MedicationRequest?</w:t>
        </w:r>
      </w:ins>
      <w:ins w:id="2256" w:author="Jose Costa Teixeira" w:date="2017-07-23T19:36:00Z">
        <w:r w:rsidRPr="006D2DFE">
          <w:rPr>
            <w:rFonts w:ascii="Helvetica" w:hAnsi="Helvetica"/>
            <w:color w:val="505050"/>
            <w:sz w:val="20"/>
            <w:szCs w:val="18"/>
            <w:shd w:val="clear" w:color="auto" w:fill="FAFAFA"/>
          </w:rPr>
          <w:t>subject:</w:t>
        </w:r>
        <w:r w:rsidRPr="006D2DFE">
          <w:rPr>
            <w:rFonts w:ascii="Helvetica" w:hAnsi="Helvetica"/>
            <w:b/>
            <w:color w:val="505050"/>
            <w:sz w:val="20"/>
            <w:szCs w:val="18"/>
            <w:shd w:val="clear" w:color="auto" w:fill="FAFAFA"/>
          </w:rPr>
          <w:t>Patient._id=347,</w:t>
        </w:r>
      </w:ins>
      <w:ins w:id="2257" w:author="Jose Costa Teixeira" w:date="2017-07-23T19:37:00Z">
        <w:r>
          <w:rPr>
            <w:rFonts w:ascii="Helvetica" w:hAnsi="Helvetica"/>
            <w:b/>
            <w:color w:val="505050"/>
            <w:sz w:val="20"/>
            <w:szCs w:val="18"/>
            <w:shd w:val="clear" w:color="auto" w:fill="FAFAFA"/>
          </w:rPr>
          <w:t>348,349</w:t>
        </w:r>
      </w:ins>
      <w:ins w:id="2258" w:author="Jose Costa Teixeira" w:date="2017-07-23T19:36:00Z">
        <w:r w:rsidRPr="006D2DFE">
          <w:rPr>
            <w:rFonts w:ascii="Helvetica" w:hAnsi="Helvetica"/>
            <w:color w:val="505050"/>
            <w:sz w:val="20"/>
            <w:szCs w:val="18"/>
            <w:shd w:val="clear" w:color="auto" w:fill="FAFAFA"/>
          </w:rPr>
          <w:t>&amp;subject:</w:t>
        </w:r>
        <w:r>
          <w:rPr>
            <w:rFonts w:ascii="Helvetica" w:hAnsi="Helvetica"/>
            <w:color w:val="505050"/>
            <w:sz w:val="20"/>
            <w:szCs w:val="18"/>
            <w:shd w:val="clear" w:color="auto" w:fill="FAFAFA"/>
          </w:rPr>
          <w:t>Patient.name=</w:t>
        </w:r>
      </w:ins>
      <w:ins w:id="2259" w:author="Jose Costa Teixeira" w:date="2017-07-23T19:37:00Z">
        <w:r>
          <w:rPr>
            <w:rFonts w:ascii="Helvetica" w:hAnsi="Helvetica"/>
            <w:color w:val="505050"/>
            <w:sz w:val="20"/>
            <w:szCs w:val="18"/>
            <w:shd w:val="clear" w:color="auto" w:fill="FAFAFA"/>
          </w:rPr>
          <w:t>peter</w:t>
        </w:r>
      </w:ins>
    </w:p>
    <w:p w14:paraId="22C1240F" w14:textId="77777777" w:rsidR="003213DA" w:rsidRDefault="003213DA">
      <w:pPr>
        <w:pStyle w:val="BodyText"/>
        <w:ind w:firstLine="720"/>
        <w:rPr>
          <w:ins w:id="2260" w:author="Jose Costa Teixeira" w:date="2017-07-23T19:40:00Z"/>
        </w:rPr>
        <w:pPrChange w:id="2261" w:author="Jose Costa Teixeira" w:date="2017-07-23T19:36:00Z">
          <w:pPr>
            <w:pStyle w:val="BodyText"/>
          </w:pPr>
        </w:pPrChange>
      </w:pPr>
      <w:ins w:id="2262" w:author="Jose Costa Teixeira" w:date="2017-07-23T19:39:00Z">
        <w:r>
          <w:t>will return</w:t>
        </w:r>
      </w:ins>
      <w:ins w:id="2263" w:author="Jose Costa Teixeira" w:date="2017-07-23T19:40:00Z">
        <w:r>
          <w:t xml:space="preserve"> those patients for which </w:t>
        </w:r>
      </w:ins>
    </w:p>
    <w:p w14:paraId="7CBD35EB" w14:textId="77777777" w:rsidR="003213DA" w:rsidRDefault="003213DA">
      <w:pPr>
        <w:pStyle w:val="BodyText"/>
        <w:numPr>
          <w:ilvl w:val="0"/>
          <w:numId w:val="102"/>
        </w:numPr>
        <w:rPr>
          <w:ins w:id="2264" w:author="Jose Costa Teixeira" w:date="2017-07-23T19:41:00Z"/>
        </w:rPr>
        <w:pPrChange w:id="2265" w:author="Jose Costa Teixeira" w:date="2017-07-23T19:40:00Z">
          <w:pPr>
            <w:pStyle w:val="BodyText"/>
          </w:pPr>
        </w:pPrChange>
      </w:pPr>
      <w:ins w:id="2266" w:author="Jose Costa Teixeira" w:date="2017-07-23T19:40:00Z">
        <w:r>
          <w:t xml:space="preserve">the id is either 347 OR 348 OR 349 </w:t>
        </w:r>
      </w:ins>
    </w:p>
    <w:p w14:paraId="1AC27A8C" w14:textId="21F16CFB" w:rsidR="003213DA" w:rsidRDefault="003213DA">
      <w:pPr>
        <w:pStyle w:val="BodyText"/>
        <w:ind w:left="720"/>
        <w:rPr>
          <w:ins w:id="2267" w:author="Jose Costa Teixeira" w:date="2017-07-23T19:41:00Z"/>
        </w:rPr>
        <w:pPrChange w:id="2268" w:author="Jose Costa Teixeira" w:date="2017-07-23T19:41:00Z">
          <w:pPr>
            <w:pStyle w:val="BodyText"/>
          </w:pPr>
        </w:pPrChange>
      </w:pPr>
      <w:ins w:id="2269" w:author="Jose Costa Teixeira" w:date="2017-07-23T19:40:00Z">
        <w:r>
          <w:t>AND</w:t>
        </w:r>
      </w:ins>
    </w:p>
    <w:p w14:paraId="45EEA696" w14:textId="0164D24F" w:rsidR="003213DA" w:rsidRDefault="003213DA">
      <w:pPr>
        <w:pStyle w:val="BodyText"/>
        <w:numPr>
          <w:ilvl w:val="0"/>
          <w:numId w:val="102"/>
        </w:numPr>
        <w:rPr>
          <w:ins w:id="2270" w:author="Jose Costa Teixeira" w:date="2017-07-23T19:40:00Z"/>
        </w:rPr>
        <w:pPrChange w:id="2271" w:author="Jose Costa Teixeira" w:date="2017-07-23T19:41:00Z">
          <w:pPr>
            <w:pStyle w:val="BodyText"/>
          </w:pPr>
        </w:pPrChange>
      </w:pPr>
      <w:ins w:id="2272" w:author="Jose Costa Teixeira" w:date="2017-07-23T19:41:00Z">
        <w:r>
          <w:t>the name contains “peter”</w:t>
        </w:r>
      </w:ins>
    </w:p>
    <w:p w14:paraId="632CF48E" w14:textId="77777777" w:rsidR="003213DA" w:rsidRDefault="003213DA">
      <w:pPr>
        <w:pStyle w:val="BodyText"/>
        <w:ind w:firstLine="720"/>
        <w:rPr>
          <w:ins w:id="2273" w:author="Jose Costa Teixeira" w:date="2017-07-23T19:36:00Z"/>
        </w:rPr>
        <w:pPrChange w:id="2274" w:author="Jose Costa Teixeira" w:date="2017-07-23T19:36:00Z">
          <w:pPr>
            <w:pStyle w:val="BodyText"/>
          </w:pPr>
        </w:pPrChange>
      </w:pPr>
    </w:p>
    <w:p w14:paraId="69A15977" w14:textId="77777777" w:rsidR="003213DA" w:rsidRPr="00C67286" w:rsidRDefault="003213DA" w:rsidP="009D7BA1">
      <w:pPr>
        <w:pStyle w:val="BodyText"/>
      </w:pPr>
    </w:p>
    <w:p w14:paraId="4F183FE0" w14:textId="5AB85B43" w:rsidR="009D7BA1" w:rsidRPr="00C67286" w:rsidRDefault="009D7BA1" w:rsidP="009D7BA1">
      <w:pPr>
        <w:pStyle w:val="BodyText"/>
        <w:keepNext/>
        <w:rPr>
          <w:b/>
        </w:rPr>
      </w:pPr>
      <w:r w:rsidRPr="00C67286">
        <w:rPr>
          <w:b/>
        </w:rPr>
        <w:t>Status</w:t>
      </w:r>
    </w:p>
    <w:p w14:paraId="7057504F" w14:textId="61C18583" w:rsidR="009D7BA1" w:rsidRPr="00C67286" w:rsidRDefault="009D7BA1" w:rsidP="009D7BA1">
      <w:pPr>
        <w:pStyle w:val="BodyText"/>
        <w:ind w:left="720"/>
      </w:pPr>
      <w:r w:rsidRPr="00C67286">
        <w:t xml:space="preserve">This parameter of type </w:t>
      </w:r>
      <w:r w:rsidR="0017078C">
        <w:t>string</w:t>
      </w:r>
      <w:del w:id="2275" w:author="Jose Costa Teixeira" w:date="2017-07-04T20:08:00Z">
        <w:r w:rsidR="0017078C" w:rsidRPr="0017078C" w:rsidDel="00A34FD0">
          <w:rPr>
            <w:highlight w:val="yellow"/>
          </w:rPr>
          <w:delText>…</w:delText>
        </w:r>
      </w:del>
      <w:ins w:id="2276" w:author="Jose Costa Teixeira" w:date="2017-07-04T20:08:00Z">
        <w:r w:rsidR="00A34FD0">
          <w:t xml:space="preserve"> serves to </w:t>
        </w:r>
        <w:r w:rsidR="00477866">
          <w:t>get only medication a</w:t>
        </w:r>
        <w:r w:rsidR="00A34FD0">
          <w:t xml:space="preserve">dministration requests that have one specific status. </w:t>
        </w:r>
      </w:ins>
      <w:ins w:id="2277" w:author="Jose Costa Teixeira" w:date="2017-07-04T20:10:00Z">
        <w:r w:rsidR="00477866">
          <w:t xml:space="preserve">Normally, this could be </w:t>
        </w:r>
      </w:ins>
      <w:ins w:id="2278" w:author="Jose Costa Teixeira" w:date="2017-07-04T20:09:00Z">
        <w:r w:rsidR="00477866">
          <w:t>only “active” medication administration requests</w:t>
        </w:r>
      </w:ins>
      <w:ins w:id="2279" w:author="Jose Costa Teixeira" w:date="2017-07-04T20:10:00Z">
        <w:r w:rsidR="00477866">
          <w:t>. Other statuses are supported.</w:t>
        </w:r>
      </w:ins>
    </w:p>
    <w:p w14:paraId="6C893BAC" w14:textId="11137A00" w:rsidR="007E105C" w:rsidRPr="00C67286" w:rsidRDefault="007E105C" w:rsidP="009D7BA1">
      <w:pPr>
        <w:pStyle w:val="BodyText"/>
        <w:ind w:left="720"/>
      </w:pPr>
    </w:p>
    <w:p w14:paraId="60B0E208" w14:textId="24DD94B2" w:rsidR="009D7BA1" w:rsidRPr="00C67286" w:rsidRDefault="009D7BA1" w:rsidP="009D7BA1">
      <w:pPr>
        <w:pStyle w:val="BodyText"/>
        <w:rPr>
          <w:b/>
        </w:rPr>
      </w:pPr>
      <w:r w:rsidRPr="00C67286">
        <w:rPr>
          <w:b/>
        </w:rPr>
        <w:t>Intended Administration Performer</w:t>
      </w:r>
    </w:p>
    <w:p w14:paraId="31BC1566" w14:textId="2446DE1C" w:rsidR="00477866" w:rsidRPr="00C67286" w:rsidRDefault="00477866" w:rsidP="00477866">
      <w:pPr>
        <w:pStyle w:val="BodyText"/>
        <w:ind w:left="720"/>
        <w:rPr>
          <w:ins w:id="2280" w:author="Jose Costa Teixeira" w:date="2017-07-04T20:10:00Z"/>
        </w:rPr>
      </w:pPr>
      <w:ins w:id="2281" w:author="Jose Costa Teixeira" w:date="2017-07-04T20:10:00Z">
        <w:r w:rsidRPr="00C67286">
          <w:t xml:space="preserve">This parameter of type </w:t>
        </w:r>
        <w:r>
          <w:t xml:space="preserve">string serves to get only medication administration requests that already </w:t>
        </w:r>
      </w:ins>
      <w:ins w:id="2282" w:author="Jose Costa Teixeira" w:date="2017-07-04T20:11:00Z">
        <w:r>
          <w:t>h</w:t>
        </w:r>
      </w:ins>
      <w:ins w:id="2283" w:author="Jose Costa Teixeira" w:date="2017-07-04T20:10:00Z">
        <w:r>
          <w:t xml:space="preserve">ave an intended </w:t>
        </w:r>
      </w:ins>
      <w:ins w:id="2284" w:author="Jose Costa Teixeira" w:date="2017-07-04T20:11:00Z">
        <w:r>
          <w:t>performer associated</w:t>
        </w:r>
      </w:ins>
      <w:ins w:id="2285" w:author="Jose Costa Teixeira" w:date="2017-07-04T20:10:00Z">
        <w:r>
          <w:t xml:space="preserve">. </w:t>
        </w:r>
      </w:ins>
      <w:ins w:id="2286" w:author="Jose Costa Teixeira" w:date="2017-07-04T20:11:00Z">
        <w:r>
          <w:t>This performer can be for example the care team or the specific professional.</w:t>
        </w:r>
      </w:ins>
    </w:p>
    <w:p w14:paraId="7CDC2624" w14:textId="2508FB5C" w:rsidR="009D7BA1" w:rsidRPr="00C67286" w:rsidRDefault="009D7BA1" w:rsidP="009D7BA1">
      <w:pPr>
        <w:pStyle w:val="BodyText"/>
        <w:ind w:left="720"/>
      </w:pPr>
    </w:p>
    <w:p w14:paraId="6EBC6F72" w14:textId="761465B8" w:rsidR="007E105C" w:rsidRPr="00C67286" w:rsidRDefault="00A20837" w:rsidP="007E105C">
      <w:pPr>
        <w:pStyle w:val="BodyText"/>
        <w:rPr>
          <w:b/>
        </w:rPr>
      </w:pPr>
      <w:r w:rsidRPr="00C67286">
        <w:rPr>
          <w:b/>
        </w:rPr>
        <w:t>Medication Order Type</w:t>
      </w:r>
    </w:p>
    <w:p w14:paraId="147DA80D" w14:textId="3DC98E7D" w:rsidR="007E105C" w:rsidRPr="00C67286" w:rsidDel="00A34FD0" w:rsidRDefault="007E105C" w:rsidP="007E105C">
      <w:pPr>
        <w:pStyle w:val="BodyText"/>
        <w:ind w:left="720"/>
        <w:rPr>
          <w:del w:id="2287" w:author="Jose Costa Teixeira" w:date="2017-07-04T20:08:00Z"/>
        </w:rPr>
      </w:pPr>
      <w:r w:rsidRPr="00C67286">
        <w:t>This parameter of type string must have a fixed value of “instance-order”.</w:t>
      </w:r>
    </w:p>
    <w:p w14:paraId="06AB2BB8" w14:textId="0ACEE153" w:rsidR="007E105C" w:rsidRPr="00C67286" w:rsidDel="00A34FD0" w:rsidRDefault="007E105C" w:rsidP="007E105C">
      <w:pPr>
        <w:pStyle w:val="BodyText"/>
        <w:rPr>
          <w:del w:id="2288" w:author="Jose Costa Teixeira" w:date="2017-07-04T20:08:00Z"/>
          <w:b/>
        </w:rPr>
      </w:pPr>
    </w:p>
    <w:p w14:paraId="649FC080" w14:textId="76A5D141" w:rsidR="007E105C" w:rsidRPr="00C67286" w:rsidRDefault="007E105C">
      <w:pPr>
        <w:pStyle w:val="BodyText"/>
        <w:ind w:left="720"/>
      </w:pPr>
    </w:p>
    <w:p w14:paraId="5259AF63" w14:textId="3F1BA232" w:rsidR="007E105C" w:rsidRPr="00C67286" w:rsidRDefault="007E105C">
      <w:pPr>
        <w:pStyle w:val="BodyText"/>
        <w:pPrChange w:id="2289" w:author="Jose Costa Teixeira" w:date="2017-07-04T20:08:00Z">
          <w:pPr>
            <w:pStyle w:val="BodyText"/>
            <w:ind w:left="720"/>
          </w:pPr>
        </w:pPrChange>
      </w:pPr>
    </w:p>
    <w:p w14:paraId="222A281D" w14:textId="77777777" w:rsidR="007E105C" w:rsidRPr="00C67286" w:rsidRDefault="007E105C" w:rsidP="009D7BA1">
      <w:pPr>
        <w:pStyle w:val="BodyText"/>
        <w:ind w:left="720"/>
      </w:pPr>
    </w:p>
    <w:p w14:paraId="042C2067" w14:textId="1F3ED837" w:rsidR="009D7BA1" w:rsidRPr="00C67286" w:rsidRDefault="009D7BA1" w:rsidP="009D7BA1">
      <w:pPr>
        <w:pStyle w:val="Heading6"/>
        <w:numPr>
          <w:ilvl w:val="0"/>
          <w:numId w:val="0"/>
        </w:numPr>
        <w:ind w:left="1152" w:hanging="1152"/>
        <w:rPr>
          <w:noProof w:val="0"/>
        </w:rPr>
      </w:pPr>
      <w:bookmarkStart w:id="2290" w:name="_Toc446504743"/>
      <w:bookmarkStart w:id="2291" w:name="_Toc489656209"/>
      <w:r w:rsidRPr="00C67286">
        <w:rPr>
          <w:noProof w:val="0"/>
        </w:rPr>
        <w:t>3.</w:t>
      </w:r>
      <w:ins w:id="2292" w:author="Jose Costa Teixeira" w:date="2017-07-04T20:36:00Z">
        <w:r w:rsidR="003F4F4E">
          <w:rPr>
            <w:noProof w:val="0"/>
          </w:rPr>
          <w:t>Y</w:t>
        </w:r>
      </w:ins>
      <w:del w:id="2293" w:author="Jose Costa Teixeira" w:date="2017-07-04T20:36:00Z">
        <w:r w:rsidRPr="00C67286" w:rsidDel="003F4F4E">
          <w:rPr>
            <w:noProof w:val="0"/>
          </w:rPr>
          <w:delText>78</w:delText>
        </w:r>
      </w:del>
      <w:r w:rsidRPr="00C67286">
        <w:rPr>
          <w:noProof w:val="0"/>
        </w:rPr>
        <w:t>.4.1.2.5 Populating Expected Response Format</w:t>
      </w:r>
      <w:bookmarkEnd w:id="2290"/>
      <w:bookmarkEnd w:id="2291"/>
    </w:p>
    <w:p w14:paraId="2BE3C9A4" w14:textId="00C2A211" w:rsidR="009D7BA1" w:rsidRPr="00C67286" w:rsidRDefault="009D7BA1" w:rsidP="009D7BA1">
      <w:pPr>
        <w:pStyle w:val="BodyText"/>
      </w:pPr>
      <w:r w:rsidRPr="00C67286">
        <w:t xml:space="preserve">The FHIR standard provides encodings for responses as either XML or JSON. Medication Administration Order Placer Actors shall support both message encodings, whilst Medication Administration Performer Actors shall support one and may support both. </w:t>
      </w:r>
    </w:p>
    <w:p w14:paraId="7D5CD7F2" w14:textId="6C1D2BB2" w:rsidR="009D7BA1" w:rsidRPr="00C67286" w:rsidDel="00477866" w:rsidRDefault="00C82174" w:rsidP="009D7BA1">
      <w:pPr>
        <w:pStyle w:val="AuthorInstructions"/>
        <w:rPr>
          <w:del w:id="2294" w:author="Jose Costa Teixeira" w:date="2017-07-04T20:12:00Z"/>
          <w:i w:val="0"/>
        </w:rPr>
      </w:pPr>
      <w:del w:id="2295" w:author="Jose Costa Teixeira" w:date="2017-07-04T20:12:00Z">
        <w:r w:rsidRPr="00C67286" w:rsidDel="00477866">
          <w:rPr>
            <w:i w:val="0"/>
          </w:rPr>
          <w:delText>The formats are json or xml</w:delText>
        </w:r>
        <w:r w:rsidR="00DD350E" w:rsidRPr="00C67286" w:rsidDel="00477866">
          <w:rPr>
            <w:i w:val="0"/>
          </w:rPr>
          <w:delText>.</w:delText>
        </w:r>
      </w:del>
    </w:p>
    <w:p w14:paraId="5B14F9E1" w14:textId="7F8D0D57" w:rsidR="009D7BA1" w:rsidRPr="00C67286" w:rsidRDefault="009D7BA1" w:rsidP="009D7BA1">
      <w:pPr>
        <w:pStyle w:val="AuthorInstructions"/>
        <w:rPr>
          <w:i w:val="0"/>
        </w:rPr>
      </w:pPr>
    </w:p>
    <w:p w14:paraId="62E7EB23" w14:textId="3AA0FAE3" w:rsidR="00CF283F" w:rsidRPr="00C67286" w:rsidRDefault="00303E20" w:rsidP="00303E20">
      <w:pPr>
        <w:pStyle w:val="Heading5"/>
        <w:numPr>
          <w:ilvl w:val="0"/>
          <w:numId w:val="0"/>
        </w:numPr>
        <w:rPr>
          <w:noProof w:val="0"/>
        </w:rPr>
      </w:pPr>
      <w:bookmarkStart w:id="2296" w:name="_Toc489656210"/>
      <w:r w:rsidRPr="00C67286">
        <w:rPr>
          <w:noProof w:val="0"/>
        </w:rPr>
        <w:t>3</w:t>
      </w:r>
      <w:r w:rsidR="00CF283F" w:rsidRPr="00C67286">
        <w:rPr>
          <w:noProof w:val="0"/>
        </w:rPr>
        <w:t>.Y.4.1.3 Expected Actions</w:t>
      </w:r>
      <w:bookmarkEnd w:id="2296"/>
    </w:p>
    <w:p w14:paraId="4E30513D" w14:textId="54294FFB" w:rsidR="00892EAF" w:rsidDel="00477866" w:rsidRDefault="00892EAF">
      <w:pPr>
        <w:pStyle w:val="BodyText"/>
        <w:rPr>
          <w:del w:id="2297" w:author="Jose Costa Teixeira" w:date="2017-07-04T20:13:00Z"/>
        </w:rPr>
      </w:pPr>
    </w:p>
    <w:p w14:paraId="796EB4D5" w14:textId="6008D716" w:rsidR="009D7BA1" w:rsidRPr="00C67286" w:rsidRDefault="006C1947">
      <w:pPr>
        <w:pStyle w:val="BodyText"/>
      </w:pPr>
      <w:ins w:id="2298" w:author="Jose Costa Teixeira" w:date="2017-04-17T13:49:00Z">
        <w:r w:rsidRPr="00C67286">
          <w:lastRenderedPageBreak/>
          <w:t xml:space="preserve">In response to the request, the </w:t>
        </w:r>
      </w:ins>
      <w:del w:id="2299" w:author="Jose Costa Teixeira" w:date="2017-04-17T13:49:00Z">
        <w:r w:rsidR="009D7BA1" w:rsidRPr="00C67286" w:rsidDel="006C1947">
          <w:delText xml:space="preserve">The </w:delText>
        </w:r>
      </w:del>
      <w:r w:rsidR="009D7BA1" w:rsidRPr="00C67286">
        <w:t xml:space="preserve">Medication Administration Order Placer shall return </w:t>
      </w:r>
      <w:ins w:id="2300" w:author="Jose Costa Teixeira" w:date="2017-04-17T13:51:00Z">
        <w:r w:rsidRPr="00C67286">
          <w:t xml:space="preserve">a </w:t>
        </w:r>
        <w:r w:rsidRPr="00C67286">
          <w:rPr>
            <w:rStyle w:val="XMLname"/>
            <w:rPrChange w:id="2301" w:author="Jose Costa Teixeira" w:date="2017-04-17T14:44:00Z">
              <w:rPr/>
            </w:rPrChange>
          </w:rPr>
          <w:t>bundle</w:t>
        </w:r>
        <w:r w:rsidRPr="00C67286">
          <w:t xml:space="preserve"> of </w:t>
        </w:r>
        <w:r w:rsidRPr="00C67286">
          <w:rPr>
            <w:rStyle w:val="XMLname"/>
            <w:rPrChange w:id="2302" w:author="Jose Costa Teixeira" w:date="2017-04-17T14:43:00Z">
              <w:rPr/>
            </w:rPrChange>
          </w:rPr>
          <w:t>medicationRequest</w:t>
        </w:r>
      </w:ins>
      <w:ins w:id="2303" w:author="Jose Costa Teixeira" w:date="2017-04-17T14:44:00Z">
        <w:r w:rsidR="00793CB2" w:rsidRPr="00C67286">
          <w:t xml:space="preserve"> resources.</w:t>
        </w:r>
      </w:ins>
      <w:ins w:id="2304" w:author="Jose Costa Teixeira" w:date="2017-04-17T13:51:00Z">
        <w:r w:rsidRPr="00C67286">
          <w:t xml:space="preserve"> </w:t>
        </w:r>
      </w:ins>
      <w:del w:id="2305" w:author="Jose Costa Teixeira" w:date="2017-04-17T13:51:00Z">
        <w:r w:rsidR="009D7BA1" w:rsidRPr="00C67286" w:rsidDel="006C1947">
          <w:delText xml:space="preserve">records that </w:delText>
        </w:r>
      </w:del>
      <w:del w:id="2306" w:author="Jose Costa Teixeira" w:date="2017-04-17T13:46:00Z">
        <w:r w:rsidR="009D7BA1" w:rsidRPr="00C67286" w:rsidDel="006C1947">
          <w:delText xml:space="preserve">reflect the </w:delText>
        </w:r>
      </w:del>
      <w:del w:id="2307" w:author="Jose Costa Teixeira" w:date="2017-04-17T13:51:00Z">
        <w:r w:rsidR="009D7BA1" w:rsidRPr="00C67286" w:rsidDel="006C1947">
          <w:delText xml:space="preserve">match </w:delText>
        </w:r>
      </w:del>
      <w:del w:id="2308" w:author="Jose Costa Teixeira" w:date="2017-04-17T13:46:00Z">
        <w:r w:rsidR="009D7BA1" w:rsidRPr="00C67286" w:rsidDel="006C1947">
          <w:delText xml:space="preserve">to </w:delText>
        </w:r>
      </w:del>
      <w:del w:id="2309" w:author="Jose Costa Teixeira" w:date="2017-04-17T13:51:00Z">
        <w:r w:rsidR="009D7BA1" w:rsidRPr="00C67286" w:rsidDel="006C1947">
          <w:delText xml:space="preserve">all of the search criteria provided by the Medication Administration Performer. </w:delText>
        </w:r>
      </w:del>
      <w:r w:rsidR="009D7BA1" w:rsidRPr="00C67286">
        <w:t xml:space="preserve">The </w:t>
      </w:r>
      <w:del w:id="2310" w:author="Jose Costa Teixeira" w:date="2017-04-17T13:50:00Z">
        <w:r w:rsidR="009D7BA1" w:rsidRPr="00C67286" w:rsidDel="006C1947">
          <w:delText xml:space="preserve">Medication Administration </w:delText>
        </w:r>
      </w:del>
      <w:del w:id="2311" w:author="Jose Costa Teixeira" w:date="2017-04-17T13:48:00Z">
        <w:r w:rsidR="009D7BA1" w:rsidRPr="00C67286" w:rsidDel="006C1947">
          <w:delText xml:space="preserve">Order </w:delText>
        </w:r>
      </w:del>
      <w:del w:id="2312" w:author="Jose Costa Teixeira" w:date="2017-04-17T13:50:00Z">
        <w:r w:rsidR="009D7BA1" w:rsidRPr="00C67286" w:rsidDel="006C1947">
          <w:delText xml:space="preserve">Placer shall respond with a Medication Administration </w:delText>
        </w:r>
      </w:del>
      <w:del w:id="2313" w:author="Jose Costa Teixeira" w:date="2017-04-17T13:48:00Z">
        <w:r w:rsidR="002A3337" w:rsidRPr="00C67286" w:rsidDel="006C1947">
          <w:delText xml:space="preserve">Order </w:delText>
        </w:r>
      </w:del>
      <w:del w:id="2314" w:author="Jose Costa Teixeira" w:date="2017-04-17T13:50:00Z">
        <w:r w:rsidR="002A3337" w:rsidRPr="00C67286" w:rsidDel="006C1947">
          <w:delText xml:space="preserve">Response </w:delText>
        </w:r>
      </w:del>
      <w:ins w:id="2315" w:author="Jose Costa Teixeira" w:date="2017-04-17T13:50:00Z">
        <w:r w:rsidRPr="00C67286">
          <w:t xml:space="preserve">response is </w:t>
        </w:r>
      </w:ins>
      <w:r w:rsidR="009D7BA1" w:rsidRPr="00C67286">
        <w:t>synchronous</w:t>
      </w:r>
      <w:del w:id="2316" w:author="Jose Costa Teixeira" w:date="2017-04-17T13:50:00Z">
        <w:r w:rsidR="009D7BA1" w:rsidRPr="00C67286" w:rsidDel="006C1947">
          <w:delText>ly</w:delText>
        </w:r>
      </w:del>
      <w:r w:rsidR="009D7BA1" w:rsidRPr="00C67286">
        <w:t xml:space="preserve"> (i.e., on the same connection as was used to initiate the request)</w:t>
      </w:r>
      <w:ins w:id="2317" w:author="Jose Costa Teixeira" w:date="2017-04-17T13:50:00Z">
        <w:r w:rsidRPr="00C67286">
          <w:t xml:space="preserve">, and shall </w:t>
        </w:r>
      </w:ins>
      <w:ins w:id="2318" w:author="Jose Costa Teixeira" w:date="2017-04-17T13:51:00Z">
        <w:r w:rsidRPr="00C67286">
          <w:t xml:space="preserve">include the </w:t>
        </w:r>
      </w:ins>
      <w:del w:id="2319" w:author="Jose Costa Teixeira" w:date="2017-04-17T13:51:00Z">
        <w:r w:rsidR="009D7BA1" w:rsidRPr="00C67286" w:rsidDel="006C1947">
          <w:delText>.</w:delText>
        </w:r>
      </w:del>
      <w:ins w:id="2320" w:author="Jose Costa Teixeira" w:date="2017-04-17T13:51:00Z">
        <w:r w:rsidRPr="00C67286">
          <w:t xml:space="preserve">records </w:t>
        </w:r>
        <w:r w:rsidRPr="00C67286">
          <w:rPr>
            <w:rPrChange w:id="2321" w:author="Jose Costa Teixeira" w:date="2017-06-17T18:34:00Z">
              <w:rPr>
                <w:lang w:val="pt-PT"/>
              </w:rPr>
            </w:rPrChange>
          </w:rPr>
          <w:t>(</w:t>
        </w:r>
        <w:r w:rsidRPr="00C67286">
          <w:rPr>
            <w:rStyle w:val="XMLname"/>
            <w:rPrChange w:id="2322" w:author="Jose Costa Teixeira" w:date="2017-04-17T14:44:00Z">
              <w:rPr>
                <w:lang w:val="pt-PT"/>
              </w:rPr>
            </w:rPrChange>
          </w:rPr>
          <w:t>medicationRequest</w:t>
        </w:r>
      </w:ins>
      <w:ins w:id="2323" w:author="Jose Costa Teixeira" w:date="2017-04-17T14:44:00Z">
        <w:r w:rsidR="00684CFE" w:rsidRPr="00C67286">
          <w:rPr>
            <w:rPrChange w:id="2324" w:author="Jose Costa Teixeira" w:date="2017-06-17T18:34:00Z">
              <w:rPr>
                <w:lang w:val="pt-PT"/>
              </w:rPr>
            </w:rPrChange>
          </w:rPr>
          <w:t xml:space="preserve"> resource</w:t>
        </w:r>
      </w:ins>
      <w:ins w:id="2325" w:author="Jose Costa Teixeira" w:date="2017-04-17T13:51:00Z">
        <w:r w:rsidRPr="00C67286">
          <w:rPr>
            <w:rPrChange w:id="2326" w:author="Jose Costa Teixeira" w:date="2017-06-17T18:34:00Z">
              <w:rPr>
                <w:lang w:val="pt-PT"/>
              </w:rPr>
            </w:rPrChange>
          </w:rPr>
          <w:t xml:space="preserve">s) </w:t>
        </w:r>
        <w:r w:rsidRPr="00C67286">
          <w:t>that match all of the search criteria provided by the Medication Administration Performer.</w:t>
        </w:r>
      </w:ins>
    </w:p>
    <w:p w14:paraId="7539FD79" w14:textId="49F6EF1F" w:rsidR="002A3337" w:rsidRPr="00C67286" w:rsidDel="006C1947" w:rsidRDefault="002A3337" w:rsidP="009D7BA1">
      <w:pPr>
        <w:pStyle w:val="BodyText"/>
        <w:rPr>
          <w:del w:id="2327" w:author="Jose Costa Teixeira" w:date="2017-04-17T13:52:00Z"/>
        </w:rPr>
      </w:pPr>
    </w:p>
    <w:p w14:paraId="04C111E5" w14:textId="773670F0" w:rsidR="009D7BA1" w:rsidRPr="00C67286" w:rsidRDefault="009D7BA1" w:rsidP="009D7BA1">
      <w:pPr>
        <w:pStyle w:val="BodyText"/>
      </w:pPr>
      <w:del w:id="2328" w:author="Jose Costa Teixeira" w:date="2017-04-17T13:52:00Z">
        <w:r w:rsidRPr="00C67286" w:rsidDel="006C1947">
          <w:delText xml:space="preserve">The information provided by the </w:delText>
        </w:r>
        <w:r w:rsidR="00C74877" w:rsidRPr="00C67286" w:rsidDel="006C1947">
          <w:delText xml:space="preserve">Medication Administration </w:delText>
        </w:r>
      </w:del>
      <w:del w:id="2329" w:author="Jose Costa Teixeira" w:date="2017-04-17T13:49:00Z">
        <w:r w:rsidR="00C74877" w:rsidRPr="00C67286" w:rsidDel="006C1947">
          <w:delText xml:space="preserve">Order </w:delText>
        </w:r>
      </w:del>
      <w:del w:id="2330" w:author="Jose Costa Teixeira" w:date="2017-04-17T13:52:00Z">
        <w:r w:rsidR="00C74877" w:rsidRPr="00C67286" w:rsidDel="006C1947">
          <w:delText xml:space="preserve">Placer </w:delText>
        </w:r>
        <w:r w:rsidRPr="00C67286" w:rsidDel="006C1947">
          <w:delText xml:space="preserve">to the </w:delText>
        </w:r>
        <w:r w:rsidR="00C74877" w:rsidRPr="00C67286" w:rsidDel="006C1947">
          <w:delText xml:space="preserve">Medication Administration Performer </w:delText>
        </w:r>
        <w:r w:rsidRPr="00C67286" w:rsidDel="006C1947">
          <w:delText xml:space="preserve">is a list of matching </w:delText>
        </w:r>
        <w:r w:rsidR="00C74877" w:rsidRPr="00C67286" w:rsidDel="006C1947">
          <w:delText xml:space="preserve">medication administration requests </w:delText>
        </w:r>
        <w:r w:rsidRPr="00C67286" w:rsidDel="006C1947">
          <w:delText xml:space="preserve">from the </w:delText>
        </w:r>
        <w:r w:rsidR="00C74877" w:rsidRPr="00C67286" w:rsidDel="006C1947">
          <w:delText>Medication Administration Order Placer</w:delText>
        </w:r>
        <w:r w:rsidRPr="00C67286" w:rsidDel="006C1947">
          <w:delText xml:space="preserve">. </w:delText>
        </w:r>
      </w:del>
      <w:r w:rsidRPr="00C67286">
        <w:t xml:space="preserve">The mechanics of </w:t>
      </w:r>
      <w:r w:rsidR="00C74877" w:rsidRPr="00C67286">
        <w:t xml:space="preserve">the planning and scheduling </w:t>
      </w:r>
      <w:del w:id="2331" w:author="Jose Costa Teixeira" w:date="2017-04-17T13:52:00Z">
        <w:r w:rsidR="00C74877" w:rsidRPr="00C67286" w:rsidDel="006C1947">
          <w:delText xml:space="preserve">orders </w:delText>
        </w:r>
      </w:del>
      <w:ins w:id="2332" w:author="Jose Costa Teixeira" w:date="2017-04-17T13:52:00Z">
        <w:r w:rsidR="006C1947" w:rsidRPr="00C67286">
          <w:t>requests, and how these requests are populated,</w:t>
        </w:r>
      </w:ins>
      <w:ins w:id="2333" w:author="Jose Costa Teixeira" w:date="2017-04-17T13:53:00Z">
        <w:r w:rsidR="006C1947" w:rsidRPr="00C67286">
          <w:t xml:space="preserve"> </w:t>
        </w:r>
      </w:ins>
      <w:r w:rsidRPr="00C67286">
        <w:t>are outside the scope of this framework.</w:t>
      </w:r>
    </w:p>
    <w:p w14:paraId="06D7AE14" w14:textId="77777777" w:rsidR="00C74877" w:rsidRPr="00C67286" w:rsidRDefault="00C74877" w:rsidP="009D7BA1">
      <w:pPr>
        <w:pStyle w:val="BodyText"/>
      </w:pPr>
    </w:p>
    <w:p w14:paraId="6C158659" w14:textId="0CF32A23" w:rsidR="009D7BA1" w:rsidRPr="00C67286" w:rsidRDefault="009D7BA1" w:rsidP="009D7BA1">
      <w:pPr>
        <w:pStyle w:val="BodyText"/>
      </w:pPr>
      <w:r w:rsidRPr="00C67286">
        <w:t xml:space="preserve">If the </w:t>
      </w:r>
      <w:r w:rsidR="00C74877" w:rsidRPr="00C67286">
        <w:t xml:space="preserve">Medication Administration Performer </w:t>
      </w:r>
      <w:r w:rsidRPr="00C67286">
        <w:t xml:space="preserve">supplied a query parameter, or used a query parameter modifier which the </w:t>
      </w:r>
      <w:r w:rsidR="00C74877" w:rsidRPr="00C67286">
        <w:t xml:space="preserve">Medication Administration Order Placer </w:t>
      </w:r>
      <w:r w:rsidRPr="00C67286">
        <w:t xml:space="preserve">is not capable of utilizing, then the </w:t>
      </w:r>
      <w:r w:rsidR="00C74877" w:rsidRPr="00C67286">
        <w:t xml:space="preserve">Medication Administration Order Placer </w:t>
      </w:r>
      <w:r w:rsidRPr="00C67286">
        <w:t xml:space="preserve">shall respond with an </w:t>
      </w:r>
      <w:r w:rsidRPr="00C67286">
        <w:rPr>
          <w:b/>
        </w:rPr>
        <w:t>HTTP 400</w:t>
      </w:r>
      <w:del w:id="2334" w:author="Jose Costa Teixeira" w:date="2017-04-17T13:55:00Z">
        <w:r w:rsidRPr="00C67286" w:rsidDel="006C1947">
          <w:rPr>
            <w:b/>
          </w:rPr>
          <w:delText xml:space="preserve"> </w:delText>
        </w:r>
      </w:del>
      <w:r w:rsidRPr="00C67286">
        <w:t xml:space="preserve"> (Bad request) status code and an </w:t>
      </w:r>
      <w:r w:rsidRPr="00C67286">
        <w:rPr>
          <w:rStyle w:val="XMLname"/>
        </w:rPr>
        <w:t>OperationOutcome</w:t>
      </w:r>
      <w:r w:rsidRPr="00C67286">
        <w:t xml:space="preserve"> resource indicating the parameters in error.</w:t>
      </w:r>
    </w:p>
    <w:p w14:paraId="10CFF88D" w14:textId="445241A5" w:rsidR="009D7BA1" w:rsidRPr="00C67286" w:rsidRDefault="009D7BA1" w:rsidP="009D7BA1">
      <w:pPr>
        <w:pStyle w:val="BodyText"/>
      </w:pPr>
      <w:r w:rsidRPr="00C67286">
        <w:t xml:space="preserve">The </w:t>
      </w:r>
      <w:r w:rsidR="00C74877" w:rsidRPr="00C67286">
        <w:t xml:space="preserve">Medication Administration Order Placer </w:t>
      </w:r>
      <w:r w:rsidRPr="00C67286">
        <w:t xml:space="preserve">shall respond to the query request as described by the following cases with a </w:t>
      </w:r>
      <w:r w:rsidR="00C74877" w:rsidRPr="00C67286">
        <w:t xml:space="preserve">Medication Administration Order </w:t>
      </w:r>
      <w:r w:rsidRPr="00C67286">
        <w:t>Response message described in Section 3.</w:t>
      </w:r>
      <w:r w:rsidR="00C74877" w:rsidRPr="00C67286">
        <w:t>Y</w:t>
      </w:r>
      <w:r w:rsidRPr="00C67286">
        <w:t>.4.2, and shall behave according to the cases listed below:</w:t>
      </w:r>
    </w:p>
    <w:p w14:paraId="157EE236" w14:textId="386902BD" w:rsidR="009D7BA1" w:rsidRPr="00C67286" w:rsidRDefault="009D7BA1" w:rsidP="009D7BA1">
      <w:pPr>
        <w:pStyle w:val="BodyText"/>
      </w:pPr>
      <w:r w:rsidRPr="00C67286">
        <w:rPr>
          <w:b/>
        </w:rPr>
        <w:t xml:space="preserve">Case 1: </w:t>
      </w:r>
      <w:r w:rsidRPr="00C67286">
        <w:t xml:space="preserve">The </w:t>
      </w:r>
      <w:r w:rsidR="00C74877" w:rsidRPr="00C67286">
        <w:t xml:space="preserve">Medication Administration Order Placer </w:t>
      </w:r>
      <w:r w:rsidRPr="00C67286">
        <w:t>finds in its information source, at least one patient record matching the criteria sent as HTTP query parameters</w:t>
      </w:r>
      <w:r w:rsidR="00C74877" w:rsidRPr="00C67286">
        <w:t>.</w:t>
      </w:r>
      <w:r w:rsidRPr="00C67286">
        <w:t xml:space="preserve"> </w:t>
      </w:r>
    </w:p>
    <w:p w14:paraId="3FB8F2CE" w14:textId="77777777" w:rsidR="009D7BA1" w:rsidRPr="00C67286" w:rsidRDefault="009D7BA1" w:rsidP="009D7BA1">
      <w:pPr>
        <w:pStyle w:val="BodyText"/>
      </w:pPr>
      <w:r w:rsidRPr="00C67286">
        <w:rPr>
          <w:b/>
        </w:rPr>
        <w:t xml:space="preserve">HTTP 200 </w:t>
      </w:r>
      <w:r w:rsidRPr="00C67286">
        <w:t>(OK) is returned as the HTTP status code.</w:t>
      </w:r>
    </w:p>
    <w:p w14:paraId="3547A3BA" w14:textId="29C2B02C" w:rsidR="009D7BA1" w:rsidRPr="00C67286" w:rsidRDefault="009D7BA1" w:rsidP="009D7BA1">
      <w:pPr>
        <w:pStyle w:val="BodyText"/>
      </w:pPr>
      <w:r w:rsidRPr="00C67286">
        <w:t xml:space="preserve">A </w:t>
      </w:r>
      <w:del w:id="2335" w:author="Jose Costa Teixeira" w:date="2017-04-17T14:45:00Z">
        <w:r w:rsidRPr="00C67286" w:rsidDel="00684CFE">
          <w:delText xml:space="preserve">Resource </w:delText>
        </w:r>
      </w:del>
      <w:ins w:id="2336" w:author="Jose Costa Teixeira" w:date="2017-04-17T14:45:00Z">
        <w:r w:rsidR="00684CFE" w:rsidRPr="00C67286">
          <w:t xml:space="preserve">resource </w:t>
        </w:r>
      </w:ins>
      <w:del w:id="2337" w:author="Jose Costa Teixeira" w:date="2017-04-17T14:45:00Z">
        <w:r w:rsidRPr="00C67286" w:rsidDel="00684CFE">
          <w:rPr>
            <w:rStyle w:val="XMLname"/>
            <w:rPrChange w:id="2338" w:author="Jose Costa Teixeira" w:date="2017-04-17T14:45:00Z">
              <w:rPr/>
            </w:rPrChange>
          </w:rPr>
          <w:delText>Bundle</w:delText>
        </w:r>
        <w:r w:rsidRPr="00C67286" w:rsidDel="00684CFE">
          <w:delText xml:space="preserve"> </w:delText>
        </w:r>
      </w:del>
      <w:ins w:id="2339" w:author="Jose Costa Teixeira" w:date="2017-04-17T14:45:00Z">
        <w:r w:rsidR="00684CFE" w:rsidRPr="00C67286">
          <w:rPr>
            <w:rStyle w:val="XMLname"/>
          </w:rPr>
          <w:t>b</w:t>
        </w:r>
        <w:r w:rsidR="00684CFE" w:rsidRPr="00C67286">
          <w:rPr>
            <w:rStyle w:val="XMLname"/>
            <w:rPrChange w:id="2340" w:author="Jose Costa Teixeira" w:date="2017-04-17T14:45:00Z">
              <w:rPr/>
            </w:rPrChange>
          </w:rPr>
          <w:t>undle</w:t>
        </w:r>
        <w:r w:rsidR="00684CFE" w:rsidRPr="00C67286">
          <w:t xml:space="preserve"> </w:t>
        </w:r>
      </w:ins>
      <w:r w:rsidRPr="00C67286">
        <w:t xml:space="preserve">is returned representing the result set. The </w:t>
      </w:r>
      <w:r w:rsidR="00C74877" w:rsidRPr="00C67286">
        <w:t xml:space="preserve">Medication Administration Order Placer </w:t>
      </w:r>
      <w:r w:rsidRPr="00C67286">
        <w:t xml:space="preserve">populates the </w:t>
      </w:r>
      <w:r w:rsidRPr="00C67286">
        <w:rPr>
          <w:rStyle w:val="XMLname"/>
        </w:rPr>
        <w:t xml:space="preserve">total </w:t>
      </w:r>
      <w:r w:rsidRPr="00C67286">
        <w:t xml:space="preserve">property of the bundle with the total number of matching results. One </w:t>
      </w:r>
      <w:r w:rsidRPr="00C67286">
        <w:rPr>
          <w:rStyle w:val="XMLname"/>
        </w:rPr>
        <w:t>entry</w:t>
      </w:r>
      <w:r w:rsidRPr="00C67286">
        <w:t xml:space="preserve"> is returned from the </w:t>
      </w:r>
      <w:r w:rsidR="00C74877" w:rsidRPr="00C67286">
        <w:t xml:space="preserve">Medication Administration Order Placer </w:t>
      </w:r>
      <w:r w:rsidRPr="00C67286">
        <w:t xml:space="preserve">for each </w:t>
      </w:r>
      <w:r w:rsidR="00C74877" w:rsidRPr="00C67286">
        <w:rPr>
          <w:rStyle w:val="XMLname"/>
          <w:rPrChange w:id="2341" w:author="Jose Costa Teixeira" w:date="2017-04-17T13:55:00Z">
            <w:rPr/>
          </w:rPrChange>
        </w:rPr>
        <w:t>MedicationRequest</w:t>
      </w:r>
      <w:r w:rsidR="00C74877" w:rsidRPr="00C67286">
        <w:t xml:space="preserve"> </w:t>
      </w:r>
      <w:r w:rsidRPr="00C67286">
        <w:t xml:space="preserve">Resource found. </w:t>
      </w:r>
    </w:p>
    <w:p w14:paraId="366DF3D2" w14:textId="79597220" w:rsidR="009D7BA1" w:rsidRPr="00C67286" w:rsidRDefault="009D7BA1" w:rsidP="009D7BA1">
      <w:pPr>
        <w:pStyle w:val="BodyText"/>
      </w:pPr>
      <w:r w:rsidRPr="00C67286">
        <w:rPr>
          <w:b/>
        </w:rPr>
        <w:t xml:space="preserve">Case </w:t>
      </w:r>
      <w:r w:rsidR="00C74877" w:rsidRPr="00C67286">
        <w:rPr>
          <w:b/>
        </w:rPr>
        <w:t>2</w:t>
      </w:r>
      <w:r w:rsidRPr="00C67286">
        <w:rPr>
          <w:b/>
        </w:rPr>
        <w:t xml:space="preserve">: </w:t>
      </w:r>
      <w:r w:rsidRPr="00C67286">
        <w:t xml:space="preserve">The </w:t>
      </w:r>
      <w:r w:rsidR="00C74877" w:rsidRPr="00C67286">
        <w:t xml:space="preserve">Medication Administration Order Placer </w:t>
      </w:r>
      <w:r w:rsidRPr="00C67286">
        <w:t xml:space="preserve">fails to find in its information source, any patient record matching the criteria sent as HTTP query parameters. </w:t>
      </w:r>
    </w:p>
    <w:p w14:paraId="332F801A" w14:textId="77777777" w:rsidR="009D7BA1" w:rsidRPr="00C67286" w:rsidRDefault="009D7BA1" w:rsidP="009D7BA1">
      <w:pPr>
        <w:pStyle w:val="BodyText"/>
      </w:pPr>
      <w:r w:rsidRPr="00C67286">
        <w:rPr>
          <w:b/>
        </w:rPr>
        <w:t xml:space="preserve">HTTP 200 </w:t>
      </w:r>
      <w:r w:rsidRPr="00C67286">
        <w:t>(OK) is returned as the HTTP status code.</w:t>
      </w:r>
    </w:p>
    <w:p w14:paraId="405243DB" w14:textId="3B16C09B" w:rsidR="009D7BA1" w:rsidRPr="00C67286" w:rsidRDefault="009D7BA1" w:rsidP="009D7BA1">
      <w:pPr>
        <w:pStyle w:val="BodyText"/>
      </w:pPr>
      <w:r w:rsidRPr="00C67286">
        <w:t xml:space="preserve">A </w:t>
      </w:r>
      <w:ins w:id="2342" w:author="Jose Costa Teixeira" w:date="2017-04-17T14:45:00Z">
        <w:r w:rsidR="00684CFE" w:rsidRPr="00C67286">
          <w:t>r</w:t>
        </w:r>
      </w:ins>
      <w:del w:id="2343" w:author="Jose Costa Teixeira" w:date="2017-04-17T14:45:00Z">
        <w:r w:rsidRPr="00C67286" w:rsidDel="00684CFE">
          <w:delText>R</w:delText>
        </w:r>
      </w:del>
      <w:r w:rsidRPr="00C67286">
        <w:t xml:space="preserve">esource </w:t>
      </w:r>
      <w:ins w:id="2344" w:author="Jose Costa Teixeira" w:date="2017-04-17T14:45:00Z">
        <w:r w:rsidR="00684CFE" w:rsidRPr="00C67286">
          <w:rPr>
            <w:rStyle w:val="XMLname"/>
            <w:rPrChange w:id="2345" w:author="Jose Costa Teixeira" w:date="2017-04-17T14:46:00Z">
              <w:rPr/>
            </w:rPrChange>
          </w:rPr>
          <w:t>b</w:t>
        </w:r>
      </w:ins>
      <w:del w:id="2346" w:author="Jose Costa Teixeira" w:date="2017-04-17T14:45:00Z">
        <w:r w:rsidRPr="00C67286" w:rsidDel="00684CFE">
          <w:rPr>
            <w:rStyle w:val="XMLname"/>
            <w:rPrChange w:id="2347" w:author="Jose Costa Teixeira" w:date="2017-04-17T14:46:00Z">
              <w:rPr/>
            </w:rPrChange>
          </w:rPr>
          <w:delText>B</w:delText>
        </w:r>
      </w:del>
      <w:r w:rsidRPr="00C67286">
        <w:rPr>
          <w:rStyle w:val="XMLname"/>
          <w:rPrChange w:id="2348" w:author="Jose Costa Teixeira" w:date="2017-04-17T14:46:00Z">
            <w:rPr/>
          </w:rPrChange>
        </w:rPr>
        <w:t>undle</w:t>
      </w:r>
      <w:r w:rsidRPr="00C67286">
        <w:t xml:space="preserve"> is returned representing the zero result set. The </w:t>
      </w:r>
      <w:r w:rsidR="00C74877" w:rsidRPr="00C67286">
        <w:t xml:space="preserve">Medication Administration Order Placer </w:t>
      </w:r>
      <w:r w:rsidRPr="00C67286">
        <w:t xml:space="preserve">populates the </w:t>
      </w:r>
      <w:r w:rsidRPr="00C67286">
        <w:rPr>
          <w:rStyle w:val="XMLname"/>
        </w:rPr>
        <w:t xml:space="preserve">total </w:t>
      </w:r>
      <w:r w:rsidRPr="00C67286">
        <w:t xml:space="preserve">with a value of 0 indicating no results were found. No </w:t>
      </w:r>
      <w:r w:rsidRPr="00C67286">
        <w:rPr>
          <w:rStyle w:val="XMLname"/>
        </w:rPr>
        <w:t>entry</w:t>
      </w:r>
      <w:r w:rsidRPr="00C67286">
        <w:t xml:space="preserve"> attributes are provided in the result.</w:t>
      </w:r>
    </w:p>
    <w:p w14:paraId="133715D5" w14:textId="77777777" w:rsidR="00C74877" w:rsidRPr="00C67286" w:rsidRDefault="00C74877" w:rsidP="009D7BA1">
      <w:pPr>
        <w:pStyle w:val="BodyText"/>
        <w:rPr>
          <w:b/>
        </w:rPr>
      </w:pPr>
    </w:p>
    <w:p w14:paraId="31CB1A79" w14:textId="60B81E50" w:rsidR="009D7BA1" w:rsidRPr="00C67286" w:rsidRDefault="009D7BA1" w:rsidP="009D7BA1">
      <w:pPr>
        <w:pStyle w:val="BodyText"/>
      </w:pPr>
      <w:r w:rsidRPr="00C67286">
        <w:rPr>
          <w:b/>
        </w:rPr>
        <w:t xml:space="preserve">Case 5: </w:t>
      </w:r>
      <w:r w:rsidRPr="00C67286">
        <w:t xml:space="preserve">The </w:t>
      </w:r>
      <w:r w:rsidR="00C74877" w:rsidRPr="00C67286">
        <w:t xml:space="preserve">Medication Administration Order Placer </w:t>
      </w:r>
      <w:r w:rsidRPr="00C67286">
        <w:t xml:space="preserve">is not capable of producing a response in the requested format specified by </w:t>
      </w:r>
      <w:r w:rsidRPr="00C67286">
        <w:rPr>
          <w:rStyle w:val="XMLname"/>
        </w:rPr>
        <w:t>_format</w:t>
      </w:r>
      <w:r w:rsidRPr="00C67286">
        <w:t xml:space="preserve"> parameter (specified in Section 3.</w:t>
      </w:r>
      <w:r w:rsidR="00C74877" w:rsidRPr="00C67286">
        <w:t>Y</w:t>
      </w:r>
      <w:r w:rsidRPr="00C67286">
        <w:t>.4.1.2.5).</w:t>
      </w:r>
    </w:p>
    <w:p w14:paraId="57C35538" w14:textId="77777777" w:rsidR="009D7BA1" w:rsidRPr="00C67286" w:rsidRDefault="009D7BA1" w:rsidP="009D7BA1">
      <w:pPr>
        <w:pStyle w:val="BodyText"/>
      </w:pPr>
      <w:r w:rsidRPr="00C67286">
        <w:rPr>
          <w:b/>
        </w:rPr>
        <w:t>HTTP 406</w:t>
      </w:r>
      <w:r w:rsidRPr="00C67286">
        <w:t xml:space="preserve"> (Not Acceptable) is returned as the HTTP status code.</w:t>
      </w:r>
    </w:p>
    <w:p w14:paraId="7BA92732" w14:textId="77777777" w:rsidR="009D7BA1" w:rsidRPr="00C67286" w:rsidRDefault="009D7BA1" w:rsidP="009D7BA1">
      <w:pPr>
        <w:pStyle w:val="BodyText"/>
      </w:pPr>
      <w:r w:rsidRPr="00C67286">
        <w:lastRenderedPageBreak/>
        <w:t xml:space="preserve">An OperationOutcome Resource is returned indicating that the requested response format is not supported in an </w:t>
      </w:r>
      <w:r w:rsidRPr="00C67286">
        <w:rPr>
          <w:rFonts w:ascii="Courier New" w:hAnsi="Courier New" w:cs="Courier New"/>
          <w:sz w:val="20"/>
        </w:rPr>
        <w:t>issue</w:t>
      </w:r>
      <w:r w:rsidRPr="00C67286">
        <w:t xml:space="preserve"> having:</w:t>
      </w:r>
    </w:p>
    <w:p w14:paraId="2351B1E9" w14:textId="77777777" w:rsidR="009D7BA1" w:rsidRPr="00C67286" w:rsidRDefault="009D7BA1" w:rsidP="009D7BA1">
      <w:pPr>
        <w:pStyle w:val="BodyText"/>
      </w:pPr>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8"/>
        <w:gridCol w:w="5758"/>
      </w:tblGrid>
      <w:tr w:rsidR="009D7BA1" w:rsidRPr="00C67286" w14:paraId="39D31B71" w14:textId="77777777" w:rsidTr="00A20837">
        <w:trPr>
          <w:cantSplit/>
          <w:tblHeader/>
          <w:jc w:val="center"/>
        </w:trPr>
        <w:tc>
          <w:tcPr>
            <w:tcW w:w="1438" w:type="dxa"/>
            <w:shd w:val="pct15" w:color="auto" w:fill="FFFFFF"/>
          </w:tcPr>
          <w:p w14:paraId="1022FE28" w14:textId="77777777" w:rsidR="009D7BA1" w:rsidRPr="00C67286" w:rsidRDefault="009D7BA1" w:rsidP="00A20837">
            <w:pPr>
              <w:pStyle w:val="TableEntryHeader"/>
            </w:pPr>
            <w:r w:rsidRPr="00C67286">
              <w:t>Attribute</w:t>
            </w:r>
          </w:p>
        </w:tc>
        <w:tc>
          <w:tcPr>
            <w:tcW w:w="5758" w:type="dxa"/>
            <w:shd w:val="pct15" w:color="auto" w:fill="FFFFFF"/>
          </w:tcPr>
          <w:p w14:paraId="297CF516" w14:textId="77777777" w:rsidR="009D7BA1" w:rsidRPr="00C67286" w:rsidRDefault="009D7BA1" w:rsidP="00A20837">
            <w:pPr>
              <w:pStyle w:val="TableEntryHeader"/>
            </w:pPr>
            <w:r w:rsidRPr="00C67286">
              <w:t>Value</w:t>
            </w:r>
          </w:p>
        </w:tc>
      </w:tr>
      <w:tr w:rsidR="009D7BA1" w:rsidRPr="00C67286" w14:paraId="75E2C703" w14:textId="77777777" w:rsidTr="00A20837">
        <w:trPr>
          <w:cantSplit/>
          <w:trHeight w:val="332"/>
          <w:jc w:val="center"/>
        </w:trPr>
        <w:tc>
          <w:tcPr>
            <w:tcW w:w="1438" w:type="dxa"/>
          </w:tcPr>
          <w:p w14:paraId="72D09EB5" w14:textId="77777777" w:rsidR="009D7BA1" w:rsidRPr="00C67286" w:rsidRDefault="009D7BA1" w:rsidP="00A20837">
            <w:pPr>
              <w:pStyle w:val="TableEntry"/>
            </w:pPr>
            <w:r w:rsidRPr="00C67286">
              <w:t>severity</w:t>
            </w:r>
          </w:p>
        </w:tc>
        <w:tc>
          <w:tcPr>
            <w:tcW w:w="5758" w:type="dxa"/>
          </w:tcPr>
          <w:p w14:paraId="48656BBB" w14:textId="77777777" w:rsidR="009D7BA1" w:rsidRPr="00C67286" w:rsidRDefault="009D7BA1" w:rsidP="00A20837">
            <w:pPr>
              <w:pStyle w:val="TableEntry"/>
            </w:pPr>
            <w:r w:rsidRPr="00C67286">
              <w:t>error</w:t>
            </w:r>
          </w:p>
        </w:tc>
      </w:tr>
      <w:tr w:rsidR="009D7BA1" w:rsidRPr="00C67286" w14:paraId="38A21BC6" w14:textId="77777777" w:rsidTr="00A20837">
        <w:trPr>
          <w:cantSplit/>
          <w:trHeight w:val="332"/>
          <w:jc w:val="center"/>
        </w:trPr>
        <w:tc>
          <w:tcPr>
            <w:tcW w:w="1438" w:type="dxa"/>
          </w:tcPr>
          <w:p w14:paraId="17F9B561" w14:textId="77777777" w:rsidR="009D7BA1" w:rsidRPr="00C67286" w:rsidRDefault="009D7BA1" w:rsidP="00A20837">
            <w:pPr>
              <w:pStyle w:val="TableEntry"/>
            </w:pPr>
            <w:r w:rsidRPr="00C67286">
              <w:t>code</w:t>
            </w:r>
          </w:p>
        </w:tc>
        <w:tc>
          <w:tcPr>
            <w:tcW w:w="5758" w:type="dxa"/>
          </w:tcPr>
          <w:p w14:paraId="61B0044E" w14:textId="77777777" w:rsidR="009D7BA1" w:rsidRPr="00C67286" w:rsidRDefault="009D7BA1" w:rsidP="00A20837">
            <w:pPr>
              <w:pStyle w:val="TableEntry"/>
            </w:pPr>
            <w:r w:rsidRPr="00C67286">
              <w:t>{http://hl7.org/fhir/issue-type.html,</w:t>
            </w:r>
            <w:r w:rsidRPr="00C67286" w:rsidDel="007A76F5">
              <w:t xml:space="preserve"> </w:t>
            </w:r>
            <w:r w:rsidRPr="00C67286">
              <w:t>,not-supported}</w:t>
            </w:r>
          </w:p>
        </w:tc>
      </w:tr>
    </w:tbl>
    <w:p w14:paraId="3E1042F0" w14:textId="77777777" w:rsidR="009D7BA1" w:rsidRPr="00C67286" w:rsidRDefault="009D7BA1" w:rsidP="009D7BA1">
      <w:pPr>
        <w:pStyle w:val="BodyText"/>
      </w:pPr>
    </w:p>
    <w:p w14:paraId="10E4BA05" w14:textId="5E8B7026" w:rsidR="009D7BA1" w:rsidRPr="00C67286" w:rsidRDefault="009D7BA1" w:rsidP="009D7BA1">
      <w:pPr>
        <w:pStyle w:val="BodyText"/>
      </w:pPr>
      <w:r w:rsidRPr="00C67286">
        <w:t xml:space="preserve">The </w:t>
      </w:r>
      <w:r w:rsidR="00C74877" w:rsidRPr="00C67286">
        <w:t xml:space="preserve">Medication Administration Order Placer </w:t>
      </w:r>
      <w:r w:rsidRPr="00C67286">
        <w:t xml:space="preserve">may be capable of servicing requests for response formats not listed in Section 3.78.4.1.2.5, but shall, at minimum, be capable of producing XML and JSON encodings. </w:t>
      </w:r>
    </w:p>
    <w:p w14:paraId="31C11A93" w14:textId="7B044365" w:rsidR="009D7BA1" w:rsidRPr="00C67286" w:rsidRDefault="009D7BA1" w:rsidP="009D7BA1">
      <w:r w:rsidRPr="00C67286">
        <w:t xml:space="preserve">The </w:t>
      </w:r>
      <w:r w:rsidR="00C74877" w:rsidRPr="00C67286">
        <w:t xml:space="preserve">Medication Administration Order Placer </w:t>
      </w:r>
      <w:r w:rsidRPr="00C67286">
        <w:t xml:space="preserve">may return other HTTP status codes to represent specific error conditions. When HTTP error status codes are returned by the </w:t>
      </w:r>
      <w:r w:rsidR="00A20837" w:rsidRPr="00C67286">
        <w:t>Medication Administration Order Placer</w:t>
      </w:r>
      <w:r w:rsidRPr="00C67286">
        <w:t>, they shall conform to the HTTP standard RFC 2616. Their use is not further constrained or specified by this transaction.</w:t>
      </w:r>
    </w:p>
    <w:p w14:paraId="2BD5B166" w14:textId="34B48194" w:rsidR="009D7BA1" w:rsidRPr="00C67286" w:rsidRDefault="009D7BA1" w:rsidP="009D7BA1">
      <w:pPr>
        <w:pStyle w:val="BodyText"/>
      </w:pPr>
    </w:p>
    <w:p w14:paraId="0BDBCB95" w14:textId="53EF946F" w:rsidR="009D7BA1" w:rsidRDefault="009D7BA1" w:rsidP="009D7BA1">
      <w:pPr>
        <w:pStyle w:val="BodyText"/>
      </w:pPr>
    </w:p>
    <w:p w14:paraId="291E366D" w14:textId="4FBDF200" w:rsidR="00892EAF" w:rsidRDefault="00892EAF" w:rsidP="009D7BA1">
      <w:pPr>
        <w:pStyle w:val="BodyText"/>
      </w:pPr>
    </w:p>
    <w:p w14:paraId="44F9BC92" w14:textId="4E804F31" w:rsidR="00892EAF" w:rsidRDefault="00892EAF" w:rsidP="009D7BA1">
      <w:pPr>
        <w:pStyle w:val="BodyText"/>
      </w:pPr>
    </w:p>
    <w:p w14:paraId="2B6AF3ED" w14:textId="546DA958" w:rsidR="00892EAF" w:rsidRDefault="00892EAF" w:rsidP="009D7BA1">
      <w:pPr>
        <w:pStyle w:val="BodyText"/>
      </w:pPr>
    </w:p>
    <w:p w14:paraId="0E0687D6" w14:textId="67CDD977" w:rsidR="00892EAF" w:rsidRDefault="00892EAF" w:rsidP="009D7BA1">
      <w:pPr>
        <w:pStyle w:val="BodyText"/>
      </w:pPr>
    </w:p>
    <w:p w14:paraId="622DF37E" w14:textId="77777777" w:rsidR="00892EAF" w:rsidRDefault="00892EAF" w:rsidP="009D7BA1">
      <w:pPr>
        <w:pStyle w:val="BodyText"/>
      </w:pPr>
    </w:p>
    <w:p w14:paraId="5CCA0F4C" w14:textId="2B9EEA33" w:rsidR="00892EAF" w:rsidRPr="00FF05FC" w:rsidRDefault="00892EAF" w:rsidP="00892EAF">
      <w:pPr>
        <w:pStyle w:val="Heading4"/>
        <w:numPr>
          <w:ilvl w:val="0"/>
          <w:numId w:val="0"/>
        </w:numPr>
      </w:pPr>
      <w:bookmarkStart w:id="2349" w:name="_Toc451355410"/>
      <w:bookmarkStart w:id="2350" w:name="_Toc489656211"/>
      <w:r w:rsidRPr="002862AA">
        <w:rPr>
          <w:noProof w:val="0"/>
        </w:rPr>
        <w:t>3.</w:t>
      </w:r>
      <w:ins w:id="2351" w:author="Jose Costa Teixeira" w:date="2017-07-04T20:36:00Z">
        <w:r w:rsidR="003F4F4E">
          <w:rPr>
            <w:noProof w:val="0"/>
          </w:rPr>
          <w:t>Y</w:t>
        </w:r>
      </w:ins>
      <w:del w:id="2352" w:author="Jose Costa Teixeira" w:date="2017-07-04T20:36:00Z">
        <w:r w:rsidRPr="002862AA" w:rsidDel="003F4F4E">
          <w:rPr>
            <w:noProof w:val="0"/>
          </w:rPr>
          <w:delText>78</w:delText>
        </w:r>
      </w:del>
      <w:r w:rsidRPr="002862AA">
        <w:rPr>
          <w:noProof w:val="0"/>
        </w:rPr>
        <w:t>.4.2 Query Patient Resource Response message</w:t>
      </w:r>
      <w:bookmarkEnd w:id="2349"/>
      <w:bookmarkEnd w:id="2350"/>
    </w:p>
    <w:p w14:paraId="4EB9CA13" w14:textId="0CC9D057" w:rsidR="00892EAF" w:rsidRPr="002862AA" w:rsidRDefault="00892EAF" w:rsidP="00892EAF">
      <w:pPr>
        <w:pStyle w:val="Heading5"/>
        <w:numPr>
          <w:ilvl w:val="0"/>
          <w:numId w:val="0"/>
        </w:numPr>
        <w:rPr>
          <w:noProof w:val="0"/>
        </w:rPr>
      </w:pPr>
      <w:bookmarkStart w:id="2353" w:name="_Toc451355411"/>
      <w:bookmarkStart w:id="2354" w:name="_Toc489656212"/>
      <w:r w:rsidRPr="002862AA">
        <w:rPr>
          <w:noProof w:val="0"/>
        </w:rPr>
        <w:t>3.</w:t>
      </w:r>
      <w:ins w:id="2355" w:author="Jose Costa Teixeira" w:date="2017-07-04T20:36:00Z">
        <w:r w:rsidR="003F4F4E">
          <w:rPr>
            <w:noProof w:val="0"/>
          </w:rPr>
          <w:t>Y</w:t>
        </w:r>
      </w:ins>
      <w:del w:id="2356" w:author="Jose Costa Teixeira" w:date="2017-07-04T20:36:00Z">
        <w:r w:rsidRPr="002862AA" w:rsidDel="003F4F4E">
          <w:rPr>
            <w:noProof w:val="0"/>
          </w:rPr>
          <w:delText>78</w:delText>
        </w:r>
      </w:del>
      <w:r w:rsidRPr="002862AA">
        <w:rPr>
          <w:noProof w:val="0"/>
        </w:rPr>
        <w:t>.4.2.1 Trigger Events</w:t>
      </w:r>
      <w:bookmarkEnd w:id="2353"/>
      <w:bookmarkEnd w:id="2354"/>
    </w:p>
    <w:p w14:paraId="488A1138" w14:textId="1C9BF139" w:rsidR="00892EAF" w:rsidRPr="002862AA" w:rsidRDefault="00A666EA" w:rsidP="00892EAF">
      <w:pPr>
        <w:pStyle w:val="BodyText"/>
      </w:pPr>
      <w:r w:rsidRPr="00477866">
        <w:rPr>
          <w:rPrChange w:id="2357" w:author="Jose Costa Teixeira" w:date="2017-07-04T20:17:00Z">
            <w:rPr>
              <w:highlight w:val="yellow"/>
            </w:rPr>
          </w:rPrChange>
        </w:rPr>
        <w:t>The response is triggered when th</w:t>
      </w:r>
      <w:r w:rsidR="00892EAF" w:rsidRPr="00477866">
        <w:rPr>
          <w:rPrChange w:id="2358" w:author="Jose Costa Teixeira" w:date="2017-07-04T20:17:00Z">
            <w:rPr>
              <w:highlight w:val="yellow"/>
            </w:rPr>
          </w:rPrChange>
        </w:rPr>
        <w:t xml:space="preserve">e </w:t>
      </w:r>
      <w:r w:rsidRPr="00477866">
        <w:rPr>
          <w:rPrChange w:id="2359" w:author="Jose Costa Teixeira" w:date="2017-07-04T20:17:00Z">
            <w:rPr>
              <w:highlight w:val="yellow"/>
            </w:rPr>
          </w:rPrChange>
        </w:rPr>
        <w:t>Medication Administration Request placer</w:t>
      </w:r>
      <w:r w:rsidR="00892EAF" w:rsidRPr="00477866">
        <w:rPr>
          <w:rPrChange w:id="2360" w:author="Jose Costa Teixeira" w:date="2017-07-04T20:17:00Z">
            <w:rPr>
              <w:highlight w:val="yellow"/>
            </w:rPr>
          </w:rPrChange>
        </w:rPr>
        <w:t xml:space="preserve"> </w:t>
      </w:r>
      <w:del w:id="2361" w:author="Jose Costa Teixeira" w:date="2017-07-04T20:16:00Z">
        <w:r w:rsidR="00892EAF" w:rsidRPr="00477866" w:rsidDel="00477866">
          <w:rPr>
            <w:rPrChange w:id="2362" w:author="Jose Costa Teixeira" w:date="2017-07-04T20:17:00Z">
              <w:rPr>
                <w:highlight w:val="yellow"/>
              </w:rPr>
            </w:rPrChange>
          </w:rPr>
          <w:delText xml:space="preserve">found </w:delText>
        </w:r>
      </w:del>
      <w:ins w:id="2363" w:author="Jose Costa Teixeira" w:date="2017-07-04T20:16:00Z">
        <w:r w:rsidR="00477866" w:rsidRPr="00477866">
          <w:rPr>
            <w:rPrChange w:id="2364" w:author="Jose Costa Teixeira" w:date="2017-07-04T20:17:00Z">
              <w:rPr>
                <w:highlight w:val="yellow"/>
              </w:rPr>
            </w:rPrChange>
          </w:rPr>
          <w:t xml:space="preserve">finds </w:t>
        </w:r>
      </w:ins>
      <w:r w:rsidRPr="00477866">
        <w:rPr>
          <w:rPrChange w:id="2365" w:author="Jose Costa Teixeira" w:date="2017-07-04T20:17:00Z">
            <w:rPr>
              <w:highlight w:val="yellow"/>
            </w:rPr>
          </w:rPrChange>
        </w:rPr>
        <w:t>administration requests</w:t>
      </w:r>
      <w:r w:rsidR="00892EAF" w:rsidRPr="00477866">
        <w:rPr>
          <w:rPrChange w:id="2366" w:author="Jose Costa Teixeira" w:date="2017-07-04T20:17:00Z">
            <w:rPr>
              <w:highlight w:val="yellow"/>
            </w:rPr>
          </w:rPrChange>
        </w:rPr>
        <w:t xml:space="preserve"> matching the query parameters specified by the </w:t>
      </w:r>
      <w:r w:rsidRPr="00477866">
        <w:rPr>
          <w:rPrChange w:id="2367" w:author="Jose Costa Teixeira" w:date="2017-07-04T20:17:00Z">
            <w:rPr>
              <w:highlight w:val="yellow"/>
            </w:rPr>
          </w:rPrChange>
        </w:rPr>
        <w:t>medicationRequest</w:t>
      </w:r>
      <w:r w:rsidR="00892EAF" w:rsidRPr="00477866">
        <w:rPr>
          <w:rPrChange w:id="2368" w:author="Jose Costa Teixeira" w:date="2017-07-04T20:17:00Z">
            <w:rPr>
              <w:highlight w:val="yellow"/>
            </w:rPr>
          </w:rPrChange>
        </w:rPr>
        <w:t xml:space="preserve"> as a result of a Query </w:t>
      </w:r>
      <w:r w:rsidRPr="00477866">
        <w:rPr>
          <w:rPrChange w:id="2369" w:author="Jose Costa Teixeira" w:date="2017-07-04T20:17:00Z">
            <w:rPr>
              <w:highlight w:val="yellow"/>
            </w:rPr>
          </w:rPrChange>
        </w:rPr>
        <w:t>Medication Orders</w:t>
      </w:r>
      <w:r w:rsidR="00892EAF" w:rsidRPr="00477866">
        <w:rPr>
          <w:rPrChange w:id="2370" w:author="Jose Costa Teixeira" w:date="2017-07-04T20:17:00Z">
            <w:rPr>
              <w:highlight w:val="yellow"/>
            </w:rPr>
          </w:rPrChange>
        </w:rPr>
        <w:t xml:space="preserve"> Request.</w:t>
      </w:r>
    </w:p>
    <w:p w14:paraId="73C374C5" w14:textId="79E8407D" w:rsidR="00892EAF" w:rsidRPr="002862AA" w:rsidRDefault="00892EAF" w:rsidP="00892EAF">
      <w:pPr>
        <w:pStyle w:val="Heading5"/>
        <w:numPr>
          <w:ilvl w:val="0"/>
          <w:numId w:val="0"/>
        </w:numPr>
        <w:rPr>
          <w:noProof w:val="0"/>
        </w:rPr>
      </w:pPr>
      <w:bookmarkStart w:id="2371" w:name="_Toc451355412"/>
      <w:bookmarkStart w:id="2372" w:name="_Toc489656213"/>
      <w:r w:rsidRPr="002862AA">
        <w:rPr>
          <w:noProof w:val="0"/>
        </w:rPr>
        <w:t>3.</w:t>
      </w:r>
      <w:del w:id="2373" w:author="Jose Costa Teixeira" w:date="2017-07-04T20:36:00Z">
        <w:r w:rsidRPr="002862AA" w:rsidDel="003F4F4E">
          <w:rPr>
            <w:noProof w:val="0"/>
          </w:rPr>
          <w:delText>78</w:delText>
        </w:r>
      </w:del>
      <w:ins w:id="2374" w:author="Jose Costa Teixeira" w:date="2017-07-04T20:36:00Z">
        <w:r w:rsidR="003F4F4E">
          <w:rPr>
            <w:noProof w:val="0"/>
          </w:rPr>
          <w:t>Y</w:t>
        </w:r>
      </w:ins>
      <w:r w:rsidRPr="002862AA">
        <w:rPr>
          <w:noProof w:val="0"/>
        </w:rPr>
        <w:t>.4.2.2 Message Semantics</w:t>
      </w:r>
      <w:bookmarkEnd w:id="2371"/>
      <w:bookmarkEnd w:id="2372"/>
    </w:p>
    <w:p w14:paraId="18E82FAA" w14:textId="08969D9C" w:rsidR="00A666EA" w:rsidRPr="00614539" w:rsidRDefault="00A666EA" w:rsidP="00892EAF">
      <w:pPr>
        <w:pStyle w:val="BodyText"/>
        <w:rPr>
          <w:rFonts w:ascii="Courier New" w:hAnsi="Courier New" w:cs="TimesNewRomanPSMT"/>
          <w:sz w:val="20"/>
        </w:rPr>
      </w:pPr>
      <w:r>
        <w:t xml:space="preserve">The Query Medication Request Response </w:t>
      </w:r>
      <w:r w:rsidR="00614539">
        <w:t xml:space="preserve">is a </w:t>
      </w:r>
      <w:ins w:id="2375" w:author="Jose Costa Teixeira" w:date="2017-04-17T13:51:00Z">
        <w:r w:rsidRPr="00C67286">
          <w:rPr>
            <w:rStyle w:val="XMLname"/>
            <w:rPrChange w:id="2376" w:author="Jose Costa Teixeira" w:date="2017-04-17T14:44:00Z">
              <w:rPr/>
            </w:rPrChange>
          </w:rPr>
          <w:t>bundle</w:t>
        </w:r>
        <w:r w:rsidRPr="00C67286">
          <w:t xml:space="preserve"> of </w:t>
        </w:r>
        <w:r w:rsidRPr="00C67286">
          <w:rPr>
            <w:rStyle w:val="XMLname"/>
            <w:rPrChange w:id="2377" w:author="Jose Costa Teixeira" w:date="2017-04-17T14:43:00Z">
              <w:rPr/>
            </w:rPrChange>
          </w:rPr>
          <w:t>medicationRequest</w:t>
        </w:r>
      </w:ins>
      <w:ins w:id="2378" w:author="Jose Costa Teixeira" w:date="2017-04-17T14:44:00Z">
        <w:r w:rsidRPr="00C67286">
          <w:t xml:space="preserve"> resources</w:t>
        </w:r>
      </w:ins>
      <w:ins w:id="2379" w:author="Jose Costa Teixeira" w:date="2017-07-04T20:17:00Z">
        <w:r w:rsidR="00477866">
          <w:rPr>
            <w:highlight w:val="yellow"/>
          </w:rPr>
          <w:t>.</w:t>
        </w:r>
      </w:ins>
      <w:del w:id="2380" w:author="Jose Costa Teixeira" w:date="2017-07-04T20:17:00Z">
        <w:r w:rsidRPr="00A1150B" w:rsidDel="00477866">
          <w:rPr>
            <w:highlight w:val="yellow"/>
          </w:rPr>
          <w:delText xml:space="preserve"> </w:delText>
        </w:r>
      </w:del>
    </w:p>
    <w:p w14:paraId="2C63AB32" w14:textId="12E300D3" w:rsidR="00892EAF" w:rsidRDefault="00892EAF" w:rsidP="00892EAF">
      <w:pPr>
        <w:pStyle w:val="BodyText"/>
      </w:pPr>
    </w:p>
    <w:p w14:paraId="29A364F0" w14:textId="77777777" w:rsidR="00614539" w:rsidRPr="002862AA" w:rsidRDefault="00614539" w:rsidP="00892EAF">
      <w:pPr>
        <w:pStyle w:val="BodyText"/>
      </w:pPr>
    </w:p>
    <w:p w14:paraId="76A5E536" w14:textId="1613920E" w:rsidR="00892EAF" w:rsidRPr="002862AA" w:rsidRDefault="00892EAF" w:rsidP="00892EAF">
      <w:pPr>
        <w:pStyle w:val="Heading6"/>
        <w:numPr>
          <w:ilvl w:val="0"/>
          <w:numId w:val="0"/>
        </w:numPr>
        <w:rPr>
          <w:noProof w:val="0"/>
        </w:rPr>
      </w:pPr>
      <w:bookmarkStart w:id="2381" w:name="_Toc451355413"/>
      <w:bookmarkStart w:id="2382" w:name="_Toc489656214"/>
      <w:r w:rsidRPr="002862AA">
        <w:rPr>
          <w:noProof w:val="0"/>
        </w:rPr>
        <w:lastRenderedPageBreak/>
        <w:t>3.</w:t>
      </w:r>
      <w:del w:id="2383" w:author="Jose Costa Teixeira" w:date="2017-07-04T20:36:00Z">
        <w:r w:rsidRPr="002862AA" w:rsidDel="003F4F4E">
          <w:rPr>
            <w:noProof w:val="0"/>
          </w:rPr>
          <w:delText>78</w:delText>
        </w:r>
      </w:del>
      <w:ins w:id="2384" w:author="Jose Costa Teixeira" w:date="2017-07-04T20:36:00Z">
        <w:r w:rsidR="003F4F4E">
          <w:rPr>
            <w:noProof w:val="0"/>
          </w:rPr>
          <w:t>Y</w:t>
        </w:r>
      </w:ins>
      <w:r w:rsidRPr="002862AA">
        <w:rPr>
          <w:noProof w:val="0"/>
        </w:rPr>
        <w:t xml:space="preserve">.4.2.2.1 </w:t>
      </w:r>
      <w:r w:rsidR="00614539">
        <w:rPr>
          <w:noProof w:val="0"/>
        </w:rPr>
        <w:t xml:space="preserve">MedicationRequest </w:t>
      </w:r>
      <w:r w:rsidRPr="002862AA">
        <w:rPr>
          <w:noProof w:val="0"/>
        </w:rPr>
        <w:t xml:space="preserve">Resource Definition in the Context of </w:t>
      </w:r>
      <w:bookmarkEnd w:id="2381"/>
      <w:r w:rsidR="00614539">
        <w:rPr>
          <w:noProof w:val="0"/>
        </w:rPr>
        <w:t>Query Medication Request</w:t>
      </w:r>
      <w:bookmarkEnd w:id="2382"/>
    </w:p>
    <w:p w14:paraId="7C0E5236" w14:textId="07BAFDC0" w:rsidR="00892EAF" w:rsidRPr="002862AA" w:rsidRDefault="00892EAF" w:rsidP="00892EAF">
      <w:pPr>
        <w:pStyle w:val="BodyText"/>
      </w:pPr>
      <w:r w:rsidRPr="002862AA">
        <w:t xml:space="preserve">The components of the </w:t>
      </w:r>
      <w:r w:rsidR="00614539">
        <w:t xml:space="preserve">MedicationRequest </w:t>
      </w:r>
      <w:r w:rsidRPr="002862AA">
        <w:t xml:space="preserve">Resource with cardinality greater than 0 (as shown below) are required, and the detailed description of the </w:t>
      </w:r>
      <w:r w:rsidR="00614539">
        <w:t>content</w:t>
      </w:r>
      <w:r w:rsidRPr="002862AA">
        <w:t xml:space="preserve"> is provided here. All other attributes of the response are optional. </w:t>
      </w:r>
      <w:r w:rsidRPr="002862AA">
        <w:br/>
      </w:r>
      <w:del w:id="2385" w:author="Jose Costa Teixeira" w:date="2017-07-04T20:20:00Z">
        <w:r w:rsidRPr="002862AA" w:rsidDel="00E12F42">
          <w:delText xml:space="preserve">The </w:delText>
        </w:r>
        <w:r w:rsidR="00614539" w:rsidDel="00E12F42">
          <w:delText xml:space="preserve">MedicationRequest </w:delText>
        </w:r>
        <w:r w:rsidRPr="002862AA" w:rsidDel="00E12F42">
          <w:delText xml:space="preserve">Resource contained within the Query </w:delText>
        </w:r>
        <w:r w:rsidR="00614539" w:rsidDel="00E12F42">
          <w:delText>Administration Request</w:delText>
        </w:r>
        <w:r w:rsidRPr="002862AA" w:rsidDel="00E12F42">
          <w:delText xml:space="preserve"> Response message is described at</w:delText>
        </w:r>
        <w:r w:rsidRPr="00145BA1" w:rsidDel="00E12F42">
          <w:delText xml:space="preserve"> </w:delText>
        </w:r>
        <w:r w:rsidR="000E69FE" w:rsidDel="00E12F42">
          <w:fldChar w:fldCharType="begin"/>
        </w:r>
        <w:r w:rsidR="000E69FE" w:rsidDel="00E12F42">
          <w:delInstrText xml:space="preserve"> HYPERLINK "http://hl7.org/fhir/STU3/patient.html" </w:delInstrText>
        </w:r>
        <w:r w:rsidR="000E69FE" w:rsidDel="00E12F42">
          <w:fldChar w:fldCharType="separate"/>
        </w:r>
        <w:r w:rsidRPr="00A37F4D" w:rsidDel="00E12F42">
          <w:rPr>
            <w:rStyle w:val="Hyperlink"/>
          </w:rPr>
          <w:delText>http://hl7.org/fhir/STU3/patient.html</w:delText>
        </w:r>
        <w:r w:rsidR="000E69FE" w:rsidDel="00E12F42">
          <w:rPr>
            <w:rStyle w:val="Hyperlink"/>
          </w:rPr>
          <w:fldChar w:fldCharType="end"/>
        </w:r>
        <w:r w:rsidDel="00E12F42">
          <w:rPr>
            <w:rStyle w:val="Hyperlink"/>
          </w:rPr>
          <w:delText>,</w:delText>
        </w:r>
        <w:r w:rsidRPr="002862AA" w:rsidDel="00E12F42">
          <w:delText xml:space="preserve"> and is not further constrained by this transaction. </w:delText>
        </w:r>
        <w:r w:rsidDel="00E12F42">
          <w:delText xml:space="preserve"> </w:delText>
        </w:r>
      </w:del>
    </w:p>
    <w:p w14:paraId="34004F59" w14:textId="287D9E58" w:rsidR="00477866" w:rsidRDefault="00477866" w:rsidP="00477866">
      <w:pPr>
        <w:pStyle w:val="Heading6"/>
        <w:numPr>
          <w:ilvl w:val="0"/>
          <w:numId w:val="0"/>
        </w:numPr>
        <w:ind w:left="1152" w:hanging="1152"/>
        <w:rPr>
          <w:ins w:id="2386" w:author="Jose Costa Teixeira" w:date="2017-07-04T20:20:00Z"/>
          <w:noProof w:val="0"/>
        </w:rPr>
      </w:pPr>
      <w:bookmarkStart w:id="2387" w:name="_Toc489656215"/>
      <w:bookmarkStart w:id="2388" w:name="_Toc451355415"/>
      <w:ins w:id="2389" w:author="Jose Costa Teixeira" w:date="2017-07-04T20:17:00Z">
        <w:r>
          <w:rPr>
            <w:noProof w:val="0"/>
          </w:rPr>
          <w:t>3.</w:t>
        </w:r>
      </w:ins>
      <w:ins w:id="2390" w:author="Jose Costa Teixeira" w:date="2017-07-04T20:37:00Z">
        <w:r w:rsidR="003F4F4E">
          <w:rPr>
            <w:noProof w:val="0"/>
          </w:rPr>
          <w:t>Y</w:t>
        </w:r>
      </w:ins>
      <w:ins w:id="2391" w:author="Jose Costa Teixeira" w:date="2017-07-04T20:17:00Z">
        <w:r>
          <w:rPr>
            <w:noProof w:val="0"/>
          </w:rPr>
          <w:t>.4.2.2.</w:t>
        </w:r>
      </w:ins>
      <w:ins w:id="2392" w:author="Jose Costa Teixeira" w:date="2017-07-04T20:18:00Z">
        <w:r>
          <w:rPr>
            <w:noProof w:val="0"/>
          </w:rPr>
          <w:t>2</w:t>
        </w:r>
      </w:ins>
      <w:ins w:id="2393" w:author="Jose Costa Teixeira" w:date="2017-07-04T20:17:00Z">
        <w:r w:rsidRPr="002862AA">
          <w:rPr>
            <w:noProof w:val="0"/>
          </w:rPr>
          <w:t xml:space="preserve"> </w:t>
        </w:r>
      </w:ins>
      <w:ins w:id="2394" w:author="Jose Costa Teixeira" w:date="2017-07-04T20:18:00Z">
        <w:r>
          <w:rPr>
            <w:noProof w:val="0"/>
          </w:rPr>
          <w:t>medicationRequest content and constraints</w:t>
        </w:r>
      </w:ins>
      <w:bookmarkEnd w:id="2387"/>
    </w:p>
    <w:p w14:paraId="591F183A" w14:textId="14899640" w:rsidR="00477866" w:rsidRDefault="00E12F42">
      <w:pPr>
        <w:pStyle w:val="BodyText"/>
        <w:rPr>
          <w:ins w:id="2395" w:author="Jose Costa Teixeira" w:date="2017-07-04T20:36:00Z"/>
        </w:rPr>
        <w:pPrChange w:id="2396" w:author="Jose Costa Teixeira" w:date="2017-07-04T20:18:00Z">
          <w:pPr>
            <w:pStyle w:val="Heading6"/>
            <w:numPr>
              <w:ilvl w:val="0"/>
              <w:numId w:val="0"/>
            </w:numPr>
            <w:tabs>
              <w:tab w:val="clear" w:pos="1152"/>
            </w:tabs>
            <w:ind w:left="0" w:firstLine="0"/>
          </w:pPr>
        </w:pPrChange>
      </w:pPr>
      <w:ins w:id="2397" w:author="Jose Costa Teixeira" w:date="2017-07-04T20:25:00Z">
        <w:r>
          <w:t xml:space="preserve">For all the medicationRequest resources, the </w:t>
        </w:r>
      </w:ins>
      <w:ins w:id="2398" w:author="Jose Costa Teixeira" w:date="2017-07-04T20:36:00Z">
        <w:r w:rsidR="003F4F4E">
          <w:t>following constraints apply:</w:t>
        </w:r>
      </w:ins>
    </w:p>
    <w:p w14:paraId="7D55C739" w14:textId="1D7B5BC9" w:rsidR="003F4F4E" w:rsidRDefault="003F4F4E">
      <w:pPr>
        <w:pStyle w:val="BodyText"/>
        <w:rPr>
          <w:ins w:id="2399" w:author="Jose Costa Teixeira" w:date="2017-07-04T20:37:00Z"/>
        </w:rPr>
        <w:pPrChange w:id="2400" w:author="Jose Costa Teixeira" w:date="2017-07-04T20:18:00Z">
          <w:pPr>
            <w:pStyle w:val="Heading6"/>
            <w:numPr>
              <w:ilvl w:val="0"/>
              <w:numId w:val="0"/>
            </w:numPr>
            <w:tabs>
              <w:tab w:val="clear" w:pos="1152"/>
            </w:tabs>
            <w:ind w:left="0" w:firstLine="0"/>
          </w:pPr>
        </w:pPrChange>
      </w:pPr>
    </w:p>
    <w:p w14:paraId="461C1312" w14:textId="0FF65B06" w:rsidR="00D55C19" w:rsidRDefault="00D55C19" w:rsidP="00D55C19">
      <w:pPr>
        <w:pStyle w:val="BodyText"/>
        <w:numPr>
          <w:ilvl w:val="0"/>
          <w:numId w:val="102"/>
        </w:numPr>
        <w:rPr>
          <w:ins w:id="2401" w:author="Jose Costa Teixeira" w:date="2017-07-05T00:30:00Z"/>
        </w:rPr>
      </w:pPr>
      <w:ins w:id="2402" w:author="Jose Costa Teixeira" w:date="2017-07-05T00:32:00Z">
        <w:r>
          <w:t>If the product referred is a kind, t</w:t>
        </w:r>
      </w:ins>
      <w:ins w:id="2403" w:author="Jose Costa Teixeira" w:date="2017-07-05T00:30:00Z">
        <w:r>
          <w:t>he medicationRequest.medication should be a link to a resource, not a contained resource. This is to ensure synchronization of produ</w:t>
        </w:r>
      </w:ins>
      <w:ins w:id="2404" w:author="Jose Costa Teixeira" w:date="2017-07-05T00:31:00Z">
        <w:r>
          <w:t>c</w:t>
        </w:r>
      </w:ins>
      <w:ins w:id="2405" w:author="Jose Costa Teixeira" w:date="2017-07-05T00:30:00Z">
        <w:r>
          <w:t>t information</w:t>
        </w:r>
      </w:ins>
      <w:ins w:id="2406" w:author="Jose Costa Teixeira" w:date="2017-07-05T00:31:00Z">
        <w:r>
          <w:t xml:space="preserve"> </w:t>
        </w:r>
        <w:r w:rsidRPr="00D55C19">
          <w:rPr>
            <w:highlight w:val="yellow"/>
            <w:rPrChange w:id="2407" w:author="Jose Costa Teixeira" w:date="2017-07-05T00:31:00Z">
              <w:rPr/>
            </w:rPrChange>
          </w:rPr>
          <w:t>(is this OK</w:t>
        </w:r>
      </w:ins>
      <w:ins w:id="2408" w:author="Jose Costa Teixeira" w:date="2017-07-05T00:30:00Z">
        <w:r w:rsidRPr="00D55C19">
          <w:rPr>
            <w:highlight w:val="yellow"/>
            <w:rPrChange w:id="2409" w:author="Jose Costa Teixeira" w:date="2017-07-05T00:31:00Z">
              <w:rPr/>
            </w:rPrChange>
          </w:rPr>
          <w:t>???</w:t>
        </w:r>
      </w:ins>
      <w:ins w:id="2410" w:author="Jose Costa Teixeira" w:date="2017-07-05T00:31:00Z">
        <w:r w:rsidRPr="00D55C19">
          <w:rPr>
            <w:highlight w:val="yellow"/>
            <w:rPrChange w:id="2411" w:author="Jose Costa Teixeira" w:date="2017-07-05T00:31:00Z">
              <w:rPr/>
            </w:rPrChange>
          </w:rPr>
          <w:t>)</w:t>
        </w:r>
      </w:ins>
    </w:p>
    <w:p w14:paraId="3F30B113" w14:textId="2B7A44F8" w:rsidR="00D55C19" w:rsidRDefault="00D55C19" w:rsidP="00D55C19">
      <w:pPr>
        <w:pStyle w:val="BodyText"/>
        <w:numPr>
          <w:ilvl w:val="0"/>
          <w:numId w:val="102"/>
        </w:numPr>
        <w:rPr>
          <w:ins w:id="2412" w:author="Jose Costa Teixeira" w:date="2017-07-05T00:33:00Z"/>
        </w:rPr>
      </w:pPr>
      <w:ins w:id="2413" w:author="Jose Costa Teixeira" w:date="2017-07-05T00:31:00Z">
        <w:r>
          <w:t xml:space="preserve">The medicationRequest.medication </w:t>
        </w:r>
      </w:ins>
      <w:ins w:id="2414" w:author="Jose Costa Teixeira" w:date="2017-07-05T00:30:00Z">
        <w:r>
          <w:t xml:space="preserve">is typically a </w:t>
        </w:r>
      </w:ins>
      <w:ins w:id="2415" w:author="Jose Costa Teixeira" w:date="2017-07-05T00:31:00Z">
        <w:r>
          <w:t xml:space="preserve">resource representing a product kind, i.e. it does not contain </w:t>
        </w:r>
      </w:ins>
      <w:ins w:id="2416" w:author="Jose Costa Teixeira" w:date="2017-07-05T00:32:00Z">
        <w:r>
          <w:t xml:space="preserve">expiry date and lot number. As such, it will normally be a </w:t>
        </w:r>
      </w:ins>
      <w:ins w:id="2417" w:author="Jose Costa Teixeira" w:date="2017-07-05T00:33:00Z">
        <w:r>
          <w:t>link, and not a contained resource.</w:t>
        </w:r>
      </w:ins>
    </w:p>
    <w:p w14:paraId="0612072B" w14:textId="0EC96A19" w:rsidR="00D55C19" w:rsidRDefault="00D55C19">
      <w:pPr>
        <w:pStyle w:val="BodyText"/>
        <w:numPr>
          <w:ilvl w:val="1"/>
          <w:numId w:val="102"/>
        </w:numPr>
        <w:rPr>
          <w:ins w:id="2418" w:author="Jose Costa Teixeira" w:date="2017-07-05T00:30:00Z"/>
        </w:rPr>
        <w:pPrChange w:id="2419" w:author="Jose Costa Teixeira" w:date="2017-07-05T00:37:00Z">
          <w:pPr>
            <w:pStyle w:val="BodyText"/>
            <w:numPr>
              <w:numId w:val="102"/>
            </w:numPr>
            <w:ind w:left="720" w:hanging="360"/>
          </w:pPr>
        </w:pPrChange>
      </w:pPr>
      <w:ins w:id="2420" w:author="Jose Costa Teixeira" w:date="2017-07-05T00:33:00Z">
        <w:r>
          <w:t xml:space="preserve">In some cases, the medication </w:t>
        </w:r>
      </w:ins>
      <w:ins w:id="2421" w:author="Jose Costa Teixeira" w:date="2017-07-05T00:34:00Z">
        <w:r>
          <w:t xml:space="preserve">indicated </w:t>
        </w:r>
      </w:ins>
      <w:ins w:id="2422" w:author="Jose Costa Teixeira" w:date="2017-07-05T00:33:00Z">
        <w:r>
          <w:t xml:space="preserve">is a physical </w:t>
        </w:r>
      </w:ins>
      <w:ins w:id="2423" w:author="Jose Costa Teixeira" w:date="2017-07-05T00:34:00Z">
        <w:r>
          <w:t xml:space="preserve">instance. This can be the case when the medication is dispensed and the batch numbers and expiry dates are known for each administration for each patient (e.g. Patient 171 will receive medication X at 1 pm, and the </w:t>
        </w:r>
      </w:ins>
      <w:ins w:id="2424" w:author="Jose Costa Teixeira" w:date="2017-07-05T00:35:00Z">
        <w:r>
          <w:t xml:space="preserve">physical product dispensed for that event has a lot L0123 and expiry date </w:t>
        </w:r>
      </w:ins>
      <w:ins w:id="2425" w:author="Jose Costa Teixeira" w:date="2017-07-05T00:36:00Z">
        <w:r>
          <w:t>August 2021</w:t>
        </w:r>
      </w:ins>
      <w:ins w:id="2426" w:author="Jose Costa Teixeira" w:date="2017-07-05T00:35:00Z">
        <w:r>
          <w:t xml:space="preserve">). </w:t>
        </w:r>
      </w:ins>
      <w:ins w:id="2427" w:author="Jose Costa Teixeira" w:date="2017-07-05T00:36:00Z">
        <w:r>
          <w:t>In these cases, t</w:t>
        </w:r>
      </w:ins>
      <w:ins w:id="2428" w:author="Jose Costa Teixeira" w:date="2017-07-05T00:32:00Z">
        <w:r>
          <w:t xml:space="preserve">he medicationRequest.medication </w:t>
        </w:r>
      </w:ins>
      <w:ins w:id="2429" w:author="Jose Costa Teixeira" w:date="2017-07-05T00:33:00Z">
        <w:r>
          <w:t xml:space="preserve">may be either contained or a link </w:t>
        </w:r>
      </w:ins>
      <w:ins w:id="2430" w:author="Jose Costa Teixeira" w:date="2017-07-05T00:36:00Z">
        <w:r>
          <w:t>to a resource representing that physical instance.</w:t>
        </w:r>
      </w:ins>
    </w:p>
    <w:p w14:paraId="4A05FC85" w14:textId="77777777" w:rsidR="00D55C19" w:rsidRDefault="00D55C19" w:rsidP="00D55C19">
      <w:pPr>
        <w:pStyle w:val="AuthorInstructions"/>
        <w:rPr>
          <w:ins w:id="2431" w:author="Jose Costa Teixeira" w:date="2017-07-05T00:30:00Z"/>
          <w:i w:val="0"/>
        </w:rPr>
      </w:pPr>
    </w:p>
    <w:p w14:paraId="207CEB2A" w14:textId="77777777" w:rsidR="003F4F4E" w:rsidRPr="00BD4AFD" w:rsidRDefault="003F4F4E">
      <w:pPr>
        <w:pStyle w:val="BodyText"/>
        <w:rPr>
          <w:ins w:id="2432" w:author="Jose Costa Teixeira" w:date="2017-07-04T20:17:00Z"/>
        </w:rPr>
        <w:pPrChange w:id="2433" w:author="Jose Costa Teixeira" w:date="2017-07-04T20:18:00Z">
          <w:pPr>
            <w:pStyle w:val="Heading6"/>
            <w:numPr>
              <w:ilvl w:val="0"/>
              <w:numId w:val="0"/>
            </w:numPr>
            <w:tabs>
              <w:tab w:val="clear" w:pos="1152"/>
            </w:tabs>
            <w:ind w:left="0" w:firstLine="0"/>
          </w:pPr>
        </w:pPrChange>
      </w:pPr>
    </w:p>
    <w:p w14:paraId="13EA0B7B" w14:textId="6177256C" w:rsidR="00477866" w:rsidRDefault="00477866" w:rsidP="00477866">
      <w:pPr>
        <w:pStyle w:val="Heading6"/>
        <w:numPr>
          <w:ilvl w:val="0"/>
          <w:numId w:val="0"/>
        </w:numPr>
        <w:ind w:left="1152" w:hanging="1152"/>
        <w:rPr>
          <w:ins w:id="2434" w:author="Jose Costa Teixeira" w:date="2017-07-04T20:21:00Z"/>
          <w:noProof w:val="0"/>
        </w:rPr>
      </w:pPr>
      <w:bookmarkStart w:id="2435" w:name="_Toc489656216"/>
      <w:ins w:id="2436" w:author="Jose Costa Teixeira" w:date="2017-07-04T20:19:00Z">
        <w:r w:rsidRPr="002862AA">
          <w:rPr>
            <w:noProof w:val="0"/>
          </w:rPr>
          <w:t>3.</w:t>
        </w:r>
      </w:ins>
      <w:ins w:id="2437" w:author="Jose Costa Teixeira" w:date="2017-07-04T20:37:00Z">
        <w:r w:rsidR="003F4F4E">
          <w:rPr>
            <w:noProof w:val="0"/>
          </w:rPr>
          <w:t>Y</w:t>
        </w:r>
      </w:ins>
      <w:ins w:id="2438" w:author="Jose Costa Teixeira" w:date="2017-07-04T20:19:00Z">
        <w:r w:rsidRPr="002862AA">
          <w:rPr>
            <w:noProof w:val="0"/>
          </w:rPr>
          <w:t xml:space="preserve">.4.2.2.3 </w:t>
        </w:r>
      </w:ins>
      <w:ins w:id="2439" w:author="Jose Costa Teixeira" w:date="2017-07-04T20:21:00Z">
        <w:r w:rsidR="00E12F42">
          <w:rPr>
            <w:noProof w:val="0"/>
          </w:rPr>
          <w:t>Logic</w:t>
        </w:r>
        <w:bookmarkEnd w:id="2435"/>
      </w:ins>
    </w:p>
    <w:p w14:paraId="202F6412" w14:textId="7EE9AA76" w:rsidR="00E12F42" w:rsidRDefault="00E12F42">
      <w:pPr>
        <w:pStyle w:val="BodyText"/>
        <w:rPr>
          <w:ins w:id="2440" w:author="Jose Costa Teixeira" w:date="2017-07-04T20:21:00Z"/>
        </w:rPr>
        <w:pPrChange w:id="2441" w:author="Jose Costa Teixeira" w:date="2017-07-04T20:21:00Z">
          <w:pPr>
            <w:pStyle w:val="Heading6"/>
            <w:numPr>
              <w:ilvl w:val="0"/>
              <w:numId w:val="0"/>
            </w:numPr>
            <w:tabs>
              <w:tab w:val="clear" w:pos="1152"/>
            </w:tabs>
            <w:ind w:left="0" w:firstLine="0"/>
          </w:pPr>
        </w:pPrChange>
      </w:pPr>
      <w:ins w:id="2442" w:author="Jose Costa Teixeira" w:date="2017-07-04T20:21:00Z">
        <w:r>
          <w:t>An Administration Request for an instantaneous administration shall contain</w:t>
        </w:r>
      </w:ins>
      <w:ins w:id="2443" w:author="Jose Costa Teixeira" w:date="2017-07-04T20:22:00Z">
        <w:r>
          <w:t xml:space="preserve"> </w:t>
        </w:r>
        <w:r w:rsidRPr="00E12F42">
          <w:rPr>
            <w:highlight w:val="yellow"/>
            <w:rPrChange w:id="2444" w:author="Jose Costa Teixeira" w:date="2017-07-04T20:22:00Z">
              <w:rPr/>
            </w:rPrChange>
          </w:rPr>
          <w:t>… time period….</w:t>
        </w:r>
      </w:ins>
    </w:p>
    <w:p w14:paraId="1CDC1BD3" w14:textId="19E6B5D3" w:rsidR="00E12F42" w:rsidRDefault="00E12F42">
      <w:pPr>
        <w:pStyle w:val="BodyText"/>
        <w:rPr>
          <w:ins w:id="2445" w:author="Jose Costa Teixeira" w:date="2017-07-04T20:23:00Z"/>
        </w:rPr>
        <w:pPrChange w:id="2446" w:author="Jose Costa Teixeira" w:date="2017-07-04T20:21:00Z">
          <w:pPr>
            <w:pStyle w:val="Heading6"/>
            <w:numPr>
              <w:ilvl w:val="0"/>
              <w:numId w:val="0"/>
            </w:numPr>
            <w:tabs>
              <w:tab w:val="clear" w:pos="1152"/>
            </w:tabs>
            <w:ind w:left="0" w:firstLine="0"/>
          </w:pPr>
        </w:pPrChange>
      </w:pPr>
      <w:ins w:id="2447" w:author="Jose Costa Teixeira" w:date="2017-07-04T20:22:00Z">
        <w:r>
          <w:t xml:space="preserve">An </w:t>
        </w:r>
        <w:bookmarkStart w:id="2448" w:name="_Hlk486963324"/>
        <w:r>
          <w:t xml:space="preserve">Administration Request for a simple interval shall </w:t>
        </w:r>
      </w:ins>
      <w:bookmarkEnd w:id="2448"/>
      <w:ins w:id="2449" w:author="Jose Costa Teixeira" w:date="2017-07-04T20:23:00Z">
        <w:r>
          <w:t xml:space="preserve">contain the interval details, and </w:t>
        </w:r>
      </w:ins>
      <w:ins w:id="2450" w:author="Jose Costa Teixeira" w:date="2017-07-04T20:26:00Z">
        <w:r w:rsidRPr="00E12F42">
          <w:rPr>
            <w:highlight w:val="yellow"/>
            <w:rPrChange w:id="2451" w:author="Jose Costa Teixeira" w:date="2017-07-04T20:26:00Z">
              <w:rPr/>
            </w:rPrChange>
          </w:rPr>
          <w:t>…</w:t>
        </w:r>
      </w:ins>
    </w:p>
    <w:p w14:paraId="542445CB" w14:textId="17A18196" w:rsidR="00D80CAE" w:rsidRDefault="00E12F42">
      <w:pPr>
        <w:pStyle w:val="BodyText"/>
        <w:rPr>
          <w:ins w:id="2452" w:author="Jose Costa Teixeira" w:date="2017-07-04T20:24:00Z"/>
        </w:rPr>
        <w:pPrChange w:id="2453" w:author="Jose Costa Teixeira" w:date="2017-07-04T20:19:00Z">
          <w:pPr>
            <w:pStyle w:val="Heading6"/>
            <w:numPr>
              <w:ilvl w:val="0"/>
              <w:numId w:val="0"/>
            </w:numPr>
            <w:tabs>
              <w:tab w:val="clear" w:pos="1152"/>
            </w:tabs>
            <w:ind w:left="0" w:firstLine="0"/>
          </w:pPr>
        </w:pPrChange>
      </w:pPr>
      <w:ins w:id="2454" w:author="Jose Costa Teixeira" w:date="2017-07-04T20:23:00Z">
        <w:r>
          <w:t xml:space="preserve">An </w:t>
        </w:r>
      </w:ins>
      <w:ins w:id="2455" w:author="Jose Costa Teixeira" w:date="2017-07-04T20:24:00Z">
        <w:r>
          <w:t xml:space="preserve">Administration Request for a complex interval shall contain </w:t>
        </w:r>
      </w:ins>
      <w:ins w:id="2456" w:author="Jose Costa Teixeira" w:date="2017-07-05T00:37:00Z">
        <w:r w:rsidR="00D80CAE">
          <w:t xml:space="preserve">the conditions for each interval in the dosageInstruction repetitions. If there is </w:t>
        </w:r>
      </w:ins>
      <w:ins w:id="2457" w:author="Jose Costa Teixeira" w:date="2017-07-05T00:38:00Z">
        <w:r w:rsidR="00F4019D">
          <w:t>a need to change other parameters</w:t>
        </w:r>
        <w:r w:rsidR="00F4019D" w:rsidRPr="00F4019D">
          <w:rPr>
            <w:highlight w:val="yellow"/>
            <w:rPrChange w:id="2458" w:author="Jose Costa Teixeira" w:date="2017-07-05T00:38:00Z">
              <w:rPr/>
            </w:rPrChange>
          </w:rPr>
          <w:t>….</w:t>
        </w:r>
      </w:ins>
    </w:p>
    <w:p w14:paraId="5CBE35EC" w14:textId="77777777" w:rsidR="00E12F42" w:rsidRPr="00BD4AFD" w:rsidRDefault="00E12F42">
      <w:pPr>
        <w:pStyle w:val="BodyText"/>
        <w:rPr>
          <w:ins w:id="2459" w:author="Jose Costa Teixeira" w:date="2017-07-04T20:19:00Z"/>
        </w:rPr>
        <w:pPrChange w:id="2460" w:author="Jose Costa Teixeira" w:date="2017-07-04T20:19:00Z">
          <w:pPr>
            <w:pStyle w:val="Heading6"/>
            <w:numPr>
              <w:ilvl w:val="0"/>
              <w:numId w:val="0"/>
            </w:numPr>
            <w:tabs>
              <w:tab w:val="clear" w:pos="1152"/>
            </w:tabs>
            <w:ind w:left="0" w:firstLine="0"/>
          </w:pPr>
        </w:pPrChange>
      </w:pPr>
    </w:p>
    <w:p w14:paraId="531BDAA1" w14:textId="77777777" w:rsidR="00477866" w:rsidRPr="00BD4AFD" w:rsidRDefault="00477866">
      <w:pPr>
        <w:pStyle w:val="BodyText"/>
        <w:rPr>
          <w:ins w:id="2461" w:author="Jose Costa Teixeira" w:date="2017-07-04T20:17:00Z"/>
        </w:rPr>
        <w:pPrChange w:id="2462" w:author="Jose Costa Teixeira" w:date="2017-07-04T20:19:00Z">
          <w:pPr>
            <w:pStyle w:val="Heading6"/>
            <w:numPr>
              <w:ilvl w:val="0"/>
              <w:numId w:val="0"/>
            </w:numPr>
            <w:tabs>
              <w:tab w:val="clear" w:pos="1152"/>
            </w:tabs>
            <w:ind w:left="0" w:firstLine="0"/>
          </w:pPr>
        </w:pPrChange>
      </w:pPr>
    </w:p>
    <w:p w14:paraId="4C74DF1F" w14:textId="0D49BF6B" w:rsidR="00892EAF" w:rsidRPr="002862AA" w:rsidRDefault="00892EAF" w:rsidP="00892EAF">
      <w:pPr>
        <w:pStyle w:val="Heading6"/>
        <w:numPr>
          <w:ilvl w:val="0"/>
          <w:numId w:val="0"/>
        </w:numPr>
        <w:ind w:left="1152" w:hanging="1152"/>
        <w:rPr>
          <w:noProof w:val="0"/>
        </w:rPr>
      </w:pPr>
      <w:bookmarkStart w:id="2463" w:name="_Toc489656217"/>
      <w:r w:rsidRPr="002862AA">
        <w:rPr>
          <w:noProof w:val="0"/>
        </w:rPr>
        <w:lastRenderedPageBreak/>
        <w:t>3.</w:t>
      </w:r>
      <w:del w:id="2464" w:author="Jose Costa Teixeira" w:date="2017-07-04T20:37:00Z">
        <w:r w:rsidRPr="002862AA" w:rsidDel="003F4F4E">
          <w:rPr>
            <w:noProof w:val="0"/>
          </w:rPr>
          <w:delText>78</w:delText>
        </w:r>
      </w:del>
      <w:ins w:id="2465" w:author="Jose Costa Teixeira" w:date="2017-07-04T20:37:00Z">
        <w:r w:rsidR="003F4F4E">
          <w:rPr>
            <w:noProof w:val="0"/>
          </w:rPr>
          <w:t>Y</w:t>
        </w:r>
      </w:ins>
      <w:r w:rsidRPr="002862AA">
        <w:rPr>
          <w:noProof w:val="0"/>
        </w:rPr>
        <w:t>.4.2.2.</w:t>
      </w:r>
      <w:ins w:id="2466" w:author="Jose Costa Teixeira" w:date="2017-07-04T20:19:00Z">
        <w:r w:rsidR="00477866">
          <w:rPr>
            <w:noProof w:val="0"/>
          </w:rPr>
          <w:t>4</w:t>
        </w:r>
      </w:ins>
      <w:del w:id="2467" w:author="Jose Costa Teixeira" w:date="2017-07-04T20:19:00Z">
        <w:r w:rsidRPr="002862AA" w:rsidDel="00477866">
          <w:rPr>
            <w:noProof w:val="0"/>
          </w:rPr>
          <w:delText>3</w:delText>
        </w:r>
      </w:del>
      <w:r w:rsidRPr="002862AA">
        <w:rPr>
          <w:noProof w:val="0"/>
        </w:rPr>
        <w:t xml:space="preserve"> Resource Bundling</w:t>
      </w:r>
      <w:bookmarkEnd w:id="2388"/>
      <w:bookmarkEnd w:id="2463"/>
    </w:p>
    <w:p w14:paraId="3AA08BB1" w14:textId="77777777" w:rsidR="00892EAF" w:rsidRPr="002862AA" w:rsidRDefault="00892EAF" w:rsidP="00892EAF">
      <w:pPr>
        <w:pStyle w:val="BodyText"/>
      </w:pPr>
      <w:r w:rsidRPr="002862AA">
        <w:t xml:space="preserve">Please see ITI TF-2x: Appendix Z.1 for details on the IHE guidelines for implementing FHIR bundles. </w:t>
      </w:r>
    </w:p>
    <w:p w14:paraId="3C1BE090" w14:textId="65297D81" w:rsidR="00892EAF" w:rsidRPr="002862AA" w:rsidRDefault="00892EAF" w:rsidP="00892EAF">
      <w:pPr>
        <w:pStyle w:val="Heading6"/>
        <w:numPr>
          <w:ilvl w:val="0"/>
          <w:numId w:val="0"/>
        </w:numPr>
        <w:ind w:left="1152" w:hanging="1152"/>
        <w:rPr>
          <w:noProof w:val="0"/>
        </w:rPr>
      </w:pPr>
      <w:bookmarkStart w:id="2468" w:name="_Toc451355416"/>
      <w:bookmarkStart w:id="2469" w:name="_Toc489656218"/>
      <w:r w:rsidRPr="002862AA">
        <w:rPr>
          <w:noProof w:val="0"/>
        </w:rPr>
        <w:t>3.</w:t>
      </w:r>
      <w:del w:id="2470" w:author="Jose Costa Teixeira" w:date="2017-07-04T20:37:00Z">
        <w:r w:rsidRPr="002862AA" w:rsidDel="003F4F4E">
          <w:rPr>
            <w:noProof w:val="0"/>
          </w:rPr>
          <w:delText>78</w:delText>
        </w:r>
      </w:del>
      <w:ins w:id="2471" w:author="Jose Costa Teixeira" w:date="2017-07-04T20:37:00Z">
        <w:r w:rsidR="003F4F4E">
          <w:rPr>
            <w:noProof w:val="0"/>
          </w:rPr>
          <w:t>Y</w:t>
        </w:r>
      </w:ins>
      <w:r w:rsidRPr="002862AA">
        <w:rPr>
          <w:noProof w:val="0"/>
        </w:rPr>
        <w:t>.4.2.2.</w:t>
      </w:r>
      <w:ins w:id="2472" w:author="Jose Costa Teixeira" w:date="2017-07-04T20:19:00Z">
        <w:r w:rsidR="00477866">
          <w:rPr>
            <w:noProof w:val="0"/>
          </w:rPr>
          <w:t>5</w:t>
        </w:r>
      </w:ins>
      <w:del w:id="2473" w:author="Jose Costa Teixeira" w:date="2017-07-04T20:19:00Z">
        <w:r w:rsidRPr="002862AA" w:rsidDel="00477866">
          <w:rPr>
            <w:noProof w:val="0"/>
          </w:rPr>
          <w:delText>4</w:delText>
        </w:r>
      </w:del>
      <w:r w:rsidRPr="002862AA">
        <w:rPr>
          <w:noProof w:val="0"/>
        </w:rPr>
        <w:t xml:space="preserve"> Incremental Response Processing - Paging of Resource Bundle</w:t>
      </w:r>
      <w:bookmarkEnd w:id="2468"/>
      <w:bookmarkEnd w:id="2469"/>
    </w:p>
    <w:p w14:paraId="7665A285" w14:textId="56C9DE46" w:rsidR="00614539" w:rsidRDefault="00F4657C" w:rsidP="00892EAF">
      <w:pPr>
        <w:pStyle w:val="BodyText"/>
        <w:rPr>
          <w:highlight w:val="yellow"/>
        </w:rPr>
      </w:pPr>
      <w:r>
        <w:rPr>
          <w:highlight w:val="yellow"/>
        </w:rPr>
        <w:t>Paging is supported: the response may be split into different pages….</w:t>
      </w:r>
    </w:p>
    <w:p w14:paraId="1482D74C" w14:textId="6CAA4476" w:rsidR="00892EAF" w:rsidRPr="002862AA" w:rsidRDefault="00892EAF" w:rsidP="00892EAF">
      <w:pPr>
        <w:pStyle w:val="BodyText"/>
      </w:pPr>
      <w:r w:rsidRPr="00A1150B">
        <w:rPr>
          <w:highlight w:val="yellow"/>
        </w:rPr>
        <w:t xml:space="preserve">The </w:t>
      </w:r>
      <w:r w:rsidR="00F4657C">
        <w:rPr>
          <w:highlight w:val="yellow"/>
        </w:rPr>
        <w:t>Medication Administration Request Placer</w:t>
      </w:r>
      <w:r w:rsidRPr="00A1150B">
        <w:rPr>
          <w:highlight w:val="yellow"/>
        </w:rPr>
        <w:t xml:space="preserve"> shall represent these incremental responses as specified </w:t>
      </w:r>
      <w:ins w:id="2474" w:author="Jose Costa Teixeira" w:date="2017-07-04T20:27:00Z">
        <w:r w:rsidR="00E341B7">
          <w:rPr>
            <w:highlight w:val="yellow"/>
          </w:rPr>
          <w:t xml:space="preserve">by </w:t>
        </w:r>
      </w:ins>
      <w:r w:rsidRPr="00A1150B">
        <w:rPr>
          <w:highlight w:val="yellow"/>
        </w:rPr>
        <w:t xml:space="preserve">FHIR </w:t>
      </w:r>
      <w:ins w:id="2475" w:author="Jose Costa Teixeira" w:date="2017-07-04T20:28:00Z">
        <w:r w:rsidR="00E341B7">
          <w:rPr>
            <w:highlight w:val="yellow"/>
          </w:rPr>
          <w:t xml:space="preserve">– </w:t>
        </w:r>
      </w:ins>
      <w:r w:rsidRPr="00A1150B">
        <w:rPr>
          <w:highlight w:val="yellow"/>
        </w:rPr>
        <w:t>Paging</w:t>
      </w:r>
      <w:ins w:id="2476" w:author="Jose Costa Teixeira" w:date="2017-07-04T20:28:00Z">
        <w:r w:rsidR="00E341B7">
          <w:rPr>
            <w:highlight w:val="yellow"/>
          </w:rPr>
          <w:t>:</w:t>
        </w:r>
      </w:ins>
      <w:r w:rsidRPr="00A1150B">
        <w:rPr>
          <w:highlight w:val="yellow"/>
        </w:rPr>
        <w:t xml:space="preserve"> </w:t>
      </w:r>
      <w:hyperlink r:id="rId33" w:anchor="paging" w:history="1">
        <w:r w:rsidRPr="00A1150B">
          <w:rPr>
            <w:rStyle w:val="Hyperlink"/>
            <w:highlight w:val="yellow"/>
          </w:rPr>
          <w:t>http://hl7.org/fhir/STU3/http.html#paging</w:t>
        </w:r>
      </w:hyperlink>
      <w:r w:rsidRPr="002862AA">
        <w:t xml:space="preserve"> </w:t>
      </w:r>
    </w:p>
    <w:p w14:paraId="3927BCA6" w14:textId="7254B767" w:rsidR="00F4657C" w:rsidRPr="00E341B7" w:rsidRDefault="00F4657C" w:rsidP="00892EAF">
      <w:pPr>
        <w:pStyle w:val="Heading5"/>
        <w:numPr>
          <w:ilvl w:val="0"/>
          <w:numId w:val="0"/>
        </w:numPr>
        <w:rPr>
          <w:noProof w:val="0"/>
          <w:highlight w:val="yellow"/>
          <w:u w:val="single"/>
          <w:rPrChange w:id="2477" w:author="Jose Costa Teixeira" w:date="2017-07-04T20:28:00Z">
            <w:rPr>
              <w:noProof w:val="0"/>
              <w:highlight w:val="yellow"/>
            </w:rPr>
          </w:rPrChange>
        </w:rPr>
      </w:pPr>
      <w:bookmarkStart w:id="2478" w:name="_Toc451355418"/>
    </w:p>
    <w:p w14:paraId="2919D06D" w14:textId="57A90FD8" w:rsidR="00892EAF" w:rsidRPr="00A1150B" w:rsidRDefault="00892EAF" w:rsidP="00892EAF">
      <w:pPr>
        <w:pStyle w:val="Heading5"/>
        <w:numPr>
          <w:ilvl w:val="0"/>
          <w:numId w:val="0"/>
        </w:numPr>
        <w:rPr>
          <w:noProof w:val="0"/>
          <w:highlight w:val="yellow"/>
        </w:rPr>
      </w:pPr>
      <w:bookmarkStart w:id="2479" w:name="_Toc489656219"/>
      <w:r w:rsidRPr="00A1150B">
        <w:rPr>
          <w:noProof w:val="0"/>
          <w:highlight w:val="yellow"/>
        </w:rPr>
        <w:t>3.</w:t>
      </w:r>
      <w:del w:id="2480" w:author="Jose Costa Teixeira" w:date="2017-07-04T20:37:00Z">
        <w:r w:rsidRPr="00A1150B" w:rsidDel="003F4F4E">
          <w:rPr>
            <w:noProof w:val="0"/>
            <w:highlight w:val="yellow"/>
          </w:rPr>
          <w:delText>78</w:delText>
        </w:r>
      </w:del>
      <w:ins w:id="2481" w:author="Jose Costa Teixeira" w:date="2017-07-04T20:37:00Z">
        <w:r w:rsidR="003F4F4E">
          <w:rPr>
            <w:noProof w:val="0"/>
            <w:highlight w:val="yellow"/>
          </w:rPr>
          <w:t>Y</w:t>
        </w:r>
      </w:ins>
      <w:r w:rsidRPr="00A1150B">
        <w:rPr>
          <w:noProof w:val="0"/>
          <w:highlight w:val="yellow"/>
        </w:rPr>
        <w:t>.4.2.3 Expected Actions</w:t>
      </w:r>
      <w:bookmarkEnd w:id="2478"/>
      <w:bookmarkEnd w:id="2479"/>
    </w:p>
    <w:p w14:paraId="5E5DBF96" w14:textId="771AF488" w:rsidR="00892EAF" w:rsidRPr="00A1150B" w:rsidRDefault="00892EAF" w:rsidP="00892EAF">
      <w:pPr>
        <w:rPr>
          <w:highlight w:val="yellow"/>
        </w:rPr>
      </w:pPr>
      <w:r w:rsidRPr="00A1150B">
        <w:rPr>
          <w:highlight w:val="yellow"/>
        </w:rPr>
        <w:t>The constraints specified in Section 3.</w:t>
      </w:r>
      <w:ins w:id="2482" w:author="Jose Costa Teixeira" w:date="2017-07-04T20:40:00Z">
        <w:r w:rsidR="00F155E9">
          <w:rPr>
            <w:highlight w:val="yellow"/>
          </w:rPr>
          <w:t>Y</w:t>
        </w:r>
      </w:ins>
      <w:del w:id="2483" w:author="Jose Costa Teixeira" w:date="2017-07-04T20:40:00Z">
        <w:r w:rsidRPr="00A1150B" w:rsidDel="00F155E9">
          <w:rPr>
            <w:highlight w:val="yellow"/>
          </w:rPr>
          <w:delText>78</w:delText>
        </w:r>
      </w:del>
      <w:r w:rsidRPr="00A1150B">
        <w:rPr>
          <w:highlight w:val="yellow"/>
        </w:rPr>
        <w:t>.4.2</w:t>
      </w:r>
      <w:r w:rsidR="00F4657C">
        <w:rPr>
          <w:highlight w:val="yellow"/>
        </w:rPr>
        <w:t>.2 represent the minimum set of in</w:t>
      </w:r>
      <w:r w:rsidRPr="00A1150B">
        <w:rPr>
          <w:highlight w:val="yellow"/>
        </w:rPr>
        <w:t xml:space="preserve">formation that must be implemented by a </w:t>
      </w:r>
      <w:r w:rsidR="00F4657C">
        <w:rPr>
          <w:highlight w:val="yellow"/>
        </w:rPr>
        <w:t>Medication Administration Request Placer</w:t>
      </w:r>
      <w:r w:rsidRPr="00A1150B">
        <w:rPr>
          <w:highlight w:val="yellow"/>
        </w:rPr>
        <w:t xml:space="preserve">. This does not prevent the </w:t>
      </w:r>
      <w:r w:rsidR="00F4657C">
        <w:rPr>
          <w:highlight w:val="yellow"/>
        </w:rPr>
        <w:t>Medication Administration Request Placer</w:t>
      </w:r>
      <w:r w:rsidR="00F4657C" w:rsidRPr="00A1150B">
        <w:rPr>
          <w:highlight w:val="yellow"/>
        </w:rPr>
        <w:t xml:space="preserve"> </w:t>
      </w:r>
      <w:r w:rsidRPr="00A1150B">
        <w:rPr>
          <w:highlight w:val="yellow"/>
        </w:rPr>
        <w:t xml:space="preserve">from sending additional FHIR attributes in a response; such as extensions, text, etc. The </w:t>
      </w:r>
      <w:r w:rsidR="00F4657C">
        <w:rPr>
          <w:highlight w:val="yellow"/>
        </w:rPr>
        <w:t>Medication Administration Performer</w:t>
      </w:r>
      <w:r w:rsidRPr="00A1150B">
        <w:rPr>
          <w:highlight w:val="yellow"/>
        </w:rPr>
        <w:t xml:space="preserve"> shall ignore additional attributes and extensions if not understood. </w:t>
      </w:r>
    </w:p>
    <w:p w14:paraId="4D8BBD1A" w14:textId="77777777" w:rsidR="00892EAF" w:rsidRPr="002862AA" w:rsidRDefault="00892EAF" w:rsidP="00892EAF">
      <w:r w:rsidRPr="00A1150B">
        <w:rPr>
          <w:highlight w:val="yellow"/>
        </w:rPr>
        <w:t>The consumer shall process the response in some manner specific to its application function (for example: displaying on a user interface). This application behavior is not specified by IHE.</w:t>
      </w:r>
    </w:p>
    <w:p w14:paraId="04E25F99" w14:textId="26156663" w:rsidR="00892EAF" w:rsidRPr="002862AA" w:rsidRDefault="00892EAF" w:rsidP="00892EAF">
      <w:pPr>
        <w:pStyle w:val="Heading5"/>
        <w:numPr>
          <w:ilvl w:val="0"/>
          <w:numId w:val="0"/>
        </w:numPr>
        <w:ind w:left="1008" w:hanging="1008"/>
        <w:rPr>
          <w:noProof w:val="0"/>
        </w:rPr>
      </w:pPr>
      <w:bookmarkStart w:id="2484" w:name="_Toc451355419"/>
      <w:bookmarkStart w:id="2485" w:name="_Toc489656220"/>
      <w:r w:rsidRPr="002862AA">
        <w:rPr>
          <w:noProof w:val="0"/>
        </w:rPr>
        <w:t>3.</w:t>
      </w:r>
      <w:ins w:id="2486" w:author="Jose Costa Teixeira" w:date="2017-07-04T20:44:00Z">
        <w:r w:rsidR="002D4917">
          <w:rPr>
            <w:noProof w:val="0"/>
          </w:rPr>
          <w:t>Y</w:t>
        </w:r>
      </w:ins>
      <w:del w:id="2487" w:author="Jose Costa Teixeira" w:date="2017-07-04T20:41:00Z">
        <w:r w:rsidRPr="002862AA" w:rsidDel="00F155E9">
          <w:rPr>
            <w:noProof w:val="0"/>
          </w:rPr>
          <w:delText>78</w:delText>
        </w:r>
      </w:del>
      <w:r w:rsidRPr="002862AA">
        <w:rPr>
          <w:noProof w:val="0"/>
        </w:rPr>
        <w:t>.4.2.5 Conformance Resource</w:t>
      </w:r>
      <w:bookmarkEnd w:id="2484"/>
      <w:bookmarkEnd w:id="2485"/>
    </w:p>
    <w:p w14:paraId="7B7A1931" w14:textId="4A63AECA" w:rsidR="00892EAF" w:rsidRPr="002862AA" w:rsidRDefault="00A469EA" w:rsidP="00892EAF">
      <w:pPr>
        <w:pStyle w:val="BodyText"/>
      </w:pPr>
      <w:r>
        <w:rPr>
          <w:highlight w:val="yellow"/>
        </w:rPr>
        <w:t>Medication Administration Performer</w:t>
      </w:r>
      <w:r w:rsidR="00892EAF" w:rsidRPr="00A1150B">
        <w:rPr>
          <w:highlight w:val="yellow"/>
        </w:rPr>
        <w:t xml:space="preserve"> implementing [</w:t>
      </w:r>
      <w:r>
        <w:rPr>
          <w:highlight w:val="yellow"/>
        </w:rPr>
        <w:t>PHARM-2</w:t>
      </w:r>
      <w:r w:rsidR="00892EAF" w:rsidRPr="00A1150B">
        <w:rPr>
          <w:highlight w:val="yellow"/>
        </w:rPr>
        <w:t xml:space="preserve">] should provide a Conformance Resource as described in ITI TF-2x: Appendix Z.4 indicating the query operation for the </w:t>
      </w:r>
      <w:r>
        <w:rPr>
          <w:highlight w:val="yellow"/>
        </w:rPr>
        <w:t>MedicationRequest</w:t>
      </w:r>
      <w:r w:rsidR="00892EAF" w:rsidRPr="00A1150B">
        <w:rPr>
          <w:highlight w:val="yellow"/>
        </w:rPr>
        <w:t xml:space="preserve"> Resource has been implemented and shall include all query parameters implemented for the </w:t>
      </w:r>
      <w:r>
        <w:rPr>
          <w:highlight w:val="yellow"/>
        </w:rPr>
        <w:t>MedicationRequest</w:t>
      </w:r>
      <w:r w:rsidRPr="00A1150B">
        <w:rPr>
          <w:highlight w:val="yellow"/>
        </w:rPr>
        <w:t xml:space="preserve"> </w:t>
      </w:r>
      <w:r w:rsidR="00892EAF" w:rsidRPr="00A1150B">
        <w:rPr>
          <w:highlight w:val="yellow"/>
        </w:rPr>
        <w:t>Resource.</w:t>
      </w:r>
      <w:r w:rsidR="00892EAF" w:rsidRPr="002862AA">
        <w:t xml:space="preserve"> </w:t>
      </w:r>
    </w:p>
    <w:p w14:paraId="221F518A" w14:textId="24B074C6" w:rsidR="00892EAF" w:rsidRDefault="00892EAF" w:rsidP="009D7BA1">
      <w:pPr>
        <w:pStyle w:val="BodyText"/>
      </w:pPr>
    </w:p>
    <w:p w14:paraId="207C9C82" w14:textId="519B85E9" w:rsidR="00892EAF" w:rsidRDefault="00892EAF" w:rsidP="009D7BA1">
      <w:pPr>
        <w:pStyle w:val="BodyText"/>
      </w:pPr>
    </w:p>
    <w:p w14:paraId="566D22AB" w14:textId="11BD565C" w:rsidR="00892EAF" w:rsidRDefault="00892EAF" w:rsidP="009D7BA1">
      <w:pPr>
        <w:pStyle w:val="BodyText"/>
      </w:pPr>
    </w:p>
    <w:p w14:paraId="27A6D25A" w14:textId="45517FFE" w:rsidR="00892EAF" w:rsidRDefault="00892EAF" w:rsidP="009D7BA1">
      <w:pPr>
        <w:pStyle w:val="BodyText"/>
      </w:pPr>
    </w:p>
    <w:p w14:paraId="62A81640" w14:textId="7E866BAA" w:rsidR="00892EAF" w:rsidRDefault="00892EAF" w:rsidP="009D7BA1">
      <w:pPr>
        <w:pStyle w:val="BodyText"/>
      </w:pPr>
    </w:p>
    <w:p w14:paraId="05DD4B7A" w14:textId="734E4EEC" w:rsidR="00892EAF" w:rsidRDefault="00892EAF" w:rsidP="009D7BA1">
      <w:pPr>
        <w:pStyle w:val="BodyText"/>
      </w:pPr>
    </w:p>
    <w:p w14:paraId="1E36B98F" w14:textId="17A99674" w:rsidR="00892EAF" w:rsidRDefault="00892EAF" w:rsidP="009D7BA1">
      <w:pPr>
        <w:pStyle w:val="BodyText"/>
      </w:pPr>
    </w:p>
    <w:p w14:paraId="5FFDB087" w14:textId="77777777" w:rsidR="00892EAF" w:rsidRPr="00C67286" w:rsidRDefault="00892EAF" w:rsidP="009D7BA1">
      <w:pPr>
        <w:pStyle w:val="BodyText"/>
        <w:rPr>
          <w:ins w:id="2488" w:author="Jose Costa Teixeira" w:date="2017-04-17T17:06:00Z"/>
        </w:rPr>
      </w:pPr>
    </w:p>
    <w:p w14:paraId="06D8F80D" w14:textId="62E3B132" w:rsidR="00330F61" w:rsidRPr="00C67286" w:rsidRDefault="00330F61" w:rsidP="009D7BA1">
      <w:pPr>
        <w:pStyle w:val="BodyText"/>
        <w:rPr>
          <w:ins w:id="2489" w:author="Jose Costa Teixeira" w:date="2017-04-17T17:06:00Z"/>
        </w:rPr>
      </w:pPr>
      <w:ins w:id="2490" w:author="Jose Costa Teixeira" w:date="2017-04-17T17:07:00Z">
        <w:r w:rsidRPr="00C67286">
          <w:t>The table below presents the optionality and cardinality for e</w:t>
        </w:r>
      </w:ins>
      <w:ins w:id="2491" w:author="Jose Costa Teixeira" w:date="2017-04-17T17:06:00Z">
        <w:r w:rsidRPr="00C67286">
          <w:t xml:space="preserve">ach medicationRequest </w:t>
        </w:r>
      </w:ins>
      <w:ins w:id="2492" w:author="Jose Costa Teixeira" w:date="2017-04-17T17:07:00Z">
        <w:r w:rsidRPr="00C67286">
          <w:t>that is in the response</w:t>
        </w:r>
      </w:ins>
      <w:ins w:id="2493" w:author="Jose Costa Teixeira" w:date="2017-04-17T17:06:00Z">
        <w:r w:rsidRPr="00C67286">
          <w:t>:</w:t>
        </w:r>
      </w:ins>
    </w:p>
    <w:p w14:paraId="6CA935A2" w14:textId="18AE5A90" w:rsidR="003D0EF8" w:rsidRDefault="003D0EF8">
      <w:pPr>
        <w:spacing w:before="0"/>
      </w:pPr>
      <w:r>
        <w:lastRenderedPageBreak/>
        <w:br w:type="page"/>
      </w:r>
    </w:p>
    <w:p w14:paraId="68B7CB2B" w14:textId="65ABED74" w:rsidR="003D0EF8" w:rsidRDefault="003D0EF8" w:rsidP="009D7BA1">
      <w:pPr>
        <w:pStyle w:val="BodyText"/>
      </w:pPr>
    </w:p>
    <w:p w14:paraId="7B337317" w14:textId="3C386168" w:rsidR="00335EBE" w:rsidRPr="00C67286" w:rsidRDefault="00335EBE" w:rsidP="00335EBE">
      <w:pPr>
        <w:pStyle w:val="EditorInstructions"/>
      </w:pPr>
      <w:r w:rsidRPr="00C67286">
        <w:t>Add section 3.</w:t>
      </w:r>
      <w:r>
        <w:t>Z</w:t>
      </w:r>
      <w:r w:rsidRPr="00C67286">
        <w:t xml:space="preserve"> </w:t>
      </w:r>
    </w:p>
    <w:p w14:paraId="7FD34073" w14:textId="23EE2FFF" w:rsidR="00335EBE" w:rsidRPr="00C67286" w:rsidRDefault="00335EBE" w:rsidP="00335EBE">
      <w:pPr>
        <w:pStyle w:val="Heading2"/>
        <w:numPr>
          <w:ilvl w:val="0"/>
          <w:numId w:val="0"/>
        </w:numPr>
        <w:rPr>
          <w:noProof w:val="0"/>
        </w:rPr>
      </w:pPr>
      <w:bookmarkStart w:id="2494" w:name="_Toc489656221"/>
      <w:r w:rsidRPr="00C67286">
        <w:rPr>
          <w:noProof w:val="0"/>
        </w:rPr>
        <w:t>3.</w:t>
      </w:r>
      <w:r>
        <w:rPr>
          <w:noProof w:val="0"/>
        </w:rPr>
        <w:t>Z</w:t>
      </w:r>
      <w:r w:rsidRPr="00C67286">
        <w:rPr>
          <w:noProof w:val="0"/>
        </w:rPr>
        <w:t xml:space="preserve"> </w:t>
      </w:r>
      <w:ins w:id="2495" w:author="Jose Costa Teixeira" w:date="2017-04-17T12:19:00Z">
        <w:r w:rsidRPr="00C67286">
          <w:rPr>
            <w:noProof w:val="0"/>
          </w:rPr>
          <w:t xml:space="preserve">Medication Administration </w:t>
        </w:r>
      </w:ins>
      <w:r>
        <w:rPr>
          <w:noProof w:val="0"/>
        </w:rPr>
        <w:t>Report</w:t>
      </w:r>
      <w:bookmarkEnd w:id="2494"/>
    </w:p>
    <w:p w14:paraId="114EF74A" w14:textId="3A269984" w:rsidR="004153C0" w:rsidRPr="00C67286" w:rsidRDefault="004153C0" w:rsidP="004153C0">
      <w:pPr>
        <w:pStyle w:val="BodyText"/>
        <w:rPr>
          <w:i/>
        </w:rPr>
      </w:pPr>
    </w:p>
    <w:p w14:paraId="1D718523" w14:textId="6B68877C" w:rsidR="004153C0" w:rsidRPr="00C67286" w:rsidRDefault="004153C0" w:rsidP="004153C0">
      <w:pPr>
        <w:pStyle w:val="Heading3"/>
        <w:numPr>
          <w:ilvl w:val="0"/>
          <w:numId w:val="0"/>
        </w:numPr>
        <w:rPr>
          <w:noProof w:val="0"/>
        </w:rPr>
      </w:pPr>
      <w:bookmarkStart w:id="2496" w:name="_Toc489656222"/>
      <w:r w:rsidRPr="00C67286">
        <w:rPr>
          <w:noProof w:val="0"/>
        </w:rPr>
        <w:t>3.</w:t>
      </w:r>
      <w:r>
        <w:rPr>
          <w:noProof w:val="0"/>
        </w:rPr>
        <w:t>Z</w:t>
      </w:r>
      <w:r w:rsidRPr="00C67286">
        <w:rPr>
          <w:noProof w:val="0"/>
        </w:rPr>
        <w:t>.1 Scope</w:t>
      </w:r>
      <w:bookmarkEnd w:id="2496"/>
    </w:p>
    <w:p w14:paraId="1179E1FE" w14:textId="2A4D09D4" w:rsidR="00DE67CD" w:rsidRDefault="004153C0" w:rsidP="004153C0">
      <w:pPr>
        <w:pStyle w:val="BodyText"/>
        <w:rPr>
          <w:ins w:id="2497" w:author="Jose Costa Teixeira" w:date="2017-07-04T20:31:00Z"/>
        </w:rPr>
      </w:pPr>
      <w:r w:rsidRPr="00C67286">
        <w:t xml:space="preserve">This transaction is used to </w:t>
      </w:r>
      <w:ins w:id="2498" w:author="Jose Costa Teixeira" w:date="2017-07-04T20:31:00Z">
        <w:r w:rsidR="00DE67CD">
          <w:t xml:space="preserve">record a medication </w:t>
        </w:r>
      </w:ins>
      <w:ins w:id="2499" w:author="Jose Costa Teixeira" w:date="2017-07-04T20:30:00Z">
        <w:r w:rsidR="00DE67CD">
          <w:t xml:space="preserve">administration </w:t>
        </w:r>
      </w:ins>
      <w:ins w:id="2500" w:author="Jose Costa Teixeira" w:date="2017-07-04T20:31:00Z">
        <w:r w:rsidR="00DE67CD">
          <w:t>event (or to record the not administration of a planned medication). It is intended to be used in the conditions</w:t>
        </w:r>
      </w:ins>
      <w:ins w:id="2501" w:author="Jose Costa Teixeira" w:date="2017-07-04T20:32:00Z">
        <w:r w:rsidR="00DE67CD">
          <w:t xml:space="preserve"> described in </w:t>
        </w:r>
      </w:ins>
    </w:p>
    <w:p w14:paraId="270D4C7C" w14:textId="7B8AA8C7" w:rsidR="004153C0" w:rsidRPr="00C67286" w:rsidRDefault="00EE23C2" w:rsidP="004153C0">
      <w:pPr>
        <w:pStyle w:val="BodyText"/>
      </w:pPr>
      <w:del w:id="2502" w:author="Jose Costa Teixeira" w:date="2017-07-04T20:30:00Z">
        <w:r w:rsidDel="00DE67CD">
          <w:delText>…</w:delText>
        </w:r>
      </w:del>
    </w:p>
    <w:p w14:paraId="443BF070" w14:textId="798285C7" w:rsidR="004153C0" w:rsidRPr="00C67286" w:rsidRDefault="004153C0" w:rsidP="004153C0">
      <w:pPr>
        <w:pStyle w:val="Heading3"/>
        <w:numPr>
          <w:ilvl w:val="0"/>
          <w:numId w:val="0"/>
        </w:numPr>
        <w:rPr>
          <w:noProof w:val="0"/>
        </w:rPr>
      </w:pPr>
      <w:bookmarkStart w:id="2503" w:name="_Toc489656223"/>
      <w:r w:rsidRPr="00C67286">
        <w:rPr>
          <w:noProof w:val="0"/>
        </w:rPr>
        <w:t>3.</w:t>
      </w:r>
      <w:r>
        <w:rPr>
          <w:noProof w:val="0"/>
        </w:rPr>
        <w:t>Z</w:t>
      </w:r>
      <w:r w:rsidRPr="00C67286">
        <w:rPr>
          <w:noProof w:val="0"/>
        </w:rPr>
        <w:t>.2 Actor Roles</w:t>
      </w:r>
      <w:bookmarkEnd w:id="2503"/>
    </w:p>
    <w:p w14:paraId="3C47ACB3" w14:textId="77777777" w:rsidR="004153C0" w:rsidRPr="00C67286" w:rsidRDefault="004153C0" w:rsidP="004153C0">
      <w:pPr>
        <w:pStyle w:val="BodyText"/>
        <w:jc w:val="center"/>
      </w:pPr>
      <w:r w:rsidRPr="00C67286">
        <w:rPr>
          <w:noProof/>
          <w:lang w:eastAsia="pt-PT"/>
        </w:rPr>
        <mc:AlternateContent>
          <mc:Choice Requires="wpc">
            <w:drawing>
              <wp:inline distT="0" distB="0" distL="0" distR="0" wp14:anchorId="2D1CB99A" wp14:editId="42091CF1">
                <wp:extent cx="3726180" cy="1539240"/>
                <wp:effectExtent l="0" t="0" r="0" b="0"/>
                <wp:docPr id="157" name="Canvas 1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2" name="Oval 153"/>
                        <wps:cNvSpPr>
                          <a:spLocks noChangeArrowheads="1"/>
                        </wps:cNvSpPr>
                        <wps:spPr bwMode="auto">
                          <a:xfrm>
                            <a:off x="1010093" y="901260"/>
                            <a:ext cx="1701209" cy="490246"/>
                          </a:xfrm>
                          <a:prstGeom prst="ellipse">
                            <a:avLst/>
                          </a:prstGeom>
                          <a:solidFill>
                            <a:srgbClr val="FFFFFF"/>
                          </a:solidFill>
                          <a:ln w="9525">
                            <a:solidFill>
                              <a:srgbClr val="000000"/>
                            </a:solidFill>
                            <a:round/>
                            <a:headEnd/>
                            <a:tailEnd/>
                          </a:ln>
                        </wps:spPr>
                        <wps:txbx>
                          <w:txbxContent>
                            <w:p w14:paraId="0DE4076A" w14:textId="081E7739" w:rsidR="001C7877" w:rsidRPr="00E11D76" w:rsidRDefault="001C7877" w:rsidP="004153C0">
                              <w:pPr>
                                <w:jc w:val="center"/>
                                <w:rPr>
                                  <w:sz w:val="16"/>
                                </w:rPr>
                              </w:pPr>
                              <w:r>
                                <w:rPr>
                                  <w:sz w:val="16"/>
                                </w:rPr>
                                <w:t xml:space="preserve">Report </w:t>
                              </w:r>
                              <w:r w:rsidRPr="00E11D76">
                                <w:rPr>
                                  <w:sz w:val="16"/>
                                </w:rPr>
                                <w:t>Administration [</w:t>
                              </w:r>
                              <w:r>
                                <w:rPr>
                                  <w:sz w:val="16"/>
                                </w:rPr>
                                <w:t>PHARM-3</w:t>
                              </w:r>
                              <w:r w:rsidRPr="00E11D76">
                                <w:rPr>
                                  <w:sz w:val="16"/>
                                </w:rPr>
                                <w:t>]</w:t>
                              </w:r>
                            </w:p>
                            <w:p w14:paraId="7FFD2E18" w14:textId="77777777" w:rsidR="001C7877" w:rsidRDefault="001C7877" w:rsidP="004153C0"/>
                            <w:p w14:paraId="2EDE3E97" w14:textId="77777777" w:rsidR="001C7877" w:rsidRDefault="001C7877" w:rsidP="004153C0">
                              <w:pPr>
                                <w:jc w:val="center"/>
                                <w:rPr>
                                  <w:sz w:val="18"/>
                                </w:rPr>
                              </w:pPr>
                              <w:r>
                                <w:rPr>
                                  <w:sz w:val="18"/>
                                </w:rPr>
                                <w:t>Transaction Name [DOM-#]</w:t>
                              </w:r>
                            </w:p>
                          </w:txbxContent>
                        </wps:txbx>
                        <wps:bodyPr rot="0" vert="horz" wrap="square" lIns="0" tIns="9144" rIns="0" bIns="9144" anchor="t" anchorCtr="0" upright="1">
                          <a:noAutofit/>
                        </wps:bodyPr>
                      </wps:wsp>
                      <wps:wsp>
                        <wps:cNvPr id="63" name="Text Box 154"/>
                        <wps:cNvSpPr txBox="1">
                          <a:spLocks noChangeArrowheads="1"/>
                        </wps:cNvSpPr>
                        <wps:spPr bwMode="auto">
                          <a:xfrm>
                            <a:off x="171698" y="168367"/>
                            <a:ext cx="1029781" cy="575912"/>
                          </a:xfrm>
                          <a:prstGeom prst="rect">
                            <a:avLst/>
                          </a:prstGeom>
                          <a:solidFill>
                            <a:srgbClr val="FFFFFF"/>
                          </a:solidFill>
                          <a:ln w="9525">
                            <a:solidFill>
                              <a:srgbClr val="000000"/>
                            </a:solidFill>
                            <a:miter lim="800000"/>
                            <a:headEnd/>
                            <a:tailEnd/>
                          </a:ln>
                        </wps:spPr>
                        <wps:txbx>
                          <w:txbxContent>
                            <w:p w14:paraId="58C573E0" w14:textId="4AB2DA62" w:rsidR="001C7877" w:rsidRDefault="001C7877" w:rsidP="004153C0">
                              <w:pPr>
                                <w:rPr>
                                  <w:sz w:val="18"/>
                                </w:rPr>
                              </w:pPr>
                              <w:r>
                                <w:rPr>
                                  <w:sz w:val="18"/>
                                </w:rPr>
                                <w:t>Medication Administration Informer</w:t>
                              </w:r>
                            </w:p>
                            <w:p w14:paraId="29FB43E6" w14:textId="77777777" w:rsidR="001C7877" w:rsidRDefault="001C7877" w:rsidP="004153C0"/>
                            <w:p w14:paraId="27689B22" w14:textId="77777777" w:rsidR="001C7877" w:rsidRDefault="001C7877" w:rsidP="004153C0">
                              <w:pPr>
                                <w:rPr>
                                  <w:sz w:val="18"/>
                                </w:rPr>
                              </w:pPr>
                              <w:r>
                                <w:rPr>
                                  <w:sz w:val="18"/>
                                </w:rPr>
                                <w:t>Actor DEF</w:t>
                              </w:r>
                            </w:p>
                          </w:txbxContent>
                        </wps:txbx>
                        <wps:bodyPr rot="0" vert="horz" wrap="square" lIns="91440" tIns="45720" rIns="91440" bIns="45720" anchor="t" anchorCtr="0" upright="1">
                          <a:noAutofit/>
                        </wps:bodyPr>
                      </wps:wsp>
                      <wps:wsp>
                        <wps:cNvPr id="137" name="Line 155"/>
                        <wps:cNvCnPr>
                          <a:cxnSpLocks noChangeShapeType="1"/>
                        </wps:cNvCnPr>
                        <wps:spPr bwMode="auto">
                          <a:xfrm>
                            <a:off x="1158949" y="744279"/>
                            <a:ext cx="100280" cy="2287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Text Box 156"/>
                        <wps:cNvSpPr txBox="1">
                          <a:spLocks noChangeArrowheads="1"/>
                        </wps:cNvSpPr>
                        <wps:spPr bwMode="auto">
                          <a:xfrm>
                            <a:off x="2648114" y="168367"/>
                            <a:ext cx="956324" cy="629075"/>
                          </a:xfrm>
                          <a:prstGeom prst="rect">
                            <a:avLst/>
                          </a:prstGeom>
                          <a:solidFill>
                            <a:srgbClr val="FFFFFF"/>
                          </a:solidFill>
                          <a:ln w="9525">
                            <a:solidFill>
                              <a:srgbClr val="000000"/>
                            </a:solidFill>
                            <a:miter lim="800000"/>
                            <a:headEnd/>
                            <a:tailEnd/>
                          </a:ln>
                        </wps:spPr>
                        <wps:txbx>
                          <w:txbxContent>
                            <w:p w14:paraId="68FF1E86" w14:textId="287DCDEF" w:rsidR="001C7877" w:rsidRDefault="001C7877" w:rsidP="004153C0">
                              <w:pPr>
                                <w:rPr>
                                  <w:sz w:val="18"/>
                                </w:rPr>
                              </w:pPr>
                              <w:r>
                                <w:rPr>
                                  <w:sz w:val="18"/>
                                </w:rPr>
                                <w:t>Medication Administration Consumer</w:t>
                              </w:r>
                            </w:p>
                          </w:txbxContent>
                        </wps:txbx>
                        <wps:bodyPr rot="0" vert="horz" wrap="square" lIns="91440" tIns="45720" rIns="91440" bIns="45720" anchor="t" anchorCtr="0" upright="1">
                          <a:noAutofit/>
                        </wps:bodyPr>
                      </wps:wsp>
                      <wps:wsp>
                        <wps:cNvPr id="139" name="Line 157"/>
                        <wps:cNvCnPr>
                          <a:cxnSpLocks noChangeShapeType="1"/>
                        </wps:cNvCnPr>
                        <wps:spPr bwMode="auto">
                          <a:xfrm flipH="1">
                            <a:off x="2462166" y="625600"/>
                            <a:ext cx="185949" cy="3474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D1CB99A" id="Canvas 157" o:spid="_x0000_s106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">
                <v:shape id="_x0000_s1068" type="#_x0000_t75" style="position:absolute;width:37261;height:15392;visibility:visible;mso-wrap-style:square">
                  <v:fill o:detectmouseclick="t"/>
                  <v:path o:connecttype="none"/>
                </v:shape>
                <v:oval id="Oval 153" o:spid="_x0000_s1069" style="position:absolute;left:10100;top:9012;width:17013;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">
                  <v:textbox inset="0,.72pt,0,.72pt">
                    <w:txbxContent>
                      <w:p w14:paraId="0DE4076A" w14:textId="081E7739" w:rsidR="001C7877" w:rsidRPr="00E11D76" w:rsidRDefault="001C7877" w:rsidP="004153C0">
                        <w:pPr>
                          <w:jc w:val="center"/>
                          <w:rPr>
                            <w:sz w:val="16"/>
                          </w:rPr>
                        </w:pPr>
                        <w:r>
                          <w:rPr>
                            <w:sz w:val="16"/>
                          </w:rPr>
                          <w:t xml:space="preserve">Report </w:t>
                        </w:r>
                        <w:r w:rsidRPr="00E11D76">
                          <w:rPr>
                            <w:sz w:val="16"/>
                          </w:rPr>
                          <w:t>Administration [</w:t>
                        </w:r>
                        <w:r>
                          <w:rPr>
                            <w:sz w:val="16"/>
                          </w:rPr>
                          <w:t>PHARM-3</w:t>
                        </w:r>
                        <w:r w:rsidRPr="00E11D76">
                          <w:rPr>
                            <w:sz w:val="16"/>
                          </w:rPr>
                          <w:t>]</w:t>
                        </w:r>
                      </w:p>
                      <w:p w14:paraId="7FFD2E18" w14:textId="77777777" w:rsidR="001C7877" w:rsidRDefault="001C7877" w:rsidP="004153C0"/>
                      <w:p w14:paraId="2EDE3E97" w14:textId="77777777" w:rsidR="001C7877" w:rsidRDefault="001C7877" w:rsidP="004153C0">
                        <w:pPr>
                          <w:jc w:val="center"/>
                          <w:rPr>
                            <w:sz w:val="18"/>
                          </w:rPr>
                        </w:pPr>
                        <w:r>
                          <w:rPr>
                            <w:sz w:val="18"/>
                          </w:rPr>
                          <w:t>Transaction Name [DOM-#]</w:t>
                        </w:r>
                      </w:p>
                    </w:txbxContent>
                  </v:textbox>
                </v:oval>
                <v:shape id="Text Box 154" o:spid="_x0000_s1070" type="#_x0000_t202" style="position:absolute;left:1716;top:1683;width:10298;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">
                  <v:textbox>
                    <w:txbxContent>
                      <w:p w14:paraId="58C573E0" w14:textId="4AB2DA62" w:rsidR="001C7877" w:rsidRDefault="001C7877" w:rsidP="004153C0">
                        <w:pPr>
                          <w:rPr>
                            <w:sz w:val="18"/>
                          </w:rPr>
                        </w:pPr>
                        <w:r>
                          <w:rPr>
                            <w:sz w:val="18"/>
                          </w:rPr>
                          <w:t>Medication Administration Informer</w:t>
                        </w:r>
                      </w:p>
                      <w:p w14:paraId="29FB43E6" w14:textId="77777777" w:rsidR="001C7877" w:rsidRDefault="001C7877" w:rsidP="004153C0"/>
                      <w:p w14:paraId="27689B22" w14:textId="77777777" w:rsidR="001C7877" w:rsidRDefault="001C7877" w:rsidP="004153C0">
                        <w:pPr>
                          <w:rPr>
                            <w:sz w:val="18"/>
                          </w:rPr>
                        </w:pPr>
                        <w:r>
                          <w:rPr>
                            <w:sz w:val="18"/>
                          </w:rPr>
                          <w:t>Actor DEF</w:t>
                        </w:r>
                      </w:p>
                    </w:txbxContent>
                  </v:textbox>
                </v:shape>
                <v:line id="Line 155" o:spid="_x0000_s1071" style="position:absolute;visibility:visible;mso-wrap-style:square" from="11589,7442" to="12592,9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FIXxAAAANwAAAAPAAAAZHJzL2Rvd25yZXYueG1sRE9La8JA&#10;EL4L/odlhN50Y4VU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Nd8UhfEAAAA3AAAAA8A&#10;AAAAAAAAAAAAAAAABwIAAGRycy9kb3ducmV2LnhtbFBLBQYAAAAAAwADALcAAAD4AgAAAAA=&#10;"/>
                <v:shape id="Text Box 156" o:spid="_x0000_s1072" type="#_x0000_t202" style="position:absolute;left:26481;top:1683;width:9563;height:6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">
                  <v:textbox>
                    <w:txbxContent>
                      <w:p w14:paraId="68FF1E86" w14:textId="287DCDEF" w:rsidR="001C7877" w:rsidRDefault="001C7877" w:rsidP="004153C0">
                        <w:pPr>
                          <w:rPr>
                            <w:sz w:val="18"/>
                          </w:rPr>
                        </w:pPr>
                        <w:r>
                          <w:rPr>
                            <w:sz w:val="18"/>
                          </w:rPr>
                          <w:t>Medication Administration Consumer</w:t>
                        </w:r>
                      </w:p>
                    </w:txbxContent>
                  </v:textbox>
                </v:shape>
                <v:line id="Line 157" o:spid="_x0000_s1073" style="position:absolute;flip:x;visibility:visible;mso-wrap-style:square" from="24621,6256" to="26481,9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"/>
                <w10:anchorlock/>
              </v:group>
            </w:pict>
          </mc:Fallback>
        </mc:AlternateContent>
      </w:r>
    </w:p>
    <w:p w14:paraId="24B93276" w14:textId="77777777" w:rsidR="004153C0" w:rsidRPr="00C67286" w:rsidRDefault="004153C0" w:rsidP="004153C0">
      <w:pPr>
        <w:pStyle w:val="FigureTitle"/>
      </w:pPr>
      <w:r w:rsidRPr="00C67286">
        <w:t>Figure 3.Y.2-1: Use Case Diagram</w:t>
      </w:r>
    </w:p>
    <w:p w14:paraId="6FD18DC4" w14:textId="77777777" w:rsidR="004153C0" w:rsidRPr="00C67286" w:rsidRDefault="004153C0" w:rsidP="004153C0">
      <w:pPr>
        <w:pStyle w:val="TableTitle"/>
      </w:pPr>
    </w:p>
    <w:p w14:paraId="55387B2F" w14:textId="77777777" w:rsidR="004153C0" w:rsidRPr="00C67286" w:rsidRDefault="004153C0" w:rsidP="004153C0">
      <w:pPr>
        <w:pStyle w:val="TableTitle"/>
      </w:pPr>
      <w:r w:rsidRPr="00C67286">
        <w:t>Table 3.Y.2-1: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4153C0" w:rsidRPr="00C67286" w14:paraId="13161354" w14:textId="77777777" w:rsidTr="00AC7B6A">
        <w:tc>
          <w:tcPr>
            <w:tcW w:w="1008" w:type="dxa"/>
            <w:shd w:val="clear" w:color="auto" w:fill="auto"/>
          </w:tcPr>
          <w:p w14:paraId="7B984BEB" w14:textId="77777777" w:rsidR="004153C0" w:rsidRPr="00C67286" w:rsidRDefault="004153C0" w:rsidP="00AC7B6A">
            <w:pPr>
              <w:pStyle w:val="BodyText"/>
              <w:rPr>
                <w:b/>
              </w:rPr>
            </w:pPr>
            <w:r w:rsidRPr="00C67286">
              <w:rPr>
                <w:b/>
              </w:rPr>
              <w:t>Actor:</w:t>
            </w:r>
          </w:p>
        </w:tc>
        <w:tc>
          <w:tcPr>
            <w:tcW w:w="8568" w:type="dxa"/>
            <w:shd w:val="clear" w:color="auto" w:fill="auto"/>
          </w:tcPr>
          <w:p w14:paraId="1CA578C0" w14:textId="77777777" w:rsidR="004153C0" w:rsidRPr="00C67286" w:rsidRDefault="004153C0" w:rsidP="00AC7B6A">
            <w:pPr>
              <w:pStyle w:val="BodyText"/>
            </w:pPr>
            <w:r w:rsidRPr="00C67286">
              <w:t xml:space="preserve">Medication Administration </w:t>
            </w:r>
            <w:r>
              <w:t>Informer</w:t>
            </w:r>
          </w:p>
        </w:tc>
      </w:tr>
      <w:tr w:rsidR="004153C0" w:rsidRPr="00C67286" w14:paraId="3A37A769" w14:textId="77777777" w:rsidTr="00AC7B6A">
        <w:tc>
          <w:tcPr>
            <w:tcW w:w="1008" w:type="dxa"/>
            <w:shd w:val="clear" w:color="auto" w:fill="auto"/>
          </w:tcPr>
          <w:p w14:paraId="50F02C1F" w14:textId="77777777" w:rsidR="004153C0" w:rsidRPr="00C67286" w:rsidRDefault="004153C0" w:rsidP="00AC7B6A">
            <w:pPr>
              <w:pStyle w:val="BodyText"/>
              <w:rPr>
                <w:b/>
              </w:rPr>
            </w:pPr>
            <w:r w:rsidRPr="00C67286">
              <w:rPr>
                <w:b/>
              </w:rPr>
              <w:t>Role:</w:t>
            </w:r>
          </w:p>
        </w:tc>
        <w:tc>
          <w:tcPr>
            <w:tcW w:w="8568" w:type="dxa"/>
            <w:shd w:val="clear" w:color="auto" w:fill="auto"/>
          </w:tcPr>
          <w:p w14:paraId="28D97A5A" w14:textId="77777777" w:rsidR="004153C0" w:rsidRPr="00C67286" w:rsidRDefault="004153C0" w:rsidP="00AC7B6A">
            <w:pPr>
              <w:pStyle w:val="BodyText"/>
            </w:pPr>
            <w:r w:rsidRPr="00C67286">
              <w:t xml:space="preserve">Provide the </w:t>
            </w:r>
            <w:r>
              <w:t>report of administration events (or non-administrations)</w:t>
            </w:r>
          </w:p>
        </w:tc>
      </w:tr>
      <w:tr w:rsidR="004153C0" w:rsidRPr="00C67286" w14:paraId="1860DB3D" w14:textId="77777777" w:rsidTr="00AC7B6A">
        <w:tc>
          <w:tcPr>
            <w:tcW w:w="1008" w:type="dxa"/>
            <w:shd w:val="clear" w:color="auto" w:fill="auto"/>
          </w:tcPr>
          <w:p w14:paraId="041E4363" w14:textId="77777777" w:rsidR="004153C0" w:rsidRPr="00C67286" w:rsidRDefault="004153C0" w:rsidP="00AC7B6A">
            <w:pPr>
              <w:pStyle w:val="BodyText"/>
              <w:rPr>
                <w:b/>
              </w:rPr>
            </w:pPr>
            <w:r w:rsidRPr="00C67286">
              <w:rPr>
                <w:b/>
              </w:rPr>
              <w:t>Actor:</w:t>
            </w:r>
          </w:p>
        </w:tc>
        <w:tc>
          <w:tcPr>
            <w:tcW w:w="8568" w:type="dxa"/>
            <w:shd w:val="clear" w:color="auto" w:fill="auto"/>
          </w:tcPr>
          <w:p w14:paraId="180BD115" w14:textId="77777777" w:rsidR="004153C0" w:rsidRPr="00C67286" w:rsidRDefault="004153C0" w:rsidP="00AC7B6A">
            <w:pPr>
              <w:pStyle w:val="BodyText"/>
            </w:pPr>
            <w:r w:rsidRPr="00C67286">
              <w:t xml:space="preserve">Medication Administration </w:t>
            </w:r>
            <w:r>
              <w:t>Consumer</w:t>
            </w:r>
          </w:p>
        </w:tc>
      </w:tr>
      <w:tr w:rsidR="004153C0" w:rsidRPr="00C67286" w14:paraId="19278B4F" w14:textId="77777777" w:rsidTr="00AC7B6A">
        <w:tc>
          <w:tcPr>
            <w:tcW w:w="1008" w:type="dxa"/>
            <w:shd w:val="clear" w:color="auto" w:fill="auto"/>
          </w:tcPr>
          <w:p w14:paraId="56C76702" w14:textId="77777777" w:rsidR="004153C0" w:rsidRPr="00C67286" w:rsidRDefault="004153C0" w:rsidP="00AC7B6A">
            <w:pPr>
              <w:pStyle w:val="BodyText"/>
              <w:rPr>
                <w:b/>
              </w:rPr>
            </w:pPr>
            <w:r w:rsidRPr="00C67286">
              <w:rPr>
                <w:b/>
              </w:rPr>
              <w:t>Role:</w:t>
            </w:r>
          </w:p>
        </w:tc>
        <w:tc>
          <w:tcPr>
            <w:tcW w:w="8568" w:type="dxa"/>
            <w:shd w:val="clear" w:color="auto" w:fill="auto"/>
          </w:tcPr>
          <w:p w14:paraId="3AC7AC3E" w14:textId="2ED1E6B6" w:rsidR="004153C0" w:rsidRPr="00C67286" w:rsidRDefault="007D55F4" w:rsidP="00AC7B6A">
            <w:pPr>
              <w:pStyle w:val="BodyText"/>
            </w:pPr>
            <w:r>
              <w:t xml:space="preserve">Receive </w:t>
            </w:r>
            <w:r w:rsidR="004153C0">
              <w:t xml:space="preserve">the report of administration events (or non-administration) </w:t>
            </w:r>
          </w:p>
        </w:tc>
      </w:tr>
    </w:tbl>
    <w:p w14:paraId="1D1825CD" w14:textId="77777777" w:rsidR="004153C0" w:rsidRPr="00C67286" w:rsidRDefault="004153C0" w:rsidP="004153C0">
      <w:pPr>
        <w:pStyle w:val="BodyText"/>
        <w:rPr>
          <w:i/>
        </w:rPr>
      </w:pPr>
    </w:p>
    <w:p w14:paraId="426EE39E" w14:textId="77777777" w:rsidR="004153C0" w:rsidRDefault="004153C0" w:rsidP="004153C0">
      <w:pPr>
        <w:pStyle w:val="BodyText"/>
      </w:pPr>
    </w:p>
    <w:p w14:paraId="331EFC71" w14:textId="77777777" w:rsidR="004153C0" w:rsidRDefault="004153C0" w:rsidP="004153C0">
      <w:pPr>
        <w:pStyle w:val="BodyText"/>
      </w:pPr>
    </w:p>
    <w:p w14:paraId="46C73EF0" w14:textId="4AB8F545" w:rsidR="004153C0" w:rsidRPr="00C67286" w:rsidRDefault="007D55F4" w:rsidP="004153C0">
      <w:pPr>
        <w:pStyle w:val="Heading3"/>
        <w:numPr>
          <w:ilvl w:val="0"/>
          <w:numId w:val="0"/>
        </w:numPr>
        <w:rPr>
          <w:noProof w:val="0"/>
        </w:rPr>
      </w:pPr>
      <w:bookmarkStart w:id="2504" w:name="_Toc489656224"/>
      <w:r>
        <w:rPr>
          <w:noProof w:val="0"/>
        </w:rPr>
        <w:t>3.Z</w:t>
      </w:r>
      <w:r w:rsidR="004153C0" w:rsidRPr="00C67286">
        <w:rPr>
          <w:noProof w:val="0"/>
        </w:rPr>
        <w:t>.3 Referenced Standards</w:t>
      </w:r>
      <w:bookmarkEnd w:id="2504"/>
    </w:p>
    <w:p w14:paraId="64C64664" w14:textId="77777777" w:rsidR="004153C0" w:rsidRPr="00C67286" w:rsidRDefault="004153C0" w:rsidP="004153C0">
      <w:pPr>
        <w:pStyle w:val="List1"/>
        <w:outlineLvl w:val="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7660"/>
      </w:tblGrid>
      <w:tr w:rsidR="004153C0" w:rsidRPr="00C67286" w14:paraId="74A1D9B8" w14:textId="77777777" w:rsidTr="00AC7B6A">
        <w:trPr>
          <w:cantSplit/>
        </w:trPr>
        <w:tc>
          <w:tcPr>
            <w:tcW w:w="1728" w:type="dxa"/>
          </w:tcPr>
          <w:p w14:paraId="258755ED" w14:textId="77777777" w:rsidR="004153C0" w:rsidRPr="00C67286" w:rsidRDefault="004153C0" w:rsidP="00AC7B6A">
            <w:pPr>
              <w:pStyle w:val="TableEntry"/>
            </w:pPr>
            <w:r w:rsidRPr="00C67286">
              <w:t>HL7 FHIR</w:t>
            </w:r>
          </w:p>
        </w:tc>
        <w:tc>
          <w:tcPr>
            <w:tcW w:w="7848" w:type="dxa"/>
          </w:tcPr>
          <w:p w14:paraId="53F838A4" w14:textId="77777777" w:rsidR="004153C0" w:rsidRPr="00C67286" w:rsidRDefault="004153C0" w:rsidP="00AC7B6A">
            <w:pPr>
              <w:pStyle w:val="TableEntry"/>
            </w:pPr>
            <w:r w:rsidRPr="00C67286">
              <w:t xml:space="preserve">Fast Healthcare Interoperability Resources DSTU3  </w:t>
            </w:r>
            <w:hyperlink r:id="rId34" w:history="1">
              <w:r w:rsidRPr="00C67286">
                <w:rPr>
                  <w:rStyle w:val="Hyperlink"/>
                </w:rPr>
                <w:t>http://hl7.org/fhir/DSTU3/index.html</w:t>
              </w:r>
            </w:hyperlink>
            <w:r w:rsidRPr="00C67286">
              <w:t xml:space="preserve"> </w:t>
            </w:r>
          </w:p>
        </w:tc>
      </w:tr>
      <w:tr w:rsidR="004153C0" w:rsidRPr="00C67286" w14:paraId="388E7583" w14:textId="77777777" w:rsidTr="00AC7B6A">
        <w:trPr>
          <w:cantSplit/>
        </w:trPr>
        <w:tc>
          <w:tcPr>
            <w:tcW w:w="1728" w:type="dxa"/>
          </w:tcPr>
          <w:p w14:paraId="002A6880" w14:textId="77777777" w:rsidR="004153C0" w:rsidRPr="00C67286" w:rsidRDefault="004153C0" w:rsidP="00AC7B6A">
            <w:pPr>
              <w:pStyle w:val="TableEntry"/>
            </w:pPr>
            <w:r w:rsidRPr="00C67286">
              <w:t>IETF RFC 2616</w:t>
            </w:r>
          </w:p>
        </w:tc>
        <w:tc>
          <w:tcPr>
            <w:tcW w:w="7848" w:type="dxa"/>
          </w:tcPr>
          <w:p w14:paraId="75F7A554" w14:textId="77777777" w:rsidR="004153C0" w:rsidRPr="00C67286" w:rsidRDefault="004153C0" w:rsidP="00AC7B6A">
            <w:pPr>
              <w:pStyle w:val="TableEntry"/>
            </w:pPr>
            <w:r w:rsidRPr="00C67286">
              <w:t>Hypertext Transfer Protocol – HTTP/1.1</w:t>
            </w:r>
          </w:p>
        </w:tc>
      </w:tr>
      <w:tr w:rsidR="004153C0" w:rsidRPr="00C67286" w14:paraId="5B04EBED" w14:textId="77777777" w:rsidTr="00AC7B6A">
        <w:trPr>
          <w:cantSplit/>
        </w:trPr>
        <w:tc>
          <w:tcPr>
            <w:tcW w:w="1728" w:type="dxa"/>
          </w:tcPr>
          <w:p w14:paraId="4C3EFD54" w14:textId="77777777" w:rsidR="004153C0" w:rsidRPr="00C67286" w:rsidRDefault="004153C0" w:rsidP="00AC7B6A">
            <w:pPr>
              <w:pStyle w:val="TableEntry"/>
            </w:pPr>
            <w:r w:rsidRPr="00C67286">
              <w:lastRenderedPageBreak/>
              <w:t>IETF RFC 7540</w:t>
            </w:r>
          </w:p>
        </w:tc>
        <w:tc>
          <w:tcPr>
            <w:tcW w:w="7848" w:type="dxa"/>
          </w:tcPr>
          <w:p w14:paraId="27895815" w14:textId="77777777" w:rsidR="004153C0" w:rsidRPr="00C67286" w:rsidRDefault="004153C0" w:rsidP="00AC7B6A">
            <w:pPr>
              <w:pStyle w:val="TableEntry"/>
            </w:pPr>
            <w:r w:rsidRPr="00C67286">
              <w:t>Hypertext Transfer Protocol – HTTP/2</w:t>
            </w:r>
          </w:p>
        </w:tc>
      </w:tr>
      <w:tr w:rsidR="004153C0" w:rsidRPr="00C67286" w14:paraId="1A9B91B8" w14:textId="77777777" w:rsidTr="00AC7B6A">
        <w:trPr>
          <w:cantSplit/>
        </w:trPr>
        <w:tc>
          <w:tcPr>
            <w:tcW w:w="1728" w:type="dxa"/>
          </w:tcPr>
          <w:p w14:paraId="66DBDC2E" w14:textId="77777777" w:rsidR="004153C0" w:rsidRPr="00C67286" w:rsidRDefault="004153C0" w:rsidP="00AC7B6A">
            <w:pPr>
              <w:pStyle w:val="TableEntry"/>
            </w:pPr>
            <w:r w:rsidRPr="00C67286">
              <w:t>IETF RFC 3986</w:t>
            </w:r>
          </w:p>
        </w:tc>
        <w:tc>
          <w:tcPr>
            <w:tcW w:w="7848" w:type="dxa"/>
          </w:tcPr>
          <w:p w14:paraId="1B9ABEEF" w14:textId="77777777" w:rsidR="004153C0" w:rsidRPr="00C67286" w:rsidRDefault="004153C0" w:rsidP="00AC7B6A">
            <w:pPr>
              <w:pStyle w:val="TableEntry"/>
            </w:pPr>
            <w:r w:rsidRPr="00C67286">
              <w:t>Uniform Resource Identifier (URI): Generic Syntax</w:t>
            </w:r>
          </w:p>
        </w:tc>
      </w:tr>
      <w:tr w:rsidR="004153C0" w:rsidRPr="00C67286" w14:paraId="3F3D1B2E" w14:textId="77777777" w:rsidTr="00AC7B6A">
        <w:trPr>
          <w:cantSplit/>
        </w:trPr>
        <w:tc>
          <w:tcPr>
            <w:tcW w:w="1728" w:type="dxa"/>
          </w:tcPr>
          <w:p w14:paraId="5D3210D7" w14:textId="77777777" w:rsidR="004153C0" w:rsidRPr="00C67286" w:rsidRDefault="004153C0" w:rsidP="00AC7B6A">
            <w:pPr>
              <w:pStyle w:val="TableEntry"/>
            </w:pPr>
            <w:r w:rsidRPr="00C67286">
              <w:t>IETF RFC 4627</w:t>
            </w:r>
          </w:p>
        </w:tc>
        <w:tc>
          <w:tcPr>
            <w:tcW w:w="7848" w:type="dxa"/>
          </w:tcPr>
          <w:p w14:paraId="64BCEF81" w14:textId="77777777" w:rsidR="004153C0" w:rsidRPr="00C67286" w:rsidRDefault="004153C0" w:rsidP="00AC7B6A">
            <w:pPr>
              <w:pStyle w:val="TableEntry"/>
            </w:pPr>
            <w:r w:rsidRPr="00C67286">
              <w:t>The application/json Media Type for JavaScript Object Notation (JSON)</w:t>
            </w:r>
          </w:p>
        </w:tc>
      </w:tr>
      <w:tr w:rsidR="004153C0" w:rsidRPr="00C67286" w14:paraId="7469690E" w14:textId="77777777" w:rsidTr="00AC7B6A">
        <w:trPr>
          <w:cantSplit/>
        </w:trPr>
        <w:tc>
          <w:tcPr>
            <w:tcW w:w="1728" w:type="dxa"/>
          </w:tcPr>
          <w:p w14:paraId="26487C18" w14:textId="77777777" w:rsidR="004153C0" w:rsidRPr="00C67286" w:rsidRDefault="004153C0" w:rsidP="00AC7B6A">
            <w:pPr>
              <w:pStyle w:val="TableEntry"/>
            </w:pPr>
            <w:r w:rsidRPr="00C67286">
              <w:t>IETF RFC 6585</w:t>
            </w:r>
          </w:p>
        </w:tc>
        <w:tc>
          <w:tcPr>
            <w:tcW w:w="7848" w:type="dxa"/>
          </w:tcPr>
          <w:p w14:paraId="45CD6A07" w14:textId="77777777" w:rsidR="004153C0" w:rsidRPr="00C67286" w:rsidRDefault="004153C0" w:rsidP="00AC7B6A">
            <w:pPr>
              <w:pStyle w:val="TableEntry"/>
            </w:pPr>
            <w:r w:rsidRPr="00C67286">
              <w:t>Additional HTTP Status Codes</w:t>
            </w:r>
          </w:p>
        </w:tc>
      </w:tr>
    </w:tbl>
    <w:p w14:paraId="0AF0281D" w14:textId="77777777" w:rsidR="004153C0" w:rsidRPr="00C67286" w:rsidRDefault="004153C0" w:rsidP="004153C0">
      <w:pPr>
        <w:pStyle w:val="AuthorInstructions"/>
        <w:rPr>
          <w:i w:val="0"/>
        </w:rPr>
      </w:pPr>
    </w:p>
    <w:p w14:paraId="3A3F94E9" w14:textId="77777777" w:rsidR="004153C0" w:rsidRPr="00C67286" w:rsidRDefault="004153C0" w:rsidP="004153C0">
      <w:pPr>
        <w:pStyle w:val="AuthorInstructions"/>
      </w:pPr>
    </w:p>
    <w:p w14:paraId="34408736" w14:textId="203F0719" w:rsidR="004153C0" w:rsidRPr="00C67286" w:rsidRDefault="007D55F4" w:rsidP="004153C0">
      <w:pPr>
        <w:pStyle w:val="Heading3"/>
        <w:numPr>
          <w:ilvl w:val="0"/>
          <w:numId w:val="0"/>
        </w:numPr>
        <w:rPr>
          <w:noProof w:val="0"/>
        </w:rPr>
      </w:pPr>
      <w:bookmarkStart w:id="2505" w:name="_Toc489656225"/>
      <w:r>
        <w:rPr>
          <w:noProof w:val="0"/>
        </w:rPr>
        <w:t>3.Z</w:t>
      </w:r>
      <w:r w:rsidR="004153C0" w:rsidRPr="00C67286">
        <w:rPr>
          <w:noProof w:val="0"/>
        </w:rPr>
        <w:t>.4 Interaction Diagram</w:t>
      </w:r>
      <w:bookmarkEnd w:id="2505"/>
    </w:p>
    <w:p w14:paraId="2A8FF0EB" w14:textId="77777777" w:rsidR="004153C0" w:rsidRPr="00C67286" w:rsidDel="00E2320F" w:rsidRDefault="004153C0" w:rsidP="004153C0">
      <w:pPr>
        <w:pStyle w:val="AuthorInstructions"/>
        <w:rPr>
          <w:del w:id="2506" w:author="Jose Costa Teixeira" w:date="2017-04-17T12:19:00Z"/>
        </w:rPr>
      </w:pPr>
      <w:del w:id="2507" w:author="Jose Costa Teixeira" w:date="2017-04-17T12:19:00Z">
        <w:r w:rsidRPr="00C67286" w:rsidDel="00E2320F">
          <w:delText>&lt;The interaction diagram shows the detailed standards-based message exchange that makes up the IHE transaction.&gt;</w:delText>
        </w:r>
      </w:del>
    </w:p>
    <w:p w14:paraId="6F1A3A17" w14:textId="77777777" w:rsidR="004153C0" w:rsidRPr="00C67286" w:rsidDel="00E2320F" w:rsidRDefault="004153C0" w:rsidP="004153C0">
      <w:pPr>
        <w:pStyle w:val="BodyText"/>
        <w:rPr>
          <w:del w:id="2508" w:author="Jose Costa Teixeira" w:date="2017-04-17T12:19:00Z"/>
        </w:rPr>
      </w:pPr>
    </w:p>
    <w:p w14:paraId="5C337293" w14:textId="77777777" w:rsidR="004153C0" w:rsidRPr="00C67286" w:rsidDel="00E2320F" w:rsidRDefault="004153C0" w:rsidP="004153C0">
      <w:pPr>
        <w:pStyle w:val="BodyText"/>
        <w:rPr>
          <w:del w:id="2509" w:author="Jose Costa Teixeira" w:date="2017-04-17T12:19:00Z"/>
        </w:rPr>
      </w:pPr>
    </w:p>
    <w:p w14:paraId="3CBF52BC" w14:textId="77777777" w:rsidR="004153C0" w:rsidRPr="00C67286" w:rsidDel="00E2320F" w:rsidRDefault="004153C0" w:rsidP="004153C0">
      <w:pPr>
        <w:pStyle w:val="BodyText"/>
        <w:rPr>
          <w:del w:id="2510" w:author="Jose Costa Teixeira" w:date="2017-04-17T12:19:00Z"/>
        </w:rPr>
      </w:pPr>
    </w:p>
    <w:p w14:paraId="2E9B7817" w14:textId="6AF0B281" w:rsidR="004153C0" w:rsidRPr="00C67286" w:rsidRDefault="004153C0" w:rsidP="004153C0">
      <w:pPr>
        <w:pStyle w:val="BodyText"/>
      </w:pPr>
    </w:p>
    <w:p w14:paraId="1D5ACF38" w14:textId="06CF0D90" w:rsidR="004153C0" w:rsidRPr="00C67286" w:rsidRDefault="004153C0" w:rsidP="004153C0">
      <w:pPr>
        <w:pStyle w:val="BodyText"/>
      </w:pPr>
      <w:r w:rsidRPr="00C67286">
        <w:rPr>
          <w:noProof/>
          <w:lang w:eastAsia="pt-PT"/>
        </w:rPr>
        <mc:AlternateContent>
          <mc:Choice Requires="wpg">
            <w:drawing>
              <wp:inline distT="0" distB="0" distL="0" distR="0" wp14:anchorId="72A814C7" wp14:editId="0DDF4B43">
                <wp:extent cx="5373370" cy="3164840"/>
                <wp:effectExtent l="0" t="0" r="0" b="0"/>
                <wp:docPr id="140"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45" name="AutoShape 58"/>
                        <wps:cNvSpPr>
                          <a:spLocks noChangeAspect="1" noChangeArrowheads="1"/>
                        </wps:cNvSpPr>
                        <wps:spPr bwMode="auto">
                          <a:xfrm>
                            <a:off x="0" y="0"/>
                            <a:ext cx="53733" cy="31648"/>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Line 265"/>
                        <wps:cNvCnPr/>
                        <wps:spPr bwMode="auto">
                          <a:xfrm flipV="1">
                            <a:off x="46424" y="5956"/>
                            <a:ext cx="0" cy="14458"/>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7" name="Line 267"/>
                        <wps:cNvCnPr/>
                        <wps:spPr bwMode="auto">
                          <a:xfrm flipV="1">
                            <a:off x="7658" y="5911"/>
                            <a:ext cx="0" cy="14610"/>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8" name="Text Box 244"/>
                        <wps:cNvSpPr txBox="1">
                          <a:spLocks noChangeArrowheads="1"/>
                        </wps:cNvSpPr>
                        <wps:spPr bwMode="auto">
                          <a:xfrm>
                            <a:off x="9378" y="7141"/>
                            <a:ext cx="34321" cy="3969"/>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A7183D9" w14:textId="7E3F4CE7" w:rsidR="001C7877" w:rsidRPr="007D55F4" w:rsidRDefault="001C7877" w:rsidP="004153C0">
                              <w:pPr>
                                <w:pStyle w:val="BodyText"/>
                                <w:rPr>
                                  <w:sz w:val="20"/>
                                </w:rPr>
                              </w:pPr>
                              <w:r w:rsidRPr="00E11D76">
                                <w:rPr>
                                  <w:sz w:val="20"/>
                                </w:rPr>
                                <w:t xml:space="preserve">Administration </w:t>
                              </w:r>
                              <w:r>
                                <w:rPr>
                                  <w:sz w:val="20"/>
                                </w:rPr>
                                <w:t>Report</w:t>
                              </w:r>
                              <w:del w:id="2511" w:author="Jose Costa Teixeira" w:date="2017-04-17T12:20:00Z">
                                <w:r w:rsidRPr="00E11D76" w:rsidDel="00E2320F">
                                  <w:rPr>
                                    <w:sz w:val="20"/>
                                  </w:rPr>
                                  <w:delText>Request</w:delText>
                                </w:r>
                              </w:del>
                              <w:r w:rsidRPr="00E11D76">
                                <w:rPr>
                                  <w:sz w:val="20"/>
                                </w:rPr>
                                <w:t xml:space="preserve"> (PHARM TF-2: 3.Y.4.1): </w:t>
                              </w:r>
                              <w:r w:rsidRPr="00E11D76">
                                <w:rPr>
                                  <w:sz w:val="20"/>
                                </w:rPr>
                                <w:br/>
                                <w:t xml:space="preserve">HTTP </w:t>
                              </w:r>
                              <w:r>
                                <w:rPr>
                                  <w:sz w:val="20"/>
                                </w:rPr>
                                <w:t>PUT/POST Bundle (</w:t>
                              </w:r>
                              <w:r w:rsidRPr="00E11D76">
                                <w:rPr>
                                  <w:sz w:val="20"/>
                                </w:rPr>
                                <w:t>Medication</w:t>
                              </w:r>
                              <w:r>
                                <w:rPr>
                                  <w:sz w:val="20"/>
                                </w:rPr>
                                <w:t>Administration)</w:t>
                              </w:r>
                              <w:r w:rsidRPr="00E11D76">
                                <w:rPr>
                                  <w:sz w:val="20"/>
                                </w:rPr>
                                <w:br/>
                              </w:r>
                            </w:p>
                          </w:txbxContent>
                        </wps:txbx>
                        <wps:bodyPr rot="0" vert="horz" wrap="square" lIns="0" tIns="0" rIns="0" bIns="0" anchor="t" anchorCtr="0" upright="1">
                          <a:noAutofit/>
                        </wps:bodyPr>
                      </wps:wsp>
                      <wps:wsp>
                        <wps:cNvPr id="149" name="Text Box 245"/>
                        <wps:cNvSpPr txBox="1">
                          <a:spLocks noChangeArrowheads="1"/>
                        </wps:cNvSpPr>
                        <wps:spPr bwMode="auto">
                          <a:xfrm>
                            <a:off x="9417" y="12107"/>
                            <a:ext cx="35133" cy="3911"/>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CFDAEC4" w14:textId="1E82A008" w:rsidR="001C7877" w:rsidRPr="00E11D76" w:rsidRDefault="001C7877" w:rsidP="004153C0">
                              <w:pPr>
                                <w:pStyle w:val="BodyText"/>
                                <w:rPr>
                                  <w:sz w:val="20"/>
                                </w:rPr>
                              </w:pPr>
                              <w:r w:rsidRPr="00E11D76">
                                <w:rPr>
                                  <w:sz w:val="20"/>
                                </w:rPr>
                                <w:t xml:space="preserve">Administration </w:t>
                              </w:r>
                              <w:del w:id="2512" w:author="Jose Costa Teixeira" w:date="2017-04-17T12:20:00Z">
                                <w:r w:rsidDel="00E2320F">
                                  <w:rPr>
                                    <w:sz w:val="20"/>
                                  </w:rPr>
                                  <w:delText>Order</w:delText>
                                </w:r>
                                <w:r w:rsidRPr="00E11D76" w:rsidDel="00E2320F">
                                  <w:rPr>
                                    <w:sz w:val="20"/>
                                  </w:rPr>
                                  <w:delText xml:space="preserve"> </w:delText>
                                </w:r>
                              </w:del>
                              <w:r>
                                <w:rPr>
                                  <w:sz w:val="20"/>
                                </w:rPr>
                                <w:t xml:space="preserve">Report </w:t>
                              </w:r>
                              <w:r w:rsidRPr="00E11D76">
                                <w:rPr>
                                  <w:sz w:val="20"/>
                                </w:rPr>
                                <w:t>Response</w:t>
                              </w:r>
                              <w:r>
                                <w:rPr>
                                  <w:sz w:val="20"/>
                                </w:rPr>
                                <w:t xml:space="preserve"> (PHARM TF-2:3.Y.4.2): </w:t>
                              </w:r>
                              <w:r>
                                <w:rPr>
                                  <w:sz w:val="20"/>
                                </w:rPr>
                                <w:br/>
                                <w:t>HTTP response</w:t>
                              </w:r>
                            </w:p>
                          </w:txbxContent>
                        </wps:txbx>
                        <wps:bodyPr rot="0" vert="horz" wrap="square" lIns="0" tIns="0" rIns="0" bIns="0" anchor="t" anchorCtr="0" upright="1">
                          <a:noAutofit/>
                        </wps:bodyPr>
                      </wps:wsp>
                      <wps:wsp>
                        <wps:cNvPr id="150" name="Line 246"/>
                        <wps:cNvCnPr/>
                        <wps:spPr bwMode="auto">
                          <a:xfrm flipV="1">
                            <a:off x="8502" y="11104"/>
                            <a:ext cx="36856" cy="44"/>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1"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3"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4" name="Text Box 260"/>
                        <wps:cNvSpPr txBox="1">
                          <a:spLocks noChangeArrowheads="1"/>
                        </wps:cNvSpPr>
                        <wps:spPr bwMode="auto">
                          <a:xfrm>
                            <a:off x="2445" y="213"/>
                            <a:ext cx="11165" cy="6166"/>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2D401CD" w14:textId="6556AE4E" w:rsidR="001C7877" w:rsidRPr="00077324" w:rsidRDefault="001C7877" w:rsidP="004153C0">
                              <w:pPr>
                                <w:pStyle w:val="BodyText"/>
                                <w:jc w:val="center"/>
                                <w:rPr>
                                  <w:sz w:val="22"/>
                                  <w:szCs w:val="22"/>
                                </w:rPr>
                              </w:pPr>
                              <w:r w:rsidRPr="00305F2F">
                                <w:rPr>
                                  <w:sz w:val="22"/>
                                  <w:szCs w:val="22"/>
                                </w:rPr>
                                <w:t>M</w:t>
                              </w:r>
                              <w:r>
                                <w:rPr>
                                  <w:sz w:val="22"/>
                                  <w:szCs w:val="22"/>
                                </w:rPr>
                                <w:t>edication Administration Informer</w:t>
                              </w:r>
                            </w:p>
                          </w:txbxContent>
                        </wps:txbx>
                        <wps:bodyPr rot="0" vert="horz" wrap="square" lIns="0" tIns="0" rIns="0" bIns="0" anchor="t" anchorCtr="0" upright="1">
                          <a:noAutofit/>
                        </wps:bodyPr>
                      </wps:wsp>
                      <wps:wsp>
                        <wps:cNvPr id="155" name="Text Box 262"/>
                        <wps:cNvSpPr txBox="1">
                          <a:spLocks noChangeArrowheads="1"/>
                        </wps:cNvSpPr>
                        <wps:spPr bwMode="auto">
                          <a:xfrm>
                            <a:off x="39071" y="319"/>
                            <a:ext cx="14370" cy="5592"/>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1261B37" w14:textId="0996C14A" w:rsidR="001C7877" w:rsidRPr="00077324" w:rsidRDefault="001C7877" w:rsidP="004153C0">
                              <w:pPr>
                                <w:pStyle w:val="BodyText"/>
                                <w:jc w:val="center"/>
                                <w:rPr>
                                  <w:sz w:val="22"/>
                                  <w:szCs w:val="22"/>
                                </w:rPr>
                              </w:pPr>
                              <w:r w:rsidRPr="00305F2F">
                                <w:rPr>
                                  <w:sz w:val="22"/>
                                  <w:szCs w:val="22"/>
                                </w:rPr>
                                <w:t xml:space="preserve">Medication Administration </w:t>
                              </w:r>
                              <w:r>
                                <w:rPr>
                                  <w:sz w:val="22"/>
                                  <w:szCs w:val="22"/>
                                </w:rPr>
                                <w:t>Consumer</w:t>
                              </w:r>
                            </w:p>
                            <w:p w14:paraId="0DEEEFBD" w14:textId="77777777" w:rsidR="001C7877" w:rsidRPr="00077324" w:rsidRDefault="001C7877" w:rsidP="004153C0">
                              <w:pPr>
                                <w:pStyle w:val="BodyText"/>
                                <w:jc w:val="center"/>
                                <w:rPr>
                                  <w:sz w:val="22"/>
                                  <w:szCs w:val="22"/>
                                </w:rPr>
                              </w:pPr>
                            </w:p>
                            <w:p w14:paraId="226FE893" w14:textId="77777777" w:rsidR="001C7877" w:rsidRDefault="001C7877" w:rsidP="004153C0">
                              <w:pPr>
                                <w:jc w:val="center"/>
                              </w:pPr>
                            </w:p>
                            <w:p w14:paraId="3A3A0ABF" w14:textId="77777777" w:rsidR="001C7877" w:rsidRPr="00077324" w:rsidRDefault="001C7877" w:rsidP="004153C0">
                              <w:pPr>
                                <w:pStyle w:val="BodyText"/>
                                <w:jc w:val="center"/>
                                <w:rPr>
                                  <w:sz w:val="22"/>
                                  <w:szCs w:val="22"/>
                                </w:rPr>
                              </w:pPr>
                              <w:r w:rsidRPr="00077324">
                                <w:rPr>
                                  <w:sz w:val="22"/>
                                  <w:szCs w:val="22"/>
                                </w:rPr>
                                <w:t>Actor B/ Actor C</w:t>
                              </w:r>
                            </w:p>
                          </w:txbxContent>
                        </wps:txbx>
                        <wps:bodyPr rot="0" vert="horz" wrap="square" lIns="0" tIns="0" rIns="0" bIns="0" anchor="t" anchorCtr="0" upright="1">
                          <a:noAutofit/>
                        </wps:bodyPr>
                      </wps:wsp>
                      <wps:wsp>
                        <wps:cNvPr id="156"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72A814C7" id="_x0000_s1074"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">
                <v:rect id="AutoShape 58" o:spid="_x0000_s1075"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" filled="f" stroked="f">
                  <o:lock v:ext="edit" aspectratio="t"/>
                </v:rect>
                <v:line id="Line 265" o:spid="_x0000_s1076" style="position:absolute;flip:y;visibility:visible;mso-wrap-style:square" from="46424,5956" to="46424,20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">
                  <v:stroke dashstyle="dash"/>
                </v:line>
                <v:line id="Line 267" o:spid="_x0000_s1077" style="position:absolute;flip:y;visibility:visible;mso-wrap-style:square" from="7658,5911" to="7658,20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">
                  <v:stroke dashstyle="dash"/>
                </v:line>
                <v:shape id="_x0000_s1078" type="#_x0000_t202" style="position:absolute;left:9378;top:7141;width:34321;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PNxQAAANwAAAAPAAAAZHJzL2Rvd25yZXYueG1sRI9Ba8JA&#10;EIXvBf/DMkIvpW4qRS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AZewPNxQAAANwAAAAP&#10;AAAAAAAAAAAAAAAAAAcCAABkcnMvZG93bnJldi54bWxQSwUGAAAAAAMAAwC3AAAA+QIAAAAA&#10;" stroked="f">
                  <v:textbox inset="0,0,0,0">
                    <w:txbxContent>
                      <w:p w14:paraId="0A7183D9" w14:textId="7E3F4CE7" w:rsidR="001C7877" w:rsidRPr="007D55F4" w:rsidRDefault="001C7877" w:rsidP="004153C0">
                        <w:pPr>
                          <w:pStyle w:val="BodyText"/>
                          <w:rPr>
                            <w:sz w:val="20"/>
                          </w:rPr>
                        </w:pPr>
                        <w:r w:rsidRPr="00E11D76">
                          <w:rPr>
                            <w:sz w:val="20"/>
                          </w:rPr>
                          <w:t xml:space="preserve">Administration </w:t>
                        </w:r>
                        <w:r>
                          <w:rPr>
                            <w:sz w:val="20"/>
                          </w:rPr>
                          <w:t>Report</w:t>
                        </w:r>
                        <w:del w:id="2513" w:author="Jose Costa Teixeira" w:date="2017-04-17T12:20:00Z">
                          <w:r w:rsidRPr="00E11D76" w:rsidDel="00E2320F">
                            <w:rPr>
                              <w:sz w:val="20"/>
                            </w:rPr>
                            <w:delText>Request</w:delText>
                          </w:r>
                        </w:del>
                        <w:r w:rsidRPr="00E11D76">
                          <w:rPr>
                            <w:sz w:val="20"/>
                          </w:rPr>
                          <w:t xml:space="preserve"> (PHARM TF-2: 3.Y.4.1): </w:t>
                        </w:r>
                        <w:r w:rsidRPr="00E11D76">
                          <w:rPr>
                            <w:sz w:val="20"/>
                          </w:rPr>
                          <w:br/>
                          <w:t xml:space="preserve">HTTP </w:t>
                        </w:r>
                        <w:r>
                          <w:rPr>
                            <w:sz w:val="20"/>
                          </w:rPr>
                          <w:t>PUT/POST Bundle (</w:t>
                        </w:r>
                        <w:r w:rsidRPr="00E11D76">
                          <w:rPr>
                            <w:sz w:val="20"/>
                          </w:rPr>
                          <w:t>Medication</w:t>
                        </w:r>
                        <w:r>
                          <w:rPr>
                            <w:sz w:val="20"/>
                          </w:rPr>
                          <w:t>Administration)</w:t>
                        </w:r>
                        <w:r w:rsidRPr="00E11D76">
                          <w:rPr>
                            <w:sz w:val="20"/>
                          </w:rPr>
                          <w:br/>
                        </w:r>
                      </w:p>
                    </w:txbxContent>
                  </v:textbox>
                </v:shape>
                <v:shape id="_x0000_s1079" type="#_x0000_t202" style="position:absolute;left:9417;top:12107;width:35133;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6ZWwwAAANwAAAAPAAAAZHJzL2Rvd25yZXYueG1sRE9La8JA&#10;EL4X/A/LCL0U3TQU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djemVsMAAADcAAAADwAA&#10;AAAAAAAAAAAAAAAHAgAAZHJzL2Rvd25yZXYueG1sUEsFBgAAAAADAAMAtwAAAPcCAAAAAA==&#10;" stroked="f">
                  <v:textbox inset="0,0,0,0">
                    <w:txbxContent>
                      <w:p w14:paraId="6CFDAEC4" w14:textId="1E82A008" w:rsidR="001C7877" w:rsidRPr="00E11D76" w:rsidRDefault="001C7877" w:rsidP="004153C0">
                        <w:pPr>
                          <w:pStyle w:val="BodyText"/>
                          <w:rPr>
                            <w:sz w:val="20"/>
                          </w:rPr>
                        </w:pPr>
                        <w:r w:rsidRPr="00E11D76">
                          <w:rPr>
                            <w:sz w:val="20"/>
                          </w:rPr>
                          <w:t xml:space="preserve">Administration </w:t>
                        </w:r>
                        <w:del w:id="2514" w:author="Jose Costa Teixeira" w:date="2017-04-17T12:20:00Z">
                          <w:r w:rsidDel="00E2320F">
                            <w:rPr>
                              <w:sz w:val="20"/>
                            </w:rPr>
                            <w:delText>Order</w:delText>
                          </w:r>
                          <w:r w:rsidRPr="00E11D76" w:rsidDel="00E2320F">
                            <w:rPr>
                              <w:sz w:val="20"/>
                            </w:rPr>
                            <w:delText xml:space="preserve"> </w:delText>
                          </w:r>
                        </w:del>
                        <w:r>
                          <w:rPr>
                            <w:sz w:val="20"/>
                          </w:rPr>
                          <w:t xml:space="preserve">Report </w:t>
                        </w:r>
                        <w:r w:rsidRPr="00E11D76">
                          <w:rPr>
                            <w:sz w:val="20"/>
                          </w:rPr>
                          <w:t>Response</w:t>
                        </w:r>
                        <w:r>
                          <w:rPr>
                            <w:sz w:val="20"/>
                          </w:rPr>
                          <w:t xml:space="preserve"> (PHARM TF-2:3.Y.4.2): </w:t>
                        </w:r>
                        <w:r>
                          <w:rPr>
                            <w:sz w:val="20"/>
                          </w:rPr>
                          <w:br/>
                          <w:t>HTTP response</w:t>
                        </w:r>
                      </w:p>
                    </w:txbxContent>
                  </v:textbox>
                </v:shape>
                <v:line id="Line 246" o:spid="_x0000_s1080"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">
                  <v:stroke endarrow="block"/>
                </v:line>
                <v:line id="Line 247" o:spid="_x0000_s1081"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">
                  <v:stroke endarrow="block"/>
                </v:line>
                <v:rect id="Rectangle 243" o:spid="_x0000_s1082"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shape id="_x0000_s1083" type="#_x0000_t202" style="position:absolute;left:2445;top:213;width:11165;height:6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58VwwAAANwAAAAPAAAAZHJzL2Rvd25yZXYueG1sRE9La8JA&#10;EL4X/A/LCL0U3TS0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He+fFcMAAADcAAAADwAA&#10;AAAAAAAAAAAAAAAHAgAAZHJzL2Rvd25yZXYueG1sUEsFBgAAAAADAAMAtwAAAPcCAAAAAA==&#10;" stroked="f">
                  <v:textbox inset="0,0,0,0">
                    <w:txbxContent>
                      <w:p w14:paraId="72D401CD" w14:textId="6556AE4E" w:rsidR="001C7877" w:rsidRPr="00077324" w:rsidRDefault="001C7877" w:rsidP="004153C0">
                        <w:pPr>
                          <w:pStyle w:val="BodyText"/>
                          <w:jc w:val="center"/>
                          <w:rPr>
                            <w:sz w:val="22"/>
                            <w:szCs w:val="22"/>
                          </w:rPr>
                        </w:pPr>
                        <w:r w:rsidRPr="00305F2F">
                          <w:rPr>
                            <w:sz w:val="22"/>
                            <w:szCs w:val="22"/>
                          </w:rPr>
                          <w:t>M</w:t>
                        </w:r>
                        <w:r>
                          <w:rPr>
                            <w:sz w:val="22"/>
                            <w:szCs w:val="22"/>
                          </w:rPr>
                          <w:t>edication Administration Informer</w:t>
                        </w:r>
                      </w:p>
                    </w:txbxContent>
                  </v:textbox>
                </v:shape>
                <v:shape id="_x0000_s1084" type="#_x0000_t202" style="position:absolute;left:39071;top:319;width:14370;height:5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zqOwgAAANwAAAAPAAAAZHJzL2Rvd25yZXYueG1sRE9Li8Iw&#10;EL4L+x/CLHiRNV1B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ByozqOwgAAANwAAAAPAAAA&#10;AAAAAAAAAAAAAAcCAABkcnMvZG93bnJldi54bWxQSwUGAAAAAAMAAwC3AAAA9gIAAAAA&#10;" stroked="f">
                  <v:textbox inset="0,0,0,0">
                    <w:txbxContent>
                      <w:p w14:paraId="61261B37" w14:textId="0996C14A" w:rsidR="001C7877" w:rsidRPr="00077324" w:rsidRDefault="001C7877" w:rsidP="004153C0">
                        <w:pPr>
                          <w:pStyle w:val="BodyText"/>
                          <w:jc w:val="center"/>
                          <w:rPr>
                            <w:sz w:val="22"/>
                            <w:szCs w:val="22"/>
                          </w:rPr>
                        </w:pPr>
                        <w:r w:rsidRPr="00305F2F">
                          <w:rPr>
                            <w:sz w:val="22"/>
                            <w:szCs w:val="22"/>
                          </w:rPr>
                          <w:t xml:space="preserve">Medication Administration </w:t>
                        </w:r>
                        <w:r>
                          <w:rPr>
                            <w:sz w:val="22"/>
                            <w:szCs w:val="22"/>
                          </w:rPr>
                          <w:t>Consumer</w:t>
                        </w:r>
                      </w:p>
                      <w:p w14:paraId="0DEEEFBD" w14:textId="77777777" w:rsidR="001C7877" w:rsidRPr="00077324" w:rsidRDefault="001C7877" w:rsidP="004153C0">
                        <w:pPr>
                          <w:pStyle w:val="BodyText"/>
                          <w:jc w:val="center"/>
                          <w:rPr>
                            <w:sz w:val="22"/>
                            <w:szCs w:val="22"/>
                          </w:rPr>
                        </w:pPr>
                      </w:p>
                      <w:p w14:paraId="226FE893" w14:textId="77777777" w:rsidR="001C7877" w:rsidRDefault="001C7877" w:rsidP="004153C0">
                        <w:pPr>
                          <w:jc w:val="center"/>
                        </w:pPr>
                      </w:p>
                      <w:p w14:paraId="3A3A0ABF" w14:textId="77777777" w:rsidR="001C7877" w:rsidRPr="00077324" w:rsidRDefault="001C7877" w:rsidP="004153C0">
                        <w:pPr>
                          <w:pStyle w:val="BodyText"/>
                          <w:jc w:val="center"/>
                          <w:rPr>
                            <w:sz w:val="22"/>
                            <w:szCs w:val="22"/>
                          </w:rPr>
                        </w:pPr>
                        <w:r w:rsidRPr="00077324">
                          <w:rPr>
                            <w:sz w:val="22"/>
                            <w:szCs w:val="22"/>
                          </w:rPr>
                          <w:t>Actor B/ Actor C</w:t>
                        </w:r>
                      </w:p>
                    </w:txbxContent>
                  </v:textbox>
                </v:shape>
                <v:rect id="Rectangle 263" o:spid="_x0000_s1085"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1gwwAAANwAAAAPAAAAZHJzL2Rvd25yZXYueG1sRE9Na8JA&#10;EL0L/Q/LFHozm1oU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tbltYMMAAADcAAAADwAA&#10;AAAAAAAAAAAAAAAHAgAAZHJzL2Rvd25yZXYueG1sUEsFBgAAAAADAAMAtwAAAPcCAAAAAA==&#10;"/>
                <w10:anchorlock/>
              </v:group>
            </w:pict>
          </mc:Fallback>
        </mc:AlternateContent>
      </w:r>
    </w:p>
    <w:p w14:paraId="3FCC480C" w14:textId="6639F1EA" w:rsidR="004153C0" w:rsidRPr="00C67286" w:rsidRDefault="007D55F4" w:rsidP="004153C0">
      <w:pPr>
        <w:pStyle w:val="Heading4"/>
        <w:numPr>
          <w:ilvl w:val="0"/>
          <w:numId w:val="0"/>
        </w:numPr>
        <w:rPr>
          <w:noProof w:val="0"/>
        </w:rPr>
      </w:pPr>
      <w:bookmarkStart w:id="2515" w:name="_Toc489656226"/>
      <w:r>
        <w:rPr>
          <w:noProof w:val="0"/>
        </w:rPr>
        <w:t>3.Z</w:t>
      </w:r>
      <w:r w:rsidR="004153C0" w:rsidRPr="00C67286">
        <w:rPr>
          <w:noProof w:val="0"/>
        </w:rPr>
        <w:t xml:space="preserve">.4.1 </w:t>
      </w:r>
      <w:del w:id="2516" w:author="Jose Costa Teixeira" w:date="2017-04-02T14:21:00Z">
        <w:r w:rsidR="004153C0" w:rsidRPr="00C67286" w:rsidDel="00153944">
          <w:rPr>
            <w:noProof w:val="0"/>
          </w:rPr>
          <w:delText>&lt;Message 1 Name&gt;</w:delText>
        </w:r>
      </w:del>
      <w:ins w:id="2517" w:author="Jose Costa Teixeira" w:date="2017-04-02T14:21:00Z">
        <w:r w:rsidR="004153C0" w:rsidRPr="00C67286">
          <w:rPr>
            <w:noProof w:val="0"/>
          </w:rPr>
          <w:t xml:space="preserve">Medication Administration </w:t>
        </w:r>
      </w:ins>
      <w:r>
        <w:rPr>
          <w:noProof w:val="0"/>
        </w:rPr>
        <w:t>Reports</w:t>
      </w:r>
      <w:bookmarkEnd w:id="2515"/>
    </w:p>
    <w:p w14:paraId="167C196E" w14:textId="272C0676" w:rsidR="007D55F4" w:rsidRDefault="004153C0" w:rsidP="004153C0">
      <w:pPr>
        <w:pStyle w:val="BodyText"/>
      </w:pPr>
      <w:r w:rsidRPr="00C67286">
        <w:t xml:space="preserve">This message represents an HTTP </w:t>
      </w:r>
      <w:r w:rsidR="007D55F4" w:rsidRPr="00A82C76">
        <w:rPr>
          <w:strike/>
          <w:highlight w:val="yellow"/>
          <w:rPrChange w:id="2518" w:author="Jose Costa Teixeira" w:date="2017-07-05T00:13:00Z">
            <w:rPr/>
          </w:rPrChange>
        </w:rPr>
        <w:t>POST</w:t>
      </w:r>
      <w:r w:rsidRPr="00A82C76">
        <w:rPr>
          <w:highlight w:val="yellow"/>
          <w:rPrChange w:id="2519" w:author="Jose Costa Teixeira" w:date="2017-07-05T00:13:00Z">
            <w:rPr/>
          </w:rPrChange>
        </w:rPr>
        <w:t xml:space="preserve"> </w:t>
      </w:r>
      <w:ins w:id="2520" w:author="Jose Costa Teixeira" w:date="2017-07-05T00:13:00Z">
        <w:r w:rsidR="00A82C76" w:rsidRPr="00A82C76">
          <w:rPr>
            <w:highlight w:val="yellow"/>
            <w:rPrChange w:id="2521" w:author="Jose Costa Teixeira" w:date="2017-07-05T00:13:00Z">
              <w:rPr/>
            </w:rPrChange>
          </w:rPr>
          <w:t>PUT</w:t>
        </w:r>
        <w:r w:rsidR="00A82C76">
          <w:t xml:space="preserve"> </w:t>
        </w:r>
      </w:ins>
      <w:r w:rsidR="007D55F4">
        <w:t>of a bundle of medication administration reports.</w:t>
      </w:r>
    </w:p>
    <w:p w14:paraId="1AF4D0C0" w14:textId="59E8BA35" w:rsidR="004153C0" w:rsidRDefault="007D55F4" w:rsidP="004153C0">
      <w:pPr>
        <w:pStyle w:val="BodyText"/>
      </w:pPr>
      <w:r>
        <w:t>The bundle is necessary to contain severa</w:t>
      </w:r>
      <w:r w:rsidR="00A1150B">
        <w:t>l administration reports, since</w:t>
      </w:r>
      <w:r>
        <w:t xml:space="preserve"> typically the nurse will upload the results when there is connectivity.</w:t>
      </w:r>
      <w:r w:rsidR="004153C0" w:rsidRPr="00C67286">
        <w:t xml:space="preserve"> </w:t>
      </w:r>
      <w:r w:rsidR="005A19EA">
        <w:t>In some circumstances, the administration may be sent immediately, so</w:t>
      </w:r>
      <w:r w:rsidR="000C23E2">
        <w:t xml:space="preserve"> there may be only one MedicationAdministration resource in the bundle.</w:t>
      </w:r>
    </w:p>
    <w:p w14:paraId="64789DD3" w14:textId="77777777" w:rsidR="005A19EA" w:rsidRPr="00C67286" w:rsidRDefault="005A19EA" w:rsidP="004153C0">
      <w:pPr>
        <w:pStyle w:val="BodyText"/>
      </w:pPr>
    </w:p>
    <w:p w14:paraId="3CF907CD" w14:textId="478215FF" w:rsidR="004153C0" w:rsidRPr="00C67286" w:rsidRDefault="004153C0" w:rsidP="004153C0">
      <w:pPr>
        <w:pStyle w:val="Heading5"/>
        <w:numPr>
          <w:ilvl w:val="0"/>
          <w:numId w:val="0"/>
        </w:numPr>
        <w:rPr>
          <w:noProof w:val="0"/>
        </w:rPr>
      </w:pPr>
      <w:bookmarkStart w:id="2522" w:name="_Toc489656227"/>
      <w:r w:rsidRPr="00C67286">
        <w:rPr>
          <w:noProof w:val="0"/>
        </w:rPr>
        <w:t>3.</w:t>
      </w:r>
      <w:r w:rsidR="007D55F4">
        <w:rPr>
          <w:noProof w:val="0"/>
        </w:rPr>
        <w:t>Z</w:t>
      </w:r>
      <w:r w:rsidRPr="00C67286">
        <w:rPr>
          <w:noProof w:val="0"/>
        </w:rPr>
        <w:t>.4.1.1 Trigger Events</w:t>
      </w:r>
      <w:bookmarkEnd w:id="2522"/>
    </w:p>
    <w:p w14:paraId="38AD2A33" w14:textId="7E444E83" w:rsidR="004153C0" w:rsidRDefault="004153C0" w:rsidP="004153C0">
      <w:pPr>
        <w:pStyle w:val="AuthorInstructions"/>
        <w:rPr>
          <w:i w:val="0"/>
        </w:rPr>
      </w:pPr>
      <w:r w:rsidRPr="00C67286">
        <w:rPr>
          <w:i w:val="0"/>
        </w:rPr>
        <w:t xml:space="preserve">When the nurse </w:t>
      </w:r>
      <w:r w:rsidR="007D55F4">
        <w:rPr>
          <w:i w:val="0"/>
        </w:rPr>
        <w:t>synchronizes the mobile application with the server or in some cases when the nurse device is online and it is possible to send an update after each administration</w:t>
      </w:r>
      <w:del w:id="2523" w:author="Jose Costa Teixeira" w:date="2017-04-02T14:22:00Z">
        <w:r w:rsidRPr="00C67286" w:rsidDel="00153944">
          <w:rPr>
            <w:i w:val="0"/>
          </w:rPr>
          <w:delText>…</w:delText>
        </w:r>
      </w:del>
      <w:r>
        <w:rPr>
          <w:i w:val="0"/>
        </w:rPr>
        <w:t>.</w:t>
      </w:r>
    </w:p>
    <w:p w14:paraId="1D84F180" w14:textId="057E05D0" w:rsidR="007D55F4" w:rsidRDefault="007D55F4" w:rsidP="004153C0">
      <w:pPr>
        <w:pStyle w:val="AuthorInstructions"/>
        <w:rPr>
          <w:i w:val="0"/>
        </w:rPr>
      </w:pPr>
      <w:r w:rsidRPr="00FA0977">
        <w:rPr>
          <w:i w:val="0"/>
          <w:highlight w:val="yellow"/>
        </w:rPr>
        <w:t xml:space="preserve">Note that given the time between an administration and the reporting, expressed in section XXXX, </w:t>
      </w:r>
      <w:r w:rsidR="00FA0977" w:rsidRPr="00FA0977">
        <w:rPr>
          <w:i w:val="0"/>
          <w:highlight w:val="yellow"/>
        </w:rPr>
        <w:t>the trigger for submittin</w:t>
      </w:r>
      <w:r w:rsidR="000C23E2">
        <w:rPr>
          <w:i w:val="0"/>
          <w:highlight w:val="yellow"/>
        </w:rPr>
        <w:t>g an administration will typica</w:t>
      </w:r>
      <w:r w:rsidR="00FA0977" w:rsidRPr="00FA0977">
        <w:rPr>
          <w:i w:val="0"/>
          <w:highlight w:val="yellow"/>
        </w:rPr>
        <w:t>lly be some time after.</w:t>
      </w:r>
      <w:r w:rsidR="000C23E2">
        <w:rPr>
          <w:i w:val="0"/>
          <w:highlight w:val="yellow"/>
        </w:rPr>
        <w:t xml:space="preserve"> This </w:t>
      </w:r>
      <w:ins w:id="2524" w:author="Jose Costa Teixeira" w:date="2017-07-04T20:48:00Z">
        <w:r w:rsidR="002D4917">
          <w:rPr>
            <w:i w:val="0"/>
            <w:highlight w:val="yellow"/>
          </w:rPr>
          <w:t xml:space="preserve">sequence </w:t>
        </w:r>
      </w:ins>
      <w:r w:rsidR="000C23E2">
        <w:rPr>
          <w:i w:val="0"/>
          <w:highlight w:val="yellow"/>
        </w:rPr>
        <w:t xml:space="preserve">is not </w:t>
      </w:r>
      <w:del w:id="2525" w:author="Jose Costa Teixeira" w:date="2017-07-04T20:48:00Z">
        <w:r w:rsidR="000C23E2" w:rsidDel="002D4917">
          <w:rPr>
            <w:i w:val="0"/>
            <w:highlight w:val="yellow"/>
          </w:rPr>
          <w:delText>mandatory</w:delText>
        </w:r>
      </w:del>
      <w:ins w:id="2526" w:author="Jose Costa Teixeira" w:date="2017-07-04T20:48:00Z">
        <w:r w:rsidR="002D4917">
          <w:rPr>
            <w:i w:val="0"/>
            <w:highlight w:val="yellow"/>
          </w:rPr>
          <w:t xml:space="preserve">always existing. For example </w:t>
        </w:r>
      </w:ins>
      <w:del w:id="2527" w:author="Jose Costa Teixeira" w:date="2017-07-04T20:48:00Z">
        <w:r w:rsidR="000C23E2" w:rsidDel="002D4917">
          <w:rPr>
            <w:i w:val="0"/>
            <w:highlight w:val="yellow"/>
          </w:rPr>
          <w:delText xml:space="preserve">, since </w:delText>
        </w:r>
      </w:del>
      <w:r w:rsidR="000C23E2">
        <w:rPr>
          <w:i w:val="0"/>
          <w:highlight w:val="yellow"/>
        </w:rPr>
        <w:t xml:space="preserve">the patient may </w:t>
      </w:r>
      <w:del w:id="2528" w:author="Jose Costa Teixeira" w:date="2017-07-04T20:48:00Z">
        <w:r w:rsidR="000C23E2" w:rsidDel="002D4917">
          <w:rPr>
            <w:i w:val="0"/>
            <w:highlight w:val="yellow"/>
          </w:rPr>
          <w:delText xml:space="preserve">even </w:delText>
        </w:r>
      </w:del>
      <w:r w:rsidR="000C23E2">
        <w:rPr>
          <w:i w:val="0"/>
          <w:highlight w:val="yellow"/>
        </w:rPr>
        <w:t xml:space="preserve">inform about a </w:t>
      </w:r>
      <w:del w:id="2529" w:author="Jose Costa Teixeira" w:date="2017-07-04T20:48:00Z">
        <w:r w:rsidR="000C23E2" w:rsidDel="002D4917">
          <w:rPr>
            <w:i w:val="0"/>
            <w:highlight w:val="yellow"/>
          </w:rPr>
          <w:delText>non</w:delText>
        </w:r>
      </w:del>
      <w:ins w:id="2530" w:author="Jose Costa Teixeira" w:date="2017-07-04T20:49:00Z">
        <w:r w:rsidR="002D4917">
          <w:rPr>
            <w:i w:val="0"/>
            <w:highlight w:val="yellow"/>
          </w:rPr>
          <w:t>skipped</w:t>
        </w:r>
      </w:ins>
      <w:ins w:id="2531" w:author="Jose Costa Teixeira" w:date="2017-07-04T20:48:00Z">
        <w:r w:rsidR="002D4917">
          <w:rPr>
            <w:i w:val="0"/>
            <w:highlight w:val="yellow"/>
          </w:rPr>
          <w:t xml:space="preserve"> </w:t>
        </w:r>
      </w:ins>
      <w:del w:id="2532" w:author="Jose Costa Teixeira" w:date="2017-07-04T20:49:00Z">
        <w:r w:rsidR="000C23E2" w:rsidDel="002D4917">
          <w:rPr>
            <w:i w:val="0"/>
            <w:highlight w:val="yellow"/>
          </w:rPr>
          <w:delText>-</w:delText>
        </w:r>
      </w:del>
      <w:r w:rsidR="000C23E2">
        <w:rPr>
          <w:i w:val="0"/>
          <w:highlight w:val="yellow"/>
        </w:rPr>
        <w:t>administration even before the scheduled time.</w:t>
      </w:r>
    </w:p>
    <w:p w14:paraId="2666220A" w14:textId="532EB6E7" w:rsidR="00FA0977" w:rsidRPr="002D4917" w:rsidRDefault="00FA0977" w:rsidP="004153C0">
      <w:pPr>
        <w:pStyle w:val="AuthorInstructions"/>
        <w:rPr>
          <w:i w:val="0"/>
          <w:u w:val="single"/>
          <w:rPrChange w:id="2533" w:author="Jose Costa Teixeira" w:date="2017-07-04T20:48:00Z">
            <w:rPr>
              <w:i w:val="0"/>
            </w:rPr>
          </w:rPrChange>
        </w:rPr>
      </w:pPr>
    </w:p>
    <w:p w14:paraId="422BAEB5" w14:textId="77777777" w:rsidR="00FA0977" w:rsidRDefault="00FA0977" w:rsidP="004153C0">
      <w:pPr>
        <w:pStyle w:val="AuthorInstructions"/>
        <w:rPr>
          <w:i w:val="0"/>
        </w:rPr>
      </w:pPr>
    </w:p>
    <w:p w14:paraId="46906564" w14:textId="77777777" w:rsidR="007D55F4" w:rsidRPr="00C67286" w:rsidRDefault="007D55F4" w:rsidP="004153C0">
      <w:pPr>
        <w:pStyle w:val="AuthorInstructions"/>
        <w:rPr>
          <w:i w:val="0"/>
        </w:rPr>
      </w:pPr>
    </w:p>
    <w:p w14:paraId="6638C17D" w14:textId="77777777" w:rsidR="004153C0" w:rsidRPr="00C67286" w:rsidRDefault="004153C0" w:rsidP="004153C0">
      <w:pPr>
        <w:pStyle w:val="AuthorInstructions"/>
      </w:pPr>
    </w:p>
    <w:p w14:paraId="2A63C5E2" w14:textId="48C761E8" w:rsidR="004153C0" w:rsidRPr="00C67286" w:rsidRDefault="004153C0" w:rsidP="004153C0">
      <w:pPr>
        <w:pStyle w:val="Heading5"/>
        <w:numPr>
          <w:ilvl w:val="0"/>
          <w:numId w:val="0"/>
        </w:numPr>
        <w:rPr>
          <w:noProof w:val="0"/>
        </w:rPr>
      </w:pPr>
      <w:bookmarkStart w:id="2534" w:name="_Toc489656228"/>
      <w:r w:rsidRPr="00C67286">
        <w:rPr>
          <w:noProof w:val="0"/>
        </w:rPr>
        <w:t>3.</w:t>
      </w:r>
      <w:r w:rsidR="007D55F4">
        <w:rPr>
          <w:noProof w:val="0"/>
        </w:rPr>
        <w:t>Z</w:t>
      </w:r>
      <w:r w:rsidRPr="00C67286">
        <w:rPr>
          <w:noProof w:val="0"/>
        </w:rPr>
        <w:t>.4.1.2 Message Semantics</w:t>
      </w:r>
      <w:bookmarkEnd w:id="2534"/>
    </w:p>
    <w:p w14:paraId="50A4CF3B" w14:textId="77777777" w:rsidR="000C23E2" w:rsidRDefault="000C23E2" w:rsidP="004153C0">
      <w:pPr>
        <w:pStyle w:val="AuthorInstructions"/>
        <w:rPr>
          <w:i w:val="0"/>
        </w:rPr>
      </w:pPr>
    </w:p>
    <w:p w14:paraId="63C7E508" w14:textId="1A24F439" w:rsidR="000C23E2" w:rsidRDefault="000C23E2" w:rsidP="000C23E2">
      <w:pPr>
        <w:pStyle w:val="AuthorInstructions"/>
        <w:numPr>
          <w:ilvl w:val="0"/>
          <w:numId w:val="102"/>
        </w:numPr>
        <w:rPr>
          <w:i w:val="0"/>
        </w:rPr>
      </w:pPr>
      <w:r>
        <w:rPr>
          <w:i w:val="0"/>
        </w:rPr>
        <w:t xml:space="preserve">If the medication administration is a result of an </w:t>
      </w:r>
      <w:r w:rsidR="00F25D80">
        <w:rPr>
          <w:i w:val="0"/>
        </w:rPr>
        <w:t>“</w:t>
      </w:r>
      <w:r>
        <w:rPr>
          <w:i w:val="0"/>
        </w:rPr>
        <w:t>administration request</w:t>
      </w:r>
      <w:r w:rsidR="00F25D80">
        <w:rPr>
          <w:i w:val="0"/>
        </w:rPr>
        <w:t>”</w:t>
      </w:r>
      <w:r>
        <w:rPr>
          <w:i w:val="0"/>
        </w:rPr>
        <w:t>,</w:t>
      </w:r>
      <w:r w:rsidR="00DD79E9">
        <w:rPr>
          <w:i w:val="0"/>
        </w:rPr>
        <w:t xml:space="preserve"> </w:t>
      </w:r>
      <w:bookmarkStart w:id="2535" w:name="_Hlk485981838"/>
      <w:r w:rsidR="00F25D80">
        <w:rPr>
          <w:i w:val="0"/>
        </w:rPr>
        <w:t>medicationAdministration</w:t>
      </w:r>
      <w:bookmarkEnd w:id="2535"/>
      <w:r w:rsidR="0096208E">
        <w:rPr>
          <w:i w:val="0"/>
        </w:rPr>
        <w:t xml:space="preserve">.request </w:t>
      </w:r>
      <w:del w:id="2536" w:author="Jose Costa Teixeira" w:date="2017-07-04T20:49:00Z">
        <w:r w:rsidR="0096208E" w:rsidDel="0079770C">
          <w:rPr>
            <w:i w:val="0"/>
          </w:rPr>
          <w:delText xml:space="preserve">must </w:delText>
        </w:r>
      </w:del>
      <w:ins w:id="2537" w:author="Jose Costa Teixeira" w:date="2017-07-04T20:49:00Z">
        <w:r w:rsidR="0079770C">
          <w:rPr>
            <w:i w:val="0"/>
          </w:rPr>
          <w:t xml:space="preserve">shall </w:t>
        </w:r>
      </w:ins>
      <w:r w:rsidR="00F25D80">
        <w:rPr>
          <w:i w:val="0"/>
        </w:rPr>
        <w:t xml:space="preserve">not be empty and must </w:t>
      </w:r>
      <w:r w:rsidR="0096208E">
        <w:rPr>
          <w:i w:val="0"/>
        </w:rPr>
        <w:t xml:space="preserve">point to that </w:t>
      </w:r>
      <w:r w:rsidR="00F25D80">
        <w:rPr>
          <w:i w:val="0"/>
        </w:rPr>
        <w:t xml:space="preserve">“administration </w:t>
      </w:r>
      <w:r w:rsidR="0096208E">
        <w:rPr>
          <w:i w:val="0"/>
        </w:rPr>
        <w:t>reques</w:t>
      </w:r>
      <w:r w:rsidR="00F25D80">
        <w:rPr>
          <w:i w:val="0"/>
        </w:rPr>
        <w:t>t” as specified in transaction PHARM-2</w:t>
      </w:r>
      <w:del w:id="2538" w:author="Jose Costa Teixeira" w:date="2017-07-04T20:49:00Z">
        <w:r w:rsidR="00F25D80" w:rsidDel="006754CF">
          <w:rPr>
            <w:i w:val="0"/>
          </w:rPr>
          <w:delText xml:space="preserve"> (Note: Add closed topic)</w:delText>
        </w:r>
      </w:del>
      <w:r w:rsidR="00F25D80">
        <w:rPr>
          <w:i w:val="0"/>
        </w:rPr>
        <w:t xml:space="preserve"> </w:t>
      </w:r>
    </w:p>
    <w:p w14:paraId="4859F35E" w14:textId="2BA5D8FA" w:rsidR="00F25D80" w:rsidRDefault="00F25D80">
      <w:pPr>
        <w:pStyle w:val="AuthorInstructions"/>
        <w:rPr>
          <w:ins w:id="2539" w:author="Jose Costa Teixeira" w:date="2017-07-05T00:46:00Z"/>
          <w:i w:val="0"/>
        </w:rPr>
        <w:pPrChange w:id="2540" w:author="Jose Costa Teixeira" w:date="2017-07-04T20:49:00Z">
          <w:pPr>
            <w:pStyle w:val="AuthorInstructions"/>
            <w:ind w:left="720"/>
          </w:pPr>
        </w:pPrChange>
      </w:pPr>
    </w:p>
    <w:p w14:paraId="463FEA0B" w14:textId="57128216" w:rsidR="00A26DB7" w:rsidRDefault="003840DF">
      <w:pPr>
        <w:pStyle w:val="BodyText"/>
        <w:numPr>
          <w:ilvl w:val="0"/>
          <w:numId w:val="102"/>
        </w:numPr>
        <w:rPr>
          <w:ins w:id="2541" w:author="Jose Costa Teixeira" w:date="2017-07-05T00:46:00Z"/>
        </w:rPr>
        <w:pPrChange w:id="2542" w:author="Jose Costa Teixeira" w:date="2017-07-05T00:46:00Z">
          <w:pPr>
            <w:pStyle w:val="BodyText"/>
          </w:pPr>
        </w:pPrChange>
      </w:pPr>
      <w:ins w:id="2543" w:author="Jose Costa Teixeira" w:date="2017-07-05T00:46:00Z">
        <w:r w:rsidRPr="00C67286">
          <w:t>If any of the characteristics change from the presumed or stated in the request (e.g route is not the “official” route, or dosage differs from the prescribed dosage) then the actual elements shall be reported - they become mandatory and they convey not what was intended or default, but the actual outcome.</w:t>
        </w:r>
      </w:ins>
    </w:p>
    <w:p w14:paraId="17A7053A" w14:textId="77777777" w:rsidR="003840DF" w:rsidRDefault="003840DF">
      <w:pPr>
        <w:pStyle w:val="ListParagraph"/>
        <w:rPr>
          <w:ins w:id="2544" w:author="Jose Costa Teixeira" w:date="2017-07-05T00:46:00Z"/>
        </w:rPr>
        <w:pPrChange w:id="2545" w:author="Jose Costa Teixeira" w:date="2017-07-05T00:46:00Z">
          <w:pPr>
            <w:pStyle w:val="BodyText"/>
            <w:numPr>
              <w:numId w:val="102"/>
            </w:numPr>
            <w:ind w:left="720" w:hanging="360"/>
          </w:pPr>
        </w:pPrChange>
      </w:pPr>
    </w:p>
    <w:p w14:paraId="7C15594F" w14:textId="047FB740" w:rsidR="003840DF" w:rsidRDefault="003840DF">
      <w:pPr>
        <w:pStyle w:val="BodyText"/>
        <w:numPr>
          <w:ilvl w:val="0"/>
          <w:numId w:val="102"/>
        </w:numPr>
        <w:rPr>
          <w:ins w:id="2546" w:author="Jose Costa Teixeira" w:date="2017-07-05T00:51:00Z"/>
        </w:rPr>
        <w:pPrChange w:id="2547" w:author="Jose Costa Teixeira" w:date="2017-07-05T00:46:00Z">
          <w:pPr>
            <w:pStyle w:val="BodyText"/>
          </w:pPr>
        </w:pPrChange>
      </w:pPr>
      <w:ins w:id="2548" w:author="Jose Costa Teixeira" w:date="2017-07-05T00:46:00Z">
        <w:r>
          <w:t>If there are more medications being administered at the same time (for example, two tablets taken at the same time</w:t>
        </w:r>
      </w:ins>
      <w:ins w:id="2549" w:author="Jose Costa Teixeira" w:date="2017-07-05T00:48:00Z">
        <w:r>
          <w:t>, or two medications in an infusion</w:t>
        </w:r>
      </w:ins>
      <w:ins w:id="2550" w:author="Jose Costa Teixeira" w:date="2017-07-05T00:46:00Z">
        <w:r>
          <w:t>)</w:t>
        </w:r>
      </w:ins>
      <w:ins w:id="2551" w:author="Jose Costa Teixeira" w:date="2017-07-05T00:48:00Z">
        <w:r w:rsidR="008B5B23">
          <w:t xml:space="preserve">, then two </w:t>
        </w:r>
        <w:r w:rsidR="008B5B23" w:rsidRPr="008B5B23">
          <w:rPr>
            <w:rPrChange w:id="2552" w:author="Jose Costa Teixeira" w:date="2017-07-05T00:48:00Z">
              <w:rPr>
                <w:i/>
              </w:rPr>
            </w:rPrChange>
          </w:rPr>
          <w:t>medicationAdministration</w:t>
        </w:r>
        <w:r w:rsidR="008B5B23">
          <w:t xml:space="preserve"> resource instances shall be </w:t>
        </w:r>
      </w:ins>
      <w:ins w:id="2553" w:author="Jose Costa Teixeira" w:date="2017-07-05T00:49:00Z">
        <w:r w:rsidR="008B5B23">
          <w:t xml:space="preserve">used, </w:t>
        </w:r>
        <w:r w:rsidR="008B5B23" w:rsidRPr="008B5B23">
          <w:rPr>
            <w:highlight w:val="yellow"/>
            <w:rPrChange w:id="2554" w:author="Jose Costa Teixeira" w:date="2017-07-05T00:49:00Z">
              <w:rPr/>
            </w:rPrChange>
          </w:rPr>
          <w:t>with the same timing…</w:t>
        </w:r>
      </w:ins>
      <w:ins w:id="2555" w:author="Jose Costa Teixeira" w:date="2017-07-05T00:51:00Z">
        <w:r w:rsidR="00EE7CF0">
          <w:t xml:space="preserve"> This applies to all cases except when there is a medication representing the two medications, for example if for “mixture of produc</w:t>
        </w:r>
      </w:ins>
      <w:ins w:id="2556" w:author="Jose Costa Teixeira" w:date="2017-07-05T00:52:00Z">
        <w:r w:rsidR="00EE7CF0">
          <w:t xml:space="preserve">t </w:t>
        </w:r>
      </w:ins>
      <w:ins w:id="2557" w:author="Jose Costa Teixeira" w:date="2017-07-05T00:51:00Z">
        <w:r w:rsidR="00EE7CF0">
          <w:t>A and product</w:t>
        </w:r>
      </w:ins>
      <w:ins w:id="2558" w:author="Jose Costa Teixeira" w:date="2017-07-05T00:52:00Z">
        <w:r w:rsidR="00EE7CF0">
          <w:t xml:space="preserve"> </w:t>
        </w:r>
      </w:ins>
      <w:ins w:id="2559" w:author="Jose Costa Teixeira" w:date="2017-07-05T00:51:00Z">
        <w:r w:rsidR="00EE7CF0">
          <w:t>B</w:t>
        </w:r>
      </w:ins>
      <w:ins w:id="2560" w:author="Jose Costa Teixeira" w:date="2017-07-05T00:52:00Z">
        <w:r w:rsidR="00EE7CF0">
          <w:t xml:space="preserve"> diluted in solvent C” there is a unique code that unambiguously represents that mixture, then it is correct to use the code, and in this case the mixture is considered a single medication.</w:t>
        </w:r>
      </w:ins>
    </w:p>
    <w:p w14:paraId="6E411077" w14:textId="77777777" w:rsidR="00EE7CF0" w:rsidRDefault="00EE7CF0">
      <w:pPr>
        <w:pStyle w:val="ListParagraph"/>
        <w:rPr>
          <w:ins w:id="2561" w:author="Jose Costa Teixeira" w:date="2017-07-05T00:51:00Z"/>
        </w:rPr>
        <w:pPrChange w:id="2562" w:author="Jose Costa Teixeira" w:date="2017-07-05T00:51:00Z">
          <w:pPr>
            <w:pStyle w:val="BodyText"/>
            <w:numPr>
              <w:numId w:val="102"/>
            </w:numPr>
            <w:ind w:left="720" w:hanging="360"/>
          </w:pPr>
        </w:pPrChange>
      </w:pPr>
    </w:p>
    <w:p w14:paraId="018647FE" w14:textId="71EF899A" w:rsidR="003840DF" w:rsidRDefault="00EE7CF0">
      <w:pPr>
        <w:pStyle w:val="BodyText"/>
        <w:numPr>
          <w:ilvl w:val="0"/>
          <w:numId w:val="102"/>
        </w:numPr>
        <w:rPr>
          <w:ins w:id="2563" w:author="Jose Costa Teixeira" w:date="2017-07-05T00:49:00Z"/>
        </w:rPr>
      </w:pPr>
      <w:ins w:id="2564" w:author="Jose Costa Teixeira" w:date="2017-07-05T00:51:00Z">
        <w:r>
          <w:t>The</w:t>
        </w:r>
      </w:ins>
      <w:ins w:id="2565" w:author="Jose Costa Teixeira" w:date="2017-07-05T00:53:00Z">
        <w:r>
          <w:t xml:space="preserve"> previous consideration applies to </w:t>
        </w:r>
      </w:ins>
      <w:ins w:id="2566" w:author="Jose Costa Teixeira" w:date="2017-07-05T00:49:00Z">
        <w:r w:rsidR="008B5B23">
          <w:t xml:space="preserve">the </w:t>
        </w:r>
      </w:ins>
      <w:ins w:id="2567" w:author="Jose Costa Teixeira" w:date="2017-07-05T00:53:00Z">
        <w:r>
          <w:t xml:space="preserve">entirety </w:t>
        </w:r>
      </w:ins>
      <w:ins w:id="2568" w:author="Jose Costa Teixeira" w:date="2017-07-05T00:49:00Z">
        <w:r w:rsidR="008B5B23">
          <w:t>of this document</w:t>
        </w:r>
      </w:ins>
      <w:ins w:id="2569" w:author="Jose Costa Teixeira" w:date="2017-07-05T00:50:00Z">
        <w:r w:rsidR="008B5B23">
          <w:t xml:space="preserve">: when </w:t>
        </w:r>
      </w:ins>
      <w:ins w:id="2570" w:author="Jose Costa Teixeira" w:date="2017-07-05T00:49:00Z">
        <w:r w:rsidR="008B5B23">
          <w:t>there is an indication</w:t>
        </w:r>
      </w:ins>
      <w:ins w:id="2571" w:author="Jose Costa Teixeira" w:date="2017-07-05T00:50:00Z">
        <w:r w:rsidR="008B5B23">
          <w:t xml:space="preserve"> that one medicationAdministration resource instance shall be issued, </w:t>
        </w:r>
        <w:r>
          <w:t xml:space="preserve">it should be considered that it is one medicationAdministration resource instance </w:t>
        </w:r>
        <w:r w:rsidRPr="00EE7CF0">
          <w:rPr>
            <w:u w:val="single"/>
            <w:rPrChange w:id="2572" w:author="Jose Costa Teixeira" w:date="2017-07-05T00:54:00Z">
              <w:rPr/>
            </w:rPrChange>
          </w:rPr>
          <w:t>per medication</w:t>
        </w:r>
        <w:r>
          <w:t>.</w:t>
        </w:r>
      </w:ins>
    </w:p>
    <w:p w14:paraId="02179829" w14:textId="77777777" w:rsidR="008B5B23" w:rsidRDefault="008B5B23">
      <w:pPr>
        <w:pStyle w:val="ListParagraph"/>
        <w:rPr>
          <w:ins w:id="2573" w:author="Jose Costa Teixeira" w:date="2017-07-05T00:46:00Z"/>
        </w:rPr>
        <w:pPrChange w:id="2574" w:author="Jose Costa Teixeira" w:date="2017-07-05T00:46:00Z">
          <w:pPr>
            <w:pStyle w:val="BodyText"/>
            <w:numPr>
              <w:numId w:val="102"/>
            </w:numPr>
            <w:ind w:left="720" w:hanging="360"/>
          </w:pPr>
        </w:pPrChange>
      </w:pPr>
    </w:p>
    <w:p w14:paraId="1D028057" w14:textId="07495A5B" w:rsidR="00A26DB7" w:rsidRDefault="00A26DB7">
      <w:pPr>
        <w:pStyle w:val="BodyText"/>
        <w:numPr>
          <w:ilvl w:val="0"/>
          <w:numId w:val="102"/>
        </w:numPr>
        <w:rPr>
          <w:ins w:id="2575" w:author="Jose Costa Teixeira" w:date="2017-07-05T00:23:00Z"/>
        </w:rPr>
        <w:pPrChange w:id="2576" w:author="Jose Costa Teixeira" w:date="2017-07-05T00:23:00Z">
          <w:pPr>
            <w:pStyle w:val="BodyText"/>
          </w:pPr>
        </w:pPrChange>
      </w:pPr>
      <w:ins w:id="2577" w:author="Jose Costa Teixeira" w:date="2017-07-05T00:25:00Z">
        <w:r>
          <w:lastRenderedPageBreak/>
          <w:t>medicationAdministration.subject</w:t>
        </w:r>
      </w:ins>
      <w:ins w:id="2578" w:author="Jose Costa Teixeira" w:date="2017-07-05T00:23:00Z">
        <w:r>
          <w:t xml:space="preserve"> should be linked, not a contained</w:t>
        </w:r>
      </w:ins>
      <w:ins w:id="2579" w:author="Jose Costa Teixeira" w:date="2017-07-05T00:24:00Z">
        <w:r>
          <w:t xml:space="preserve"> resource</w:t>
        </w:r>
      </w:ins>
      <w:ins w:id="2580" w:author="Jose Costa Teixeira" w:date="2017-07-05T00:26:00Z">
        <w:r>
          <w:t>. Only exceptional circumstances should require a contained patient resource, such as an emergency administration for a patient that is not known by the systems.</w:t>
        </w:r>
      </w:ins>
    </w:p>
    <w:p w14:paraId="63EF1D12" w14:textId="56213BF1" w:rsidR="00A26DB7" w:rsidRDefault="00A26DB7">
      <w:pPr>
        <w:pStyle w:val="BodyText"/>
        <w:numPr>
          <w:ilvl w:val="0"/>
          <w:numId w:val="102"/>
        </w:numPr>
        <w:rPr>
          <w:ins w:id="2581" w:author="Jose Costa Teixeira" w:date="2017-07-05T00:25:00Z"/>
        </w:rPr>
        <w:pPrChange w:id="2582" w:author="Jose Costa Teixeira" w:date="2017-07-05T00:25:00Z">
          <w:pPr>
            <w:pStyle w:val="BodyText"/>
          </w:pPr>
        </w:pPrChange>
      </w:pPr>
      <w:ins w:id="2583" w:author="Jose Costa Teixeira" w:date="2017-07-05T00:26:00Z">
        <w:r>
          <w:t>medicationAdministration.</w:t>
        </w:r>
      </w:ins>
      <w:ins w:id="2584" w:author="Jose Costa Teixeira" w:date="2017-07-05T00:23:00Z">
        <w:r>
          <w:t xml:space="preserve">Medication </w:t>
        </w:r>
      </w:ins>
      <w:ins w:id="2585" w:author="Jose Costa Teixeira" w:date="2017-07-05T00:26:00Z">
        <w:r>
          <w:t>shall refer to a physical instance</w:t>
        </w:r>
      </w:ins>
      <w:ins w:id="2586" w:author="Jose Costa Teixeira" w:date="2017-07-05T00:27:00Z">
        <w:r>
          <w:t xml:space="preserve"> of a product and as such contain, whenever available, the lot or batch number, the expiry date, and serial number, as well as other identifiers.</w:t>
        </w:r>
      </w:ins>
    </w:p>
    <w:p w14:paraId="6E68456D" w14:textId="6B54C4EC" w:rsidR="00A26DB7" w:rsidRDefault="00A26DB7">
      <w:pPr>
        <w:pStyle w:val="BodyText"/>
        <w:numPr>
          <w:ilvl w:val="1"/>
          <w:numId w:val="102"/>
        </w:numPr>
        <w:rPr>
          <w:ins w:id="2587" w:author="Jose Costa Teixeira" w:date="2017-07-05T00:25:00Z"/>
        </w:rPr>
        <w:pPrChange w:id="2588" w:author="Jose Costa Teixeira" w:date="2017-07-05T00:27:00Z">
          <w:pPr>
            <w:pStyle w:val="BodyText"/>
          </w:pPr>
        </w:pPrChange>
      </w:pPr>
      <w:ins w:id="2589" w:author="Jose Costa Teixeira" w:date="2017-07-05T00:27:00Z">
        <w:r>
          <w:t xml:space="preserve">For this reason, </w:t>
        </w:r>
      </w:ins>
      <w:ins w:id="2590" w:author="Jose Costa Teixeira" w:date="2017-07-05T00:28:00Z">
        <w:r>
          <w:t xml:space="preserve">medicationAdministration.Medication would normally </w:t>
        </w:r>
      </w:ins>
      <w:ins w:id="2591" w:author="Jose Costa Teixeira" w:date="2017-07-05T00:23:00Z">
        <w:r>
          <w:t xml:space="preserve">be </w:t>
        </w:r>
      </w:ins>
      <w:ins w:id="2592" w:author="Jose Costa Teixeira" w:date="2017-07-05T00:24:00Z">
        <w:r>
          <w:t xml:space="preserve">a </w:t>
        </w:r>
      </w:ins>
      <w:ins w:id="2593" w:author="Jose Costa Teixeira" w:date="2017-07-05T00:23:00Z">
        <w:r>
          <w:t xml:space="preserve">contained </w:t>
        </w:r>
      </w:ins>
      <w:ins w:id="2594" w:author="Jose Costa Teixeira" w:date="2017-07-05T00:24:00Z">
        <w:r>
          <w:t>resource, pointing to a specific instance of a medication, unless</w:t>
        </w:r>
      </w:ins>
      <w:ins w:id="2595" w:author="Jose Costa Teixeira" w:date="2017-07-05T00:23:00Z">
        <w:r>
          <w:t xml:space="preserve"> </w:t>
        </w:r>
      </w:ins>
      <w:ins w:id="2596" w:author="Jose Costa Teixeira" w:date="2017-07-05T00:25:00Z">
        <w:r>
          <w:t xml:space="preserve">the </w:t>
        </w:r>
      </w:ins>
      <w:ins w:id="2597" w:author="Jose Costa Teixeira" w:date="2017-07-05T00:23:00Z">
        <w:r>
          <w:t xml:space="preserve">medication administration </w:t>
        </w:r>
      </w:ins>
      <w:ins w:id="2598" w:author="Jose Costa Teixeira" w:date="2017-07-05T00:25:00Z">
        <w:r>
          <w:t xml:space="preserve">request already specifies a linked </w:t>
        </w:r>
      </w:ins>
      <w:ins w:id="2599" w:author="Jose Costa Teixeira" w:date="2017-07-05T00:28:00Z">
        <w:r>
          <w:t>medication i</w:t>
        </w:r>
      </w:ins>
      <w:ins w:id="2600" w:author="Jose Costa Teixeira" w:date="2017-07-05T00:25:00Z">
        <w:r>
          <w:t>nstance resource</w:t>
        </w:r>
      </w:ins>
      <w:ins w:id="2601" w:author="Jose Costa Teixeira" w:date="2017-07-05T00:28:00Z">
        <w:r>
          <w:t xml:space="preserve"> (i.e. if the medication administration request already contains a</w:t>
        </w:r>
      </w:ins>
      <w:ins w:id="2602" w:author="Jose Costa Teixeira" w:date="2017-07-05T00:29:00Z">
        <w:r w:rsidR="00F65EBF">
          <w:t xml:space="preserve"> link to a physical instance, with lot number, expiry date, etc.)</w:t>
        </w:r>
      </w:ins>
    </w:p>
    <w:p w14:paraId="4E1D4310" w14:textId="77777777" w:rsidR="00A26DB7" w:rsidRDefault="00A26DB7">
      <w:pPr>
        <w:pStyle w:val="BodyText"/>
        <w:ind w:left="720"/>
        <w:rPr>
          <w:ins w:id="2603" w:author="Jose Costa Teixeira" w:date="2017-07-05T00:25:00Z"/>
        </w:rPr>
        <w:pPrChange w:id="2604" w:author="Jose Costa Teixeira" w:date="2017-07-05T00:29:00Z">
          <w:pPr>
            <w:pStyle w:val="BodyText"/>
          </w:pPr>
        </w:pPrChange>
      </w:pPr>
    </w:p>
    <w:p w14:paraId="22E3505A" w14:textId="55C2DC5F" w:rsidR="00A26DB7" w:rsidRDefault="00A26DB7">
      <w:pPr>
        <w:pStyle w:val="AuthorInstructions"/>
        <w:rPr>
          <w:ins w:id="2605" w:author="Jose Costa Teixeira" w:date="2017-07-05T00:23:00Z"/>
          <w:i w:val="0"/>
        </w:rPr>
        <w:pPrChange w:id="2606" w:author="Jose Costa Teixeira" w:date="2017-07-04T20:49:00Z">
          <w:pPr>
            <w:pStyle w:val="AuthorInstructions"/>
            <w:ind w:left="720"/>
          </w:pPr>
        </w:pPrChange>
      </w:pPr>
    </w:p>
    <w:p w14:paraId="2F8CFC82" w14:textId="77777777" w:rsidR="00A26DB7" w:rsidRDefault="00A26DB7">
      <w:pPr>
        <w:pStyle w:val="AuthorInstructions"/>
        <w:rPr>
          <w:i w:val="0"/>
        </w:rPr>
        <w:pPrChange w:id="2607" w:author="Jose Costa Teixeira" w:date="2017-07-04T20:49:00Z">
          <w:pPr>
            <w:pStyle w:val="AuthorInstructions"/>
            <w:ind w:left="720"/>
          </w:pPr>
        </w:pPrChange>
      </w:pPr>
    </w:p>
    <w:p w14:paraId="4A2A8682" w14:textId="0E0E0565" w:rsidR="004153C0" w:rsidRDefault="000C23E2" w:rsidP="000C23E2">
      <w:pPr>
        <w:pStyle w:val="AuthorInstructions"/>
        <w:numPr>
          <w:ilvl w:val="0"/>
          <w:numId w:val="102"/>
        </w:numPr>
        <w:rPr>
          <w:i w:val="0"/>
        </w:rPr>
      </w:pPr>
      <w:r>
        <w:rPr>
          <w:i w:val="0"/>
        </w:rPr>
        <w:t>If the medication administration</w:t>
      </w:r>
      <w:r w:rsidR="00AB3CFD">
        <w:rPr>
          <w:i w:val="0"/>
        </w:rPr>
        <w:t xml:space="preserve"> is a result of a prescription, e.g. ah-doc, PRN… medicationAdministration</w:t>
      </w:r>
      <w:r w:rsidR="0096208E">
        <w:rPr>
          <w:i w:val="0"/>
        </w:rPr>
        <w:t xml:space="preserve">.request </w:t>
      </w:r>
      <w:ins w:id="2608" w:author="Jose Costa Teixeira" w:date="2017-07-04T20:49:00Z">
        <w:r w:rsidR="0079770C">
          <w:rPr>
            <w:i w:val="0"/>
          </w:rPr>
          <w:t>shall</w:t>
        </w:r>
      </w:ins>
      <w:del w:id="2609" w:author="Jose Costa Teixeira" w:date="2017-07-04T20:49:00Z">
        <w:r w:rsidR="0096208E" w:rsidDel="0079770C">
          <w:rPr>
            <w:i w:val="0"/>
          </w:rPr>
          <w:delText>must</w:delText>
        </w:r>
      </w:del>
      <w:r w:rsidR="0096208E">
        <w:rPr>
          <w:i w:val="0"/>
        </w:rPr>
        <w:t xml:space="preserve"> point</w:t>
      </w:r>
      <w:r w:rsidR="00AB3CFD">
        <w:rPr>
          <w:i w:val="0"/>
        </w:rPr>
        <w:t xml:space="preserve"> instead to the Prescription.</w:t>
      </w:r>
    </w:p>
    <w:p w14:paraId="737E81C9" w14:textId="77777777" w:rsidR="00AB3CFD" w:rsidRDefault="00AB3CFD" w:rsidP="00AB3CFD">
      <w:pPr>
        <w:pStyle w:val="ListParagraph"/>
        <w:rPr>
          <w:i/>
        </w:rPr>
      </w:pPr>
    </w:p>
    <w:p w14:paraId="02FC5155" w14:textId="2F84C483" w:rsidR="00B73B64" w:rsidRPr="00F25D80" w:rsidRDefault="00B73B64" w:rsidP="00B73B64">
      <w:pPr>
        <w:pStyle w:val="AuthorInstructions"/>
        <w:numPr>
          <w:ilvl w:val="0"/>
          <w:numId w:val="102"/>
        </w:numPr>
        <w:rPr>
          <w:i w:val="0"/>
        </w:rPr>
      </w:pPr>
      <w:r>
        <w:rPr>
          <w:i w:val="0"/>
        </w:rPr>
        <w:t xml:space="preserve">If medication is </w:t>
      </w:r>
      <w:r w:rsidR="00AB3CFD">
        <w:rPr>
          <w:i w:val="0"/>
        </w:rPr>
        <w:t>emergency/unplanned</w:t>
      </w:r>
      <w:r>
        <w:rPr>
          <w:i w:val="0"/>
        </w:rPr>
        <w:t xml:space="preserve">, </w:t>
      </w:r>
      <w:r w:rsidRPr="00B73B64">
        <w:rPr>
          <w:i w:val="0"/>
        </w:rPr>
        <w:t>n</w:t>
      </w:r>
      <w:r>
        <w:rPr>
          <w:i w:val="0"/>
        </w:rPr>
        <w:t>o constraints</w:t>
      </w:r>
      <w:r w:rsidR="00AB3CFD">
        <w:rPr>
          <w:i w:val="0"/>
        </w:rPr>
        <w:t xml:space="preserve"> </w:t>
      </w:r>
      <w:ins w:id="2610" w:author="Jose Costa Teixeira" w:date="2017-07-04T20:49:00Z">
        <w:r w:rsidR="0079770C">
          <w:rPr>
            <w:i w:val="0"/>
          </w:rPr>
          <w:t>apply</w:t>
        </w:r>
      </w:ins>
    </w:p>
    <w:p w14:paraId="1DDEEB82" w14:textId="04AEE7B2" w:rsidR="00AB3CFD" w:rsidRDefault="00AB3CFD" w:rsidP="00AB3CFD">
      <w:pPr>
        <w:pStyle w:val="AuthorInstructions"/>
        <w:ind w:left="720"/>
        <w:rPr>
          <w:i w:val="0"/>
        </w:rPr>
      </w:pPr>
    </w:p>
    <w:p w14:paraId="44FB3C61" w14:textId="391CB616" w:rsidR="00AB3CFD" w:rsidRDefault="00AB3CFD" w:rsidP="00AB3CFD">
      <w:pPr>
        <w:pStyle w:val="AuthorInstructions"/>
        <w:ind w:left="720"/>
        <w:rPr>
          <w:i w:val="0"/>
        </w:rPr>
      </w:pPr>
      <w:r w:rsidRPr="0079770C">
        <w:rPr>
          <w:i w:val="0"/>
          <w:highlight w:val="yellow"/>
          <w:rPrChange w:id="2611" w:author="Jose Costa Teixeira" w:date="2017-07-04T20:50:00Z">
            <w:rPr>
              <w:i w:val="0"/>
            </w:rPr>
          </w:rPrChange>
        </w:rPr>
        <w:t>Open issue: What if the admin</w:t>
      </w:r>
      <w:ins w:id="2612" w:author="Jose Costa Teixeira" w:date="2017-07-04T22:39:00Z">
        <w:r w:rsidR="00957B16">
          <w:rPr>
            <w:i w:val="0"/>
            <w:highlight w:val="yellow"/>
          </w:rPr>
          <w:t>istration</w:t>
        </w:r>
      </w:ins>
      <w:r w:rsidRPr="0079770C">
        <w:rPr>
          <w:i w:val="0"/>
          <w:highlight w:val="yellow"/>
          <w:rPrChange w:id="2613" w:author="Jose Costa Teixeira" w:date="2017-07-04T20:50:00Z">
            <w:rPr>
              <w:i w:val="0"/>
            </w:rPr>
          </w:rPrChange>
        </w:rPr>
        <w:t xml:space="preserve"> is consequence of an implicit order that comes from a dispense?</w:t>
      </w:r>
    </w:p>
    <w:p w14:paraId="56F6C5AA" w14:textId="77777777" w:rsidR="00AB3CFD" w:rsidRDefault="00AB3CFD" w:rsidP="00AB3CFD">
      <w:pPr>
        <w:pStyle w:val="AuthorInstructions"/>
        <w:ind w:left="720"/>
        <w:rPr>
          <w:i w:val="0"/>
        </w:rPr>
      </w:pPr>
    </w:p>
    <w:p w14:paraId="76CA97D0" w14:textId="1B975267" w:rsidR="00EA17A8" w:rsidRPr="0017078C" w:rsidRDefault="00B73B64" w:rsidP="0017078C">
      <w:pPr>
        <w:pStyle w:val="AuthorInstructions"/>
        <w:numPr>
          <w:ilvl w:val="0"/>
          <w:numId w:val="102"/>
        </w:numPr>
        <w:rPr>
          <w:i w:val="0"/>
        </w:rPr>
      </w:pPr>
      <w:r>
        <w:rPr>
          <w:i w:val="0"/>
        </w:rPr>
        <w:t xml:space="preserve">If </w:t>
      </w:r>
      <w:r w:rsidR="00AB3CFD">
        <w:rPr>
          <w:i w:val="0"/>
        </w:rPr>
        <w:t>admin</w:t>
      </w:r>
      <w:r>
        <w:rPr>
          <w:i w:val="0"/>
        </w:rPr>
        <w:t xml:space="preserve"> is instantaneous</w:t>
      </w:r>
      <w:r w:rsidR="00AB3CFD">
        <w:rPr>
          <w:i w:val="0"/>
        </w:rPr>
        <w:t xml:space="preserve"> (ask Julie/Hugh)</w:t>
      </w:r>
      <w:r>
        <w:rPr>
          <w:i w:val="0"/>
        </w:rPr>
        <w:t>, medicationAdministration.effectiveDateTime</w:t>
      </w:r>
      <w:r w:rsidR="00AB3CFD">
        <w:rPr>
          <w:i w:val="0"/>
        </w:rPr>
        <w:t xml:space="preserve"> is mandatory and contains the time of administration.</w:t>
      </w:r>
    </w:p>
    <w:p w14:paraId="786494F5" w14:textId="56669F49" w:rsidR="00EA17A8" w:rsidRDefault="00EA17A8" w:rsidP="00EA18BE">
      <w:pPr>
        <w:pStyle w:val="AuthorInstructions"/>
        <w:ind w:left="720"/>
        <w:rPr>
          <w:i w:val="0"/>
        </w:rPr>
      </w:pPr>
    </w:p>
    <w:p w14:paraId="5D01E820" w14:textId="77777777" w:rsidR="00EA17A8" w:rsidRDefault="00EA17A8" w:rsidP="00EA18BE">
      <w:pPr>
        <w:pStyle w:val="AuthorInstructions"/>
        <w:ind w:left="720"/>
        <w:rPr>
          <w:i w:val="0"/>
        </w:rPr>
      </w:pPr>
    </w:p>
    <w:p w14:paraId="1EB09393" w14:textId="2B7C17AE" w:rsidR="00B73B64" w:rsidRDefault="00B73B64" w:rsidP="00EA18BE">
      <w:pPr>
        <w:pStyle w:val="AuthorInstructions"/>
        <w:numPr>
          <w:ilvl w:val="0"/>
          <w:numId w:val="102"/>
        </w:numPr>
        <w:rPr>
          <w:i w:val="0"/>
        </w:rPr>
      </w:pPr>
      <w:r>
        <w:rPr>
          <w:i w:val="0"/>
        </w:rPr>
        <w:t xml:space="preserve">If </w:t>
      </w:r>
      <w:r w:rsidR="00AB3CFD">
        <w:rPr>
          <w:i w:val="0"/>
        </w:rPr>
        <w:t>admin</w:t>
      </w:r>
      <w:ins w:id="2614" w:author="Jose Costa Teixeira" w:date="2017-07-04T20:52:00Z">
        <w:r w:rsidR="0079770C">
          <w:rPr>
            <w:i w:val="0"/>
          </w:rPr>
          <w:t>istration is</w:t>
        </w:r>
      </w:ins>
      <w:del w:id="2615" w:author="Jose Costa Teixeira" w:date="2017-07-04T20:52:00Z">
        <w:r w:rsidDel="0079770C">
          <w:rPr>
            <w:i w:val="0"/>
          </w:rPr>
          <w:delText xml:space="preserve"> is</w:delText>
        </w:r>
      </w:del>
      <w:r>
        <w:rPr>
          <w:i w:val="0"/>
        </w:rPr>
        <w:t xml:space="preserve"> continuous, </w:t>
      </w:r>
    </w:p>
    <w:p w14:paraId="72BB4C17" w14:textId="786B6117" w:rsidR="0079770C" w:rsidRDefault="00EA17A8" w:rsidP="00B73B64">
      <w:pPr>
        <w:pStyle w:val="AuthorInstructions"/>
        <w:numPr>
          <w:ilvl w:val="1"/>
          <w:numId w:val="102"/>
        </w:numPr>
        <w:rPr>
          <w:ins w:id="2616" w:author="Jose Costa Teixeira" w:date="2017-07-04T20:53:00Z"/>
          <w:i w:val="0"/>
        </w:rPr>
      </w:pPr>
      <w:del w:id="2617" w:author="Jose Costa Teixeira" w:date="2017-07-04T20:52:00Z">
        <w:r w:rsidDel="0079770C">
          <w:rPr>
            <w:i w:val="0"/>
          </w:rPr>
          <w:delText>When starting</w:delText>
        </w:r>
      </w:del>
      <w:ins w:id="2618" w:author="Jose Costa Teixeira" w:date="2017-07-04T20:52:00Z">
        <w:r w:rsidR="0079770C">
          <w:rPr>
            <w:i w:val="0"/>
          </w:rPr>
          <w:t xml:space="preserve">At the beginning, a medicationAdministration resource </w:t>
        </w:r>
      </w:ins>
      <w:ins w:id="2619" w:author="Jose Costa Teixeira" w:date="2017-07-04T20:54:00Z">
        <w:r w:rsidR="0079770C">
          <w:rPr>
            <w:i w:val="0"/>
          </w:rPr>
          <w:t xml:space="preserve">instance </w:t>
        </w:r>
      </w:ins>
      <w:ins w:id="2620" w:author="Jose Costa Teixeira" w:date="2017-07-04T20:52:00Z">
        <w:r w:rsidR="0079770C">
          <w:rPr>
            <w:i w:val="0"/>
          </w:rPr>
          <w:t xml:space="preserve">may be issued, with </w:t>
        </w:r>
      </w:ins>
    </w:p>
    <w:p w14:paraId="642C96F0" w14:textId="68AC2978" w:rsidR="0079770C" w:rsidRDefault="00EA17A8">
      <w:pPr>
        <w:pStyle w:val="AuthorInstructions"/>
        <w:numPr>
          <w:ilvl w:val="2"/>
          <w:numId w:val="102"/>
        </w:numPr>
        <w:rPr>
          <w:ins w:id="2621" w:author="Jose Costa Teixeira" w:date="2017-07-04T20:53:00Z"/>
          <w:i w:val="0"/>
        </w:rPr>
        <w:pPrChange w:id="2622" w:author="Jose Costa Teixeira" w:date="2017-07-04T20:53:00Z">
          <w:pPr>
            <w:pStyle w:val="AuthorInstructions"/>
            <w:numPr>
              <w:ilvl w:val="1"/>
              <w:numId w:val="102"/>
            </w:numPr>
            <w:ind w:left="1440" w:hanging="360"/>
          </w:pPr>
        </w:pPrChange>
      </w:pPr>
      <w:del w:id="2623" w:author="Jose Costa Teixeira" w:date="2017-07-04T20:53:00Z">
        <w:r w:rsidDel="0079770C">
          <w:rPr>
            <w:i w:val="0"/>
          </w:rPr>
          <w:delText xml:space="preserve">, </w:delText>
        </w:r>
      </w:del>
      <w:r>
        <w:rPr>
          <w:i w:val="0"/>
        </w:rPr>
        <w:t xml:space="preserve">status = </w:t>
      </w:r>
      <w:ins w:id="2624" w:author="Jose Costa Teixeira" w:date="2017-07-04T20:53:00Z">
        <w:r w:rsidR="0079770C">
          <w:rPr>
            <w:i w:val="0"/>
          </w:rPr>
          <w:t>“</w:t>
        </w:r>
      </w:ins>
      <w:r>
        <w:rPr>
          <w:i w:val="0"/>
        </w:rPr>
        <w:t>in-progress</w:t>
      </w:r>
      <w:ins w:id="2625" w:author="Jose Costa Teixeira" w:date="2017-07-04T20:53:00Z">
        <w:r w:rsidR="0079770C">
          <w:rPr>
            <w:i w:val="0"/>
          </w:rPr>
          <w:t>”</w:t>
        </w:r>
      </w:ins>
      <w:del w:id="2626" w:author="Jose Costa Teixeira" w:date="2017-07-04T20:53:00Z">
        <w:r w:rsidDel="0079770C">
          <w:rPr>
            <w:i w:val="0"/>
          </w:rPr>
          <w:delText xml:space="preserve">, </w:delText>
        </w:r>
      </w:del>
    </w:p>
    <w:p w14:paraId="21FEF370" w14:textId="4A460DA3" w:rsidR="0079770C" w:rsidRDefault="00EA17A8">
      <w:pPr>
        <w:pStyle w:val="AuthorInstructions"/>
        <w:numPr>
          <w:ilvl w:val="2"/>
          <w:numId w:val="102"/>
        </w:numPr>
        <w:rPr>
          <w:ins w:id="2627" w:author="Jose Costa Teixeira" w:date="2017-07-04T20:53:00Z"/>
          <w:i w:val="0"/>
        </w:rPr>
        <w:pPrChange w:id="2628" w:author="Jose Costa Teixeira" w:date="2017-07-04T20:53:00Z">
          <w:pPr>
            <w:pStyle w:val="AuthorInstructions"/>
            <w:numPr>
              <w:ilvl w:val="1"/>
              <w:numId w:val="102"/>
            </w:numPr>
            <w:ind w:left="1440" w:hanging="360"/>
          </w:pPr>
        </w:pPrChange>
      </w:pPr>
      <w:r>
        <w:rPr>
          <w:i w:val="0"/>
        </w:rPr>
        <w:t xml:space="preserve">period.starttime </w:t>
      </w:r>
      <w:del w:id="2629" w:author="Jose Costa Teixeira" w:date="2017-07-04T20:53:00Z">
        <w:r w:rsidDel="0079770C">
          <w:rPr>
            <w:i w:val="0"/>
          </w:rPr>
          <w:delText xml:space="preserve">is </w:delText>
        </w:r>
      </w:del>
      <w:ins w:id="2630" w:author="Jose Costa Teixeira" w:date="2017-07-04T20:53:00Z">
        <w:r w:rsidR="0079770C">
          <w:rPr>
            <w:i w:val="0"/>
          </w:rPr>
          <w:t xml:space="preserve">contains </w:t>
        </w:r>
      </w:ins>
      <w:del w:id="2631" w:author="Jose Costa Teixeira" w:date="2017-07-04T20:53:00Z">
        <w:r w:rsidDel="0079770C">
          <w:rPr>
            <w:i w:val="0"/>
          </w:rPr>
          <w:delText>filled i</w:delText>
        </w:r>
      </w:del>
      <w:ins w:id="2632" w:author="Jose Costa Teixeira" w:date="2017-07-04T20:53:00Z">
        <w:r w:rsidR="0079770C">
          <w:rPr>
            <w:i w:val="0"/>
          </w:rPr>
          <w:t>the time when the administration interval started</w:t>
        </w:r>
      </w:ins>
      <w:del w:id="2633" w:author="Jose Costa Teixeira" w:date="2017-07-04T20:53:00Z">
        <w:r w:rsidDel="0079770C">
          <w:rPr>
            <w:i w:val="0"/>
          </w:rPr>
          <w:delText>n…,</w:delText>
        </w:r>
      </w:del>
      <w:r>
        <w:rPr>
          <w:i w:val="0"/>
        </w:rPr>
        <w:t xml:space="preserve"> </w:t>
      </w:r>
    </w:p>
    <w:p w14:paraId="5D17188A" w14:textId="14C9EFBD" w:rsidR="00EA17A8" w:rsidRDefault="00EA17A8">
      <w:pPr>
        <w:pStyle w:val="AuthorInstructions"/>
        <w:numPr>
          <w:ilvl w:val="2"/>
          <w:numId w:val="102"/>
        </w:numPr>
        <w:rPr>
          <w:i w:val="0"/>
        </w:rPr>
        <w:pPrChange w:id="2634" w:author="Jose Costa Teixeira" w:date="2017-07-04T20:53:00Z">
          <w:pPr>
            <w:pStyle w:val="AuthorInstructions"/>
            <w:numPr>
              <w:ilvl w:val="1"/>
              <w:numId w:val="102"/>
            </w:numPr>
            <w:ind w:left="1440" w:hanging="360"/>
          </w:pPr>
        </w:pPrChange>
      </w:pPr>
      <w:r>
        <w:rPr>
          <w:i w:val="0"/>
        </w:rPr>
        <w:t>period.stoptime is empty.</w:t>
      </w:r>
    </w:p>
    <w:p w14:paraId="077B478B" w14:textId="12011BA7" w:rsidR="0010305F" w:rsidRDefault="0079770C" w:rsidP="0010305F">
      <w:pPr>
        <w:pStyle w:val="AuthorInstructions"/>
        <w:numPr>
          <w:ilvl w:val="2"/>
          <w:numId w:val="102"/>
        </w:numPr>
        <w:rPr>
          <w:i w:val="0"/>
        </w:rPr>
      </w:pPr>
      <w:ins w:id="2635" w:author="Jose Costa Teixeira" w:date="2017-07-04T20:50:00Z">
        <w:r>
          <w:rPr>
            <w:i w:val="0"/>
          </w:rPr>
          <w:t>Implementers may opt to include a “parent” administration</w:t>
        </w:r>
      </w:ins>
      <w:ins w:id="2636" w:author="Jose Costa Teixeira" w:date="2017-07-04T20:51:00Z">
        <w:r>
          <w:rPr>
            <w:i w:val="0"/>
          </w:rPr>
          <w:t>, to support the case of a complex interval administration</w:t>
        </w:r>
      </w:ins>
      <w:ins w:id="2637" w:author="Jose Costa Teixeira" w:date="2017-07-04T20:50:00Z">
        <w:r>
          <w:rPr>
            <w:i w:val="0"/>
          </w:rPr>
          <w:t xml:space="preserve">. This is not guaranteed or </w:t>
        </w:r>
        <w:r>
          <w:rPr>
            <w:i w:val="0"/>
          </w:rPr>
          <w:lastRenderedPageBreak/>
          <w:t>mandatory</w:t>
        </w:r>
      </w:ins>
      <w:del w:id="2638" w:author="Jose Costa Teixeira" w:date="2017-07-04T20:51:00Z">
        <w:r w:rsidR="0010305F" w:rsidDel="0079770C">
          <w:rPr>
            <w:i w:val="0"/>
          </w:rPr>
          <w:delText>There is no constraint for implementers not to implement a “parent” administration, as described below</w:delText>
        </w:r>
      </w:del>
      <w:r w:rsidR="0010305F">
        <w:rPr>
          <w:i w:val="0"/>
        </w:rPr>
        <w:t>.</w:t>
      </w:r>
    </w:p>
    <w:p w14:paraId="76F50634" w14:textId="35CAF0C4" w:rsidR="0079770C" w:rsidRDefault="0079770C" w:rsidP="00EA17A8">
      <w:pPr>
        <w:pStyle w:val="AuthorInstructions"/>
        <w:numPr>
          <w:ilvl w:val="1"/>
          <w:numId w:val="102"/>
        </w:numPr>
        <w:rPr>
          <w:ins w:id="2639" w:author="Jose Costa Teixeira" w:date="2017-07-04T20:54:00Z"/>
          <w:i w:val="0"/>
        </w:rPr>
      </w:pPr>
      <w:ins w:id="2640" w:author="Jose Costa Teixeira" w:date="2017-07-04T20:54:00Z">
        <w:r>
          <w:rPr>
            <w:i w:val="0"/>
          </w:rPr>
          <w:t xml:space="preserve">At the end of the interval, if the administration </w:t>
        </w:r>
        <w:r w:rsidR="00224329">
          <w:rPr>
            <w:i w:val="0"/>
          </w:rPr>
          <w:t>is completed with this interval:</w:t>
        </w:r>
        <w:r>
          <w:rPr>
            <w:i w:val="0"/>
          </w:rPr>
          <w:t xml:space="preserve"> </w:t>
        </w:r>
      </w:ins>
      <w:del w:id="2641" w:author="Jose Costa Teixeira" w:date="2017-07-04T20:54:00Z">
        <w:r w:rsidR="00EA17A8" w:rsidDel="0079770C">
          <w:rPr>
            <w:i w:val="0"/>
          </w:rPr>
          <w:delText xml:space="preserve">If everything goes as “planned”, </w:delText>
        </w:r>
      </w:del>
    </w:p>
    <w:p w14:paraId="7625F803" w14:textId="6F7959B5" w:rsidR="00224329" w:rsidRDefault="00224329" w:rsidP="00224329">
      <w:pPr>
        <w:pStyle w:val="AuthorInstructions"/>
        <w:numPr>
          <w:ilvl w:val="2"/>
          <w:numId w:val="102"/>
        </w:numPr>
        <w:rPr>
          <w:ins w:id="2642" w:author="Jose Costa Teixeira" w:date="2017-07-04T20:57:00Z"/>
          <w:i w:val="0"/>
        </w:rPr>
      </w:pPr>
      <w:ins w:id="2643" w:author="Jose Costa Teixeira" w:date="2017-07-04T20:57:00Z">
        <w:r>
          <w:rPr>
            <w:i w:val="0"/>
          </w:rPr>
          <w:t>If no resource was previously submitted, a new medicationAdministration resource instance is issued.</w:t>
        </w:r>
      </w:ins>
    </w:p>
    <w:p w14:paraId="3AE903E8" w14:textId="148E8462" w:rsidR="0079770C" w:rsidRDefault="0079770C">
      <w:pPr>
        <w:pStyle w:val="AuthorInstructions"/>
        <w:numPr>
          <w:ilvl w:val="2"/>
          <w:numId w:val="102"/>
        </w:numPr>
        <w:rPr>
          <w:ins w:id="2644" w:author="Jose Costa Teixeira" w:date="2017-07-04T20:55:00Z"/>
          <w:i w:val="0"/>
        </w:rPr>
        <w:pPrChange w:id="2645" w:author="Jose Costa Teixeira" w:date="2017-07-04T20:54:00Z">
          <w:pPr>
            <w:pStyle w:val="AuthorInstructions"/>
            <w:numPr>
              <w:ilvl w:val="1"/>
              <w:numId w:val="102"/>
            </w:numPr>
            <w:ind w:left="1440" w:hanging="360"/>
          </w:pPr>
        </w:pPrChange>
      </w:pPr>
      <w:ins w:id="2646" w:author="Jose Costa Teixeira" w:date="2017-07-04T20:55:00Z">
        <w:r>
          <w:rPr>
            <w:i w:val="0"/>
          </w:rPr>
          <w:t>If a medicationAdministration resource instance was issued at the beginning of the interval, t</w:t>
        </w:r>
      </w:ins>
      <w:ins w:id="2647" w:author="Jose Costa Teixeira" w:date="2017-07-04T20:54:00Z">
        <w:r>
          <w:rPr>
            <w:i w:val="0"/>
          </w:rPr>
          <w:t xml:space="preserve">he same </w:t>
        </w:r>
      </w:ins>
      <w:del w:id="2648" w:author="Jose Costa Teixeira" w:date="2017-07-04T20:54:00Z">
        <w:r w:rsidR="00EA17A8" w:rsidDel="0079770C">
          <w:rPr>
            <w:i w:val="0"/>
          </w:rPr>
          <w:delText xml:space="preserve">update same </w:delText>
        </w:r>
      </w:del>
      <w:r w:rsidR="00EA17A8">
        <w:rPr>
          <w:i w:val="0"/>
        </w:rPr>
        <w:t>resource instance</w:t>
      </w:r>
      <w:ins w:id="2649" w:author="Jose Costa Teixeira" w:date="2017-07-04T20:54:00Z">
        <w:r>
          <w:rPr>
            <w:i w:val="0"/>
          </w:rPr>
          <w:t xml:space="preserve"> is updated</w:t>
        </w:r>
      </w:ins>
      <w:ins w:id="2650" w:author="Jose Costa Teixeira" w:date="2017-07-04T20:58:00Z">
        <w:r w:rsidR="00224329">
          <w:rPr>
            <w:i w:val="0"/>
          </w:rPr>
          <w:t>.</w:t>
        </w:r>
      </w:ins>
    </w:p>
    <w:p w14:paraId="6175ADC6" w14:textId="0719370B" w:rsidR="00224329" w:rsidRDefault="00EA17A8">
      <w:pPr>
        <w:pStyle w:val="AuthorInstructions"/>
        <w:numPr>
          <w:ilvl w:val="3"/>
          <w:numId w:val="102"/>
        </w:numPr>
        <w:rPr>
          <w:ins w:id="2651" w:author="Jose Costa Teixeira" w:date="2017-07-04T20:58:00Z"/>
          <w:i w:val="0"/>
        </w:rPr>
        <w:pPrChange w:id="2652" w:author="Jose Costa Teixeira" w:date="2017-07-04T20:58:00Z">
          <w:pPr>
            <w:pStyle w:val="AuthorInstructions"/>
            <w:numPr>
              <w:ilvl w:val="1"/>
              <w:numId w:val="102"/>
            </w:numPr>
            <w:ind w:left="1440" w:hanging="360"/>
          </w:pPr>
        </w:pPrChange>
      </w:pPr>
      <w:del w:id="2653" w:author="Jose Costa Teixeira" w:date="2017-07-04T20:58:00Z">
        <w:r w:rsidDel="00224329">
          <w:rPr>
            <w:i w:val="0"/>
          </w:rPr>
          <w:delText xml:space="preserve">, </w:delText>
        </w:r>
      </w:del>
      <w:r>
        <w:rPr>
          <w:i w:val="0"/>
        </w:rPr>
        <w:t xml:space="preserve">status </w:t>
      </w:r>
      <w:ins w:id="2654" w:author="Jose Costa Teixeira" w:date="2017-07-04T20:58:00Z">
        <w:r w:rsidR="00224329">
          <w:rPr>
            <w:i w:val="0"/>
          </w:rPr>
          <w:t>is “</w:t>
        </w:r>
      </w:ins>
      <w:del w:id="2655" w:author="Jose Costa Teixeira" w:date="2017-07-04T20:58:00Z">
        <w:r w:rsidDel="00224329">
          <w:rPr>
            <w:i w:val="0"/>
          </w:rPr>
          <w:delText xml:space="preserve">= </w:delText>
        </w:r>
      </w:del>
      <w:r>
        <w:rPr>
          <w:i w:val="0"/>
        </w:rPr>
        <w:t>complete</w:t>
      </w:r>
      <w:ins w:id="2656" w:author="Jose Costa Teixeira" w:date="2017-07-04T20:58:00Z">
        <w:r w:rsidR="00224329">
          <w:rPr>
            <w:i w:val="0"/>
          </w:rPr>
          <w:t>”</w:t>
        </w:r>
      </w:ins>
      <w:r>
        <w:rPr>
          <w:i w:val="0"/>
        </w:rPr>
        <w:t xml:space="preserve">, </w:t>
      </w:r>
    </w:p>
    <w:p w14:paraId="09973DB0" w14:textId="278D22A7" w:rsidR="00224329" w:rsidRDefault="00EA17A8">
      <w:pPr>
        <w:pStyle w:val="AuthorInstructions"/>
        <w:numPr>
          <w:ilvl w:val="3"/>
          <w:numId w:val="102"/>
        </w:numPr>
        <w:rPr>
          <w:ins w:id="2657" w:author="Jose Costa Teixeira" w:date="2017-07-04T20:58:00Z"/>
          <w:i w:val="0"/>
        </w:rPr>
        <w:pPrChange w:id="2658" w:author="Jose Costa Teixeira" w:date="2017-07-04T20:58:00Z">
          <w:pPr>
            <w:pStyle w:val="AuthorInstructions"/>
            <w:numPr>
              <w:ilvl w:val="1"/>
              <w:numId w:val="102"/>
            </w:numPr>
            <w:ind w:left="1440" w:hanging="360"/>
          </w:pPr>
        </w:pPrChange>
      </w:pPr>
      <w:r>
        <w:rPr>
          <w:i w:val="0"/>
        </w:rPr>
        <w:t>period.starttime is the same</w:t>
      </w:r>
      <w:ins w:id="2659" w:author="Jose Costa Teixeira" w:date="2017-07-04T20:58:00Z">
        <w:r w:rsidR="00224329">
          <w:rPr>
            <w:i w:val="0"/>
          </w:rPr>
          <w:t xml:space="preserve"> as the previous resource instance</w:t>
        </w:r>
      </w:ins>
    </w:p>
    <w:p w14:paraId="115B5BE5" w14:textId="2263021D" w:rsidR="00EA17A8" w:rsidRDefault="00EA17A8">
      <w:pPr>
        <w:pStyle w:val="AuthorInstructions"/>
        <w:numPr>
          <w:ilvl w:val="3"/>
          <w:numId w:val="102"/>
        </w:numPr>
        <w:rPr>
          <w:i w:val="0"/>
        </w:rPr>
        <w:pPrChange w:id="2660" w:author="Jose Costa Teixeira" w:date="2017-07-04T20:58:00Z">
          <w:pPr>
            <w:pStyle w:val="AuthorInstructions"/>
            <w:numPr>
              <w:ilvl w:val="1"/>
              <w:numId w:val="102"/>
            </w:numPr>
            <w:ind w:left="1440" w:hanging="360"/>
          </w:pPr>
        </w:pPrChange>
      </w:pPr>
      <w:del w:id="2661" w:author="Jose Costa Teixeira" w:date="2017-07-04T20:58:00Z">
        <w:r w:rsidDel="00224329">
          <w:rPr>
            <w:i w:val="0"/>
          </w:rPr>
          <w:delText xml:space="preserve">, filled in…, </w:delText>
        </w:r>
      </w:del>
      <w:r>
        <w:rPr>
          <w:i w:val="0"/>
        </w:rPr>
        <w:t xml:space="preserve">period.stoptime is </w:t>
      </w:r>
      <w:ins w:id="2662" w:author="Jose Costa Teixeira" w:date="2017-07-04T20:58:00Z">
        <w:r w:rsidR="00224329">
          <w:rPr>
            <w:i w:val="0"/>
          </w:rPr>
          <w:t xml:space="preserve">now filled in </w:t>
        </w:r>
      </w:ins>
      <w:ins w:id="2663" w:author="Jose Costa Teixeira" w:date="2017-07-04T20:59:00Z">
        <w:r w:rsidR="00224329">
          <w:rPr>
            <w:i w:val="0"/>
          </w:rPr>
          <w:t xml:space="preserve">with the </w:t>
        </w:r>
      </w:ins>
      <w:del w:id="2664" w:author="Jose Costa Teixeira" w:date="2017-07-04T20:59:00Z">
        <w:r w:rsidDel="00224329">
          <w:rPr>
            <w:i w:val="0"/>
          </w:rPr>
          <w:delText xml:space="preserve">the </w:delText>
        </w:r>
      </w:del>
      <w:r>
        <w:rPr>
          <w:i w:val="0"/>
        </w:rPr>
        <w:t xml:space="preserve">time </w:t>
      </w:r>
      <w:del w:id="2665" w:author="Jose Costa Teixeira" w:date="2017-07-04T20:59:00Z">
        <w:r w:rsidDel="00224329">
          <w:rPr>
            <w:i w:val="0"/>
          </w:rPr>
          <w:delText xml:space="preserve">it </w:delText>
        </w:r>
      </w:del>
      <w:ins w:id="2666" w:author="Jose Costa Teixeira" w:date="2017-07-04T20:59:00Z">
        <w:r w:rsidR="00224329">
          <w:rPr>
            <w:i w:val="0"/>
          </w:rPr>
          <w:t xml:space="preserve">the administration </w:t>
        </w:r>
      </w:ins>
      <w:r>
        <w:rPr>
          <w:i w:val="0"/>
        </w:rPr>
        <w:t>stopped.</w:t>
      </w:r>
    </w:p>
    <w:p w14:paraId="1581A86A" w14:textId="59E24C48" w:rsidR="00EA17A8" w:rsidRDefault="00EA17A8" w:rsidP="00B73B64">
      <w:pPr>
        <w:pStyle w:val="AuthorInstructions"/>
        <w:numPr>
          <w:ilvl w:val="1"/>
          <w:numId w:val="102"/>
        </w:numPr>
        <w:rPr>
          <w:ins w:id="2667" w:author="Jose Costa Teixeira" w:date="2017-07-04T22:19:00Z"/>
          <w:i w:val="0"/>
        </w:rPr>
      </w:pPr>
      <w:r>
        <w:rPr>
          <w:i w:val="0"/>
        </w:rPr>
        <w:t xml:space="preserve">If </w:t>
      </w:r>
      <w:ins w:id="2668" w:author="Jose Costa Teixeira" w:date="2017-07-04T20:59:00Z">
        <w:r w:rsidR="00224329">
          <w:rPr>
            <w:i w:val="0"/>
          </w:rPr>
          <w:t xml:space="preserve">the administration is </w:t>
        </w:r>
      </w:ins>
      <w:ins w:id="2669" w:author="Jose Costa Teixeira" w:date="2017-07-04T22:06:00Z">
        <w:r w:rsidR="00394439">
          <w:rPr>
            <w:i w:val="0"/>
          </w:rPr>
          <w:t xml:space="preserve">complex </w:t>
        </w:r>
      </w:ins>
      <w:ins w:id="2670" w:author="Jose Costa Teixeira" w:date="2017-07-04T20:59:00Z">
        <w:r w:rsidR="00224329">
          <w:rPr>
            <w:i w:val="0"/>
          </w:rPr>
          <w:t xml:space="preserve">or </w:t>
        </w:r>
      </w:ins>
      <w:ins w:id="2671" w:author="Jose Costa Teixeira" w:date="2017-07-04T22:06:00Z">
        <w:r w:rsidR="00394439">
          <w:rPr>
            <w:i w:val="0"/>
          </w:rPr>
          <w:t xml:space="preserve">when it </w:t>
        </w:r>
      </w:ins>
      <w:del w:id="2672" w:author="Jose Costa Teixeira" w:date="2017-07-04T20:59:00Z">
        <w:r w:rsidDel="00224329">
          <w:rPr>
            <w:i w:val="0"/>
          </w:rPr>
          <w:delText xml:space="preserve">at any time </w:delText>
        </w:r>
      </w:del>
      <w:r>
        <w:rPr>
          <w:i w:val="0"/>
        </w:rPr>
        <w:t>becomes complex</w:t>
      </w:r>
      <w:ins w:id="2673" w:author="Jose Costa Teixeira" w:date="2017-07-04T20:59:00Z">
        <w:r w:rsidR="00224329">
          <w:rPr>
            <w:i w:val="0"/>
          </w:rPr>
          <w:t xml:space="preserve"> (i.e. a new interval is added ,</w:t>
        </w:r>
      </w:ins>
      <w:ins w:id="2674" w:author="Jose Costa Teixeira" w:date="2017-07-04T21:04:00Z">
        <w:r w:rsidR="00DB072C">
          <w:rPr>
            <w:i w:val="0"/>
          </w:rPr>
          <w:t xml:space="preserve"> </w:t>
        </w:r>
      </w:ins>
      <w:ins w:id="2675" w:author="Jose Costa Teixeira" w:date="2017-07-04T20:59:00Z">
        <w:r w:rsidR="00224329">
          <w:rPr>
            <w:i w:val="0"/>
          </w:rPr>
          <w:t>whether planned or not)</w:t>
        </w:r>
      </w:ins>
      <w:ins w:id="2676" w:author="Jose Costa Teixeira" w:date="2017-07-04T22:12:00Z">
        <w:r w:rsidR="00394439">
          <w:rPr>
            <w:i w:val="0"/>
          </w:rPr>
          <w:t xml:space="preserve">, there shall be a parent medicationAdministration resource instance, and the previous interval and present and future intervals shall be linked to this parent. Typically, to implement this, the following logic </w:t>
        </w:r>
      </w:ins>
      <w:ins w:id="2677" w:author="Jose Costa Teixeira" w:date="2017-07-04T22:13:00Z">
        <w:r w:rsidR="00394439">
          <w:rPr>
            <w:i w:val="0"/>
          </w:rPr>
          <w:t xml:space="preserve">(or similar) </w:t>
        </w:r>
      </w:ins>
      <w:ins w:id="2678" w:author="Jose Costa Teixeira" w:date="2017-07-04T22:12:00Z">
        <w:r w:rsidR="00394439">
          <w:rPr>
            <w:i w:val="0"/>
          </w:rPr>
          <w:t xml:space="preserve">is </w:t>
        </w:r>
      </w:ins>
      <w:ins w:id="2679" w:author="Jose Costa Teixeira" w:date="2017-07-04T22:13:00Z">
        <w:r w:rsidR="00394439">
          <w:rPr>
            <w:i w:val="0"/>
          </w:rPr>
          <w:t>followed</w:t>
        </w:r>
      </w:ins>
      <w:r>
        <w:rPr>
          <w:i w:val="0"/>
        </w:rPr>
        <w:t>:</w:t>
      </w:r>
    </w:p>
    <w:p w14:paraId="5995464A" w14:textId="617FF3B7" w:rsidR="00C87502" w:rsidDel="00C87502" w:rsidRDefault="00C87502">
      <w:pPr>
        <w:pStyle w:val="AuthorInstructions"/>
        <w:numPr>
          <w:ilvl w:val="0"/>
          <w:numId w:val="102"/>
        </w:numPr>
        <w:rPr>
          <w:del w:id="2680" w:author="Jose Costa Teixeira" w:date="2017-07-04T22:19:00Z"/>
          <w:i w:val="0"/>
        </w:rPr>
        <w:pPrChange w:id="2681" w:author="Jose Costa Teixeira" w:date="2017-07-04T22:19:00Z">
          <w:pPr>
            <w:pStyle w:val="AuthorInstructions"/>
            <w:numPr>
              <w:ilvl w:val="1"/>
              <w:numId w:val="102"/>
            </w:numPr>
            <w:ind w:left="1440" w:hanging="360"/>
          </w:pPr>
        </w:pPrChange>
      </w:pPr>
    </w:p>
    <w:p w14:paraId="3AAB4DFF" w14:textId="684B1599" w:rsidR="00014E19" w:rsidRDefault="00014E19">
      <w:pPr>
        <w:pStyle w:val="AuthorInstructions"/>
        <w:numPr>
          <w:ilvl w:val="2"/>
          <w:numId w:val="102"/>
        </w:numPr>
        <w:rPr>
          <w:i w:val="0"/>
        </w:rPr>
        <w:pPrChange w:id="2682" w:author="Jose Costa Teixeira" w:date="2017-07-04T20:59:00Z">
          <w:pPr>
            <w:pStyle w:val="AuthorInstructions"/>
            <w:numPr>
              <w:ilvl w:val="1"/>
              <w:numId w:val="102"/>
            </w:numPr>
            <w:ind w:left="1440" w:hanging="360"/>
          </w:pPr>
        </w:pPrChange>
      </w:pPr>
      <w:r>
        <w:rPr>
          <w:i w:val="0"/>
        </w:rPr>
        <w:t xml:space="preserve">The first step </w:t>
      </w:r>
      <w:r w:rsidR="0010305F">
        <w:rPr>
          <w:i w:val="0"/>
        </w:rPr>
        <w:t>is to see if there is already a parent administration. If not:</w:t>
      </w:r>
    </w:p>
    <w:p w14:paraId="36AA5160" w14:textId="1D418CB2" w:rsidR="00EA17A8" w:rsidRDefault="00EA17A8">
      <w:pPr>
        <w:pStyle w:val="AuthorInstructions"/>
        <w:numPr>
          <w:ilvl w:val="3"/>
          <w:numId w:val="102"/>
        </w:numPr>
        <w:rPr>
          <w:i w:val="0"/>
        </w:rPr>
        <w:pPrChange w:id="2683" w:author="Jose Costa Teixeira" w:date="2017-07-04T20:59:00Z">
          <w:pPr>
            <w:pStyle w:val="AuthorInstructions"/>
            <w:numPr>
              <w:ilvl w:val="2"/>
              <w:numId w:val="102"/>
            </w:numPr>
            <w:ind w:left="2160" w:hanging="360"/>
          </w:pPr>
        </w:pPrChange>
      </w:pPr>
      <w:r>
        <w:rPr>
          <w:i w:val="0"/>
        </w:rPr>
        <w:t xml:space="preserve">The </w:t>
      </w:r>
      <w:del w:id="2684" w:author="Jose Costa Teixeira" w:date="2017-07-04T21:02:00Z">
        <w:r w:rsidDel="00DB072C">
          <w:rPr>
            <w:i w:val="0"/>
          </w:rPr>
          <w:delText xml:space="preserve">previous simple interval </w:delText>
        </w:r>
      </w:del>
      <w:ins w:id="2685" w:author="Jose Costa Teixeira" w:date="2017-07-04T21:00:00Z">
        <w:r w:rsidR="00DB072C">
          <w:rPr>
            <w:i w:val="0"/>
          </w:rPr>
          <w:t>medicationA</w:t>
        </w:r>
      </w:ins>
      <w:del w:id="2686" w:author="Jose Costa Teixeira" w:date="2017-07-04T21:00:00Z">
        <w:r w:rsidDel="00DB072C">
          <w:rPr>
            <w:i w:val="0"/>
          </w:rPr>
          <w:delText>a</w:delText>
        </w:r>
      </w:del>
      <w:r>
        <w:rPr>
          <w:i w:val="0"/>
        </w:rPr>
        <w:t xml:space="preserve">dministration </w:t>
      </w:r>
      <w:ins w:id="2687" w:author="Jose Costa Teixeira" w:date="2017-07-04T21:00:00Z">
        <w:r w:rsidR="00DB072C">
          <w:rPr>
            <w:i w:val="0"/>
          </w:rPr>
          <w:t xml:space="preserve">resource instance </w:t>
        </w:r>
      </w:ins>
      <w:ins w:id="2688" w:author="Jose Costa Teixeira" w:date="2017-07-04T21:02:00Z">
        <w:r w:rsidR="00DB072C">
          <w:rPr>
            <w:i w:val="0"/>
          </w:rPr>
          <w:t xml:space="preserve">corresponding to the first interval (if it </w:t>
        </w:r>
      </w:ins>
      <w:ins w:id="2689" w:author="Jose Costa Teixeira" w:date="2017-07-04T21:03:00Z">
        <w:r w:rsidR="00DB072C">
          <w:rPr>
            <w:i w:val="0"/>
          </w:rPr>
          <w:t xml:space="preserve">had </w:t>
        </w:r>
      </w:ins>
      <w:ins w:id="2690" w:author="Jose Costa Teixeira" w:date="2017-07-04T21:02:00Z">
        <w:r w:rsidR="00DB072C">
          <w:rPr>
            <w:i w:val="0"/>
          </w:rPr>
          <w:t xml:space="preserve">not </w:t>
        </w:r>
      </w:ins>
      <w:ins w:id="2691" w:author="Jose Costa Teixeira" w:date="2017-07-04T21:03:00Z">
        <w:r w:rsidR="00DB072C">
          <w:rPr>
            <w:i w:val="0"/>
          </w:rPr>
          <w:t xml:space="preserve">been </w:t>
        </w:r>
      </w:ins>
      <w:ins w:id="2692" w:author="Jose Costa Teixeira" w:date="2017-07-04T21:02:00Z">
        <w:r w:rsidR="00DB072C">
          <w:rPr>
            <w:i w:val="0"/>
          </w:rPr>
          <w:t xml:space="preserve">created before, </w:t>
        </w:r>
      </w:ins>
      <w:ins w:id="2693" w:author="Jose Costa Teixeira" w:date="2017-07-04T22:12:00Z">
        <w:r w:rsidR="00394439">
          <w:rPr>
            <w:i w:val="0"/>
          </w:rPr>
          <w:t xml:space="preserve">one </w:t>
        </w:r>
      </w:ins>
      <w:ins w:id="2694" w:author="Jose Costa Teixeira" w:date="2017-07-04T21:03:00Z">
        <w:r w:rsidR="00DB072C">
          <w:rPr>
            <w:i w:val="0"/>
          </w:rPr>
          <w:t xml:space="preserve">shall be </w:t>
        </w:r>
      </w:ins>
      <w:ins w:id="2695" w:author="Jose Costa Teixeira" w:date="2017-07-04T21:02:00Z">
        <w:r w:rsidR="00DB072C">
          <w:rPr>
            <w:i w:val="0"/>
          </w:rPr>
          <w:t xml:space="preserve">created </w:t>
        </w:r>
      </w:ins>
      <w:ins w:id="2696" w:author="Jose Costa Teixeira" w:date="2017-07-04T21:04:00Z">
        <w:r w:rsidR="00394439">
          <w:rPr>
            <w:i w:val="0"/>
          </w:rPr>
          <w:t>at this</w:t>
        </w:r>
        <w:r w:rsidR="00DB072C">
          <w:rPr>
            <w:i w:val="0"/>
          </w:rPr>
          <w:t xml:space="preserve"> moment</w:t>
        </w:r>
      </w:ins>
      <w:ins w:id="2697" w:author="Jose Costa Teixeira" w:date="2017-07-04T21:02:00Z">
        <w:r w:rsidR="00DB072C">
          <w:rPr>
            <w:i w:val="0"/>
          </w:rPr>
          <w:t xml:space="preserve">) </w:t>
        </w:r>
      </w:ins>
      <w:del w:id="2698" w:author="Jose Costa Teixeira" w:date="2017-07-04T21:00:00Z">
        <w:r w:rsidDel="00DB072C">
          <w:rPr>
            <w:i w:val="0"/>
          </w:rPr>
          <w:delText xml:space="preserve">medAdmin01 </w:delText>
        </w:r>
      </w:del>
      <w:r>
        <w:rPr>
          <w:i w:val="0"/>
        </w:rPr>
        <w:t xml:space="preserve">becomes the </w:t>
      </w:r>
      <w:ins w:id="2699" w:author="Jose Costa Teixeira" w:date="2017-07-04T21:00:00Z">
        <w:r w:rsidR="00DB072C">
          <w:rPr>
            <w:i w:val="0"/>
          </w:rPr>
          <w:t>parent of the complex administration.</w:t>
        </w:r>
      </w:ins>
      <w:del w:id="2700" w:author="Jose Costa Teixeira" w:date="2017-07-04T21:00:00Z">
        <w:r w:rsidDel="00DB072C">
          <w:rPr>
            <w:i w:val="0"/>
          </w:rPr>
          <w:delText>complex parent</w:delText>
        </w:r>
      </w:del>
    </w:p>
    <w:p w14:paraId="070D85D5" w14:textId="33C075C5" w:rsidR="00EA17A8" w:rsidRDefault="00DB072C">
      <w:pPr>
        <w:pStyle w:val="AuthorInstructions"/>
        <w:numPr>
          <w:ilvl w:val="4"/>
          <w:numId w:val="102"/>
        </w:numPr>
        <w:rPr>
          <w:i w:val="0"/>
        </w:rPr>
        <w:pPrChange w:id="2701" w:author="Jose Costa Teixeira" w:date="2017-07-04T21:01:00Z">
          <w:pPr>
            <w:pStyle w:val="AuthorInstructions"/>
            <w:numPr>
              <w:ilvl w:val="3"/>
              <w:numId w:val="102"/>
            </w:numPr>
            <w:ind w:left="2880" w:hanging="360"/>
          </w:pPr>
        </w:pPrChange>
      </w:pPr>
      <w:ins w:id="2702" w:author="Jose Costa Teixeira" w:date="2017-07-04T21:00:00Z">
        <w:r>
          <w:rPr>
            <w:i w:val="0"/>
          </w:rPr>
          <w:t xml:space="preserve">The </w:t>
        </w:r>
      </w:ins>
      <w:r w:rsidR="00EA17A8">
        <w:rPr>
          <w:i w:val="0"/>
        </w:rPr>
        <w:t xml:space="preserve">Start time </w:t>
      </w:r>
      <w:ins w:id="2703" w:author="Jose Costa Teixeira" w:date="2017-07-04T21:00:00Z">
        <w:r>
          <w:rPr>
            <w:i w:val="0"/>
          </w:rPr>
          <w:t xml:space="preserve">of the parent interval remains </w:t>
        </w:r>
      </w:ins>
      <w:del w:id="2704" w:author="Jose Costa Teixeira" w:date="2017-07-04T21:00:00Z">
        <w:r w:rsidR="00EA17A8" w:rsidDel="00DB072C">
          <w:rPr>
            <w:i w:val="0"/>
          </w:rPr>
          <w:delText xml:space="preserve">is </w:delText>
        </w:r>
      </w:del>
      <w:r w:rsidR="00EA17A8">
        <w:rPr>
          <w:i w:val="0"/>
        </w:rPr>
        <w:t xml:space="preserve">the same, </w:t>
      </w:r>
    </w:p>
    <w:p w14:paraId="7AB0541F" w14:textId="77777777" w:rsidR="00DB072C" w:rsidRDefault="00DB072C">
      <w:pPr>
        <w:pStyle w:val="AuthorInstructions"/>
        <w:numPr>
          <w:ilvl w:val="4"/>
          <w:numId w:val="102"/>
        </w:numPr>
        <w:rPr>
          <w:ins w:id="2705" w:author="Jose Costa Teixeira" w:date="2017-07-04T21:01:00Z"/>
          <w:i w:val="0"/>
        </w:rPr>
        <w:pPrChange w:id="2706" w:author="Jose Costa Teixeira" w:date="2017-07-04T21:01:00Z">
          <w:pPr>
            <w:pStyle w:val="AuthorInstructions"/>
            <w:numPr>
              <w:ilvl w:val="3"/>
              <w:numId w:val="102"/>
            </w:numPr>
            <w:ind w:left="2880" w:hanging="360"/>
          </w:pPr>
        </w:pPrChange>
      </w:pPr>
      <w:ins w:id="2707" w:author="Jose Costa Teixeira" w:date="2017-07-04T21:00:00Z">
        <w:r>
          <w:rPr>
            <w:i w:val="0"/>
          </w:rPr>
          <w:t xml:space="preserve">The </w:t>
        </w:r>
      </w:ins>
      <w:r w:rsidR="00EA17A8">
        <w:rPr>
          <w:i w:val="0"/>
        </w:rPr>
        <w:t xml:space="preserve">Stop time is </w:t>
      </w:r>
      <w:ins w:id="2708" w:author="Jose Costa Teixeira" w:date="2017-07-04T21:00:00Z">
        <w:r>
          <w:rPr>
            <w:i w:val="0"/>
          </w:rPr>
          <w:t>s</w:t>
        </w:r>
      </w:ins>
      <w:r w:rsidR="00EA17A8">
        <w:rPr>
          <w:i w:val="0"/>
        </w:rPr>
        <w:t>till unknown</w:t>
      </w:r>
    </w:p>
    <w:p w14:paraId="26916266" w14:textId="79B1F596" w:rsidR="00EA17A8" w:rsidRDefault="00DB072C">
      <w:pPr>
        <w:pStyle w:val="AuthorInstructions"/>
        <w:numPr>
          <w:ilvl w:val="4"/>
          <w:numId w:val="102"/>
        </w:numPr>
        <w:rPr>
          <w:i w:val="0"/>
        </w:rPr>
        <w:pPrChange w:id="2709" w:author="Jose Costa Teixeira" w:date="2017-07-04T21:01:00Z">
          <w:pPr>
            <w:pStyle w:val="AuthorInstructions"/>
            <w:numPr>
              <w:ilvl w:val="3"/>
              <w:numId w:val="102"/>
            </w:numPr>
            <w:ind w:left="2880" w:hanging="360"/>
          </w:pPr>
        </w:pPrChange>
      </w:pPr>
      <w:ins w:id="2710" w:author="Jose Costa Teixeira" w:date="2017-07-04T21:01:00Z">
        <w:r>
          <w:rPr>
            <w:i w:val="0"/>
          </w:rPr>
          <w:t>The status remains “ongoing”</w:t>
        </w:r>
      </w:ins>
      <w:del w:id="2711" w:author="Jose Costa Teixeira" w:date="2017-07-04T21:01:00Z">
        <w:r w:rsidR="00EA17A8" w:rsidDel="00DB072C">
          <w:rPr>
            <w:i w:val="0"/>
          </w:rPr>
          <w:delText xml:space="preserve"> (so nothing changes)</w:delText>
        </w:r>
      </w:del>
    </w:p>
    <w:p w14:paraId="51712532" w14:textId="78B07E5F" w:rsidR="00EA17A8" w:rsidRDefault="00DB072C" w:rsidP="00EA17A8">
      <w:pPr>
        <w:pStyle w:val="AuthorInstructions"/>
        <w:numPr>
          <w:ilvl w:val="3"/>
          <w:numId w:val="102"/>
        </w:numPr>
        <w:rPr>
          <w:i w:val="0"/>
        </w:rPr>
      </w:pPr>
      <w:ins w:id="2712" w:author="Jose Costa Teixeira" w:date="2017-07-04T21:01:00Z">
        <w:r>
          <w:rPr>
            <w:i w:val="0"/>
          </w:rPr>
          <w:t xml:space="preserve">A new child medicationAdministration resource instance </w:t>
        </w:r>
      </w:ins>
      <w:ins w:id="2713" w:author="Jose Costa Teixeira" w:date="2017-07-04T22:13:00Z">
        <w:r w:rsidR="00394439">
          <w:rPr>
            <w:i w:val="0"/>
          </w:rPr>
          <w:t xml:space="preserve">shall be </w:t>
        </w:r>
      </w:ins>
      <w:ins w:id="2714" w:author="Jose Costa Teixeira" w:date="2017-07-04T21:01:00Z">
        <w:r>
          <w:rPr>
            <w:i w:val="0"/>
          </w:rPr>
          <w:t xml:space="preserve">created </w:t>
        </w:r>
      </w:ins>
      <w:ins w:id="2715" w:author="Jose Costa Teixeira" w:date="2017-07-04T22:07:00Z">
        <w:r w:rsidR="00394439">
          <w:rPr>
            <w:i w:val="0"/>
          </w:rPr>
          <w:t xml:space="preserve">for the first interval, </w:t>
        </w:r>
      </w:ins>
      <w:del w:id="2716" w:author="Jose Costa Teixeira" w:date="2017-07-04T21:01:00Z">
        <w:r w:rsidR="00EA17A8" w:rsidDel="00DB072C">
          <w:rPr>
            <w:i w:val="0"/>
          </w:rPr>
          <w:delText xml:space="preserve">At the same time you create a child medAdmin01.1 </w:delText>
        </w:r>
      </w:del>
      <w:r w:rsidR="00EA17A8">
        <w:rPr>
          <w:i w:val="0"/>
        </w:rPr>
        <w:t>where:</w:t>
      </w:r>
    </w:p>
    <w:p w14:paraId="5624BDB8" w14:textId="12E8C5D2" w:rsidR="00EA17A8" w:rsidRDefault="00EA17A8" w:rsidP="00EA17A8">
      <w:pPr>
        <w:pStyle w:val="AuthorInstructions"/>
        <w:numPr>
          <w:ilvl w:val="4"/>
          <w:numId w:val="102"/>
        </w:numPr>
        <w:rPr>
          <w:i w:val="0"/>
        </w:rPr>
      </w:pPr>
      <w:r>
        <w:rPr>
          <w:i w:val="0"/>
        </w:rPr>
        <w:t xml:space="preserve">part of = </w:t>
      </w:r>
      <w:ins w:id="2717" w:author="Jose Costa Teixeira" w:date="2017-07-04T22:08:00Z">
        <w:r w:rsidR="00394439">
          <w:rPr>
            <w:i w:val="0"/>
          </w:rPr>
          <w:t xml:space="preserve">(resourceID of the “parent”). </w:t>
        </w:r>
        <w:r w:rsidR="00394439" w:rsidRPr="00394439">
          <w:rPr>
            <w:b/>
            <w:i w:val="0"/>
            <w:rPrChange w:id="2718" w:author="Jose Costa Teixeira" w:date="2017-07-04T22:08:00Z">
              <w:rPr>
                <w:i w:val="0"/>
              </w:rPr>
            </w:rPrChange>
          </w:rPr>
          <w:t xml:space="preserve">Note that </w:t>
        </w:r>
      </w:ins>
      <w:ins w:id="2719" w:author="Jose Costa Teixeira" w:date="2017-07-04T22:10:00Z">
        <w:r w:rsidR="00394439">
          <w:rPr>
            <w:b/>
            <w:i w:val="0"/>
          </w:rPr>
          <w:t xml:space="preserve">to obtain the ID may </w:t>
        </w:r>
      </w:ins>
      <w:ins w:id="2720" w:author="Jose Costa Teixeira" w:date="2017-07-04T22:09:00Z">
        <w:r w:rsidR="00394439">
          <w:rPr>
            <w:b/>
            <w:i w:val="0"/>
          </w:rPr>
          <w:t>imply either a query to the server, or</w:t>
        </w:r>
      </w:ins>
      <w:ins w:id="2721" w:author="Jose Costa Teixeira" w:date="2017-07-04T22:10:00Z">
        <w:r w:rsidR="00394439">
          <w:rPr>
            <w:b/>
            <w:i w:val="0"/>
          </w:rPr>
          <w:t>, most commonly, that</w:t>
        </w:r>
      </w:ins>
      <w:ins w:id="2722" w:author="Jose Costa Teixeira" w:date="2017-07-04T22:09:00Z">
        <w:r w:rsidR="00394439">
          <w:rPr>
            <w:b/>
            <w:i w:val="0"/>
          </w:rPr>
          <w:t xml:space="preserve"> the resource</w:t>
        </w:r>
      </w:ins>
      <w:ins w:id="2723" w:author="Jose Costa Teixeira" w:date="2017-07-04T22:08:00Z">
        <w:r w:rsidR="00394439" w:rsidRPr="00394439">
          <w:rPr>
            <w:b/>
            <w:i w:val="0"/>
            <w:rPrChange w:id="2724" w:author="Jose Costa Teixeira" w:date="2017-07-04T22:08:00Z">
              <w:rPr>
                <w:i w:val="0"/>
              </w:rPr>
            </w:rPrChange>
          </w:rPr>
          <w:t xml:space="preserve"> </w:t>
        </w:r>
      </w:ins>
      <w:ins w:id="2725" w:author="Jose Costa Teixeira" w:date="2017-07-04T22:10:00Z">
        <w:r w:rsidR="00394439">
          <w:rPr>
            <w:b/>
            <w:i w:val="0"/>
          </w:rPr>
          <w:t>is created with a predefined id.</w:t>
        </w:r>
      </w:ins>
      <w:del w:id="2726" w:author="Jose Costa Teixeira" w:date="2017-07-04T22:08:00Z">
        <w:r w:rsidDel="00394439">
          <w:rPr>
            <w:i w:val="0"/>
          </w:rPr>
          <w:delText>medAdmin01</w:delText>
        </w:r>
      </w:del>
    </w:p>
    <w:p w14:paraId="11CE7A93" w14:textId="5954FF9A" w:rsidR="00EA17A8" w:rsidRDefault="00EA17A8" w:rsidP="00EA17A8">
      <w:pPr>
        <w:pStyle w:val="AuthorInstructions"/>
        <w:numPr>
          <w:ilvl w:val="4"/>
          <w:numId w:val="102"/>
        </w:numPr>
        <w:rPr>
          <w:i w:val="0"/>
        </w:rPr>
      </w:pPr>
      <w:r>
        <w:rPr>
          <w:i w:val="0"/>
        </w:rPr>
        <w:t xml:space="preserve">Starttime is the </w:t>
      </w:r>
      <w:ins w:id="2727" w:author="Jose Costa Teixeira" w:date="2017-07-04T22:10:00Z">
        <w:r w:rsidR="00394439">
          <w:rPr>
            <w:i w:val="0"/>
          </w:rPr>
          <w:t>start of the first interval</w:t>
        </w:r>
      </w:ins>
      <w:del w:id="2728" w:author="Jose Costa Teixeira" w:date="2017-07-04T22:10:00Z">
        <w:r w:rsidDel="00394439">
          <w:rPr>
            <w:i w:val="0"/>
          </w:rPr>
          <w:delText>initial thing….</w:delText>
        </w:r>
      </w:del>
    </w:p>
    <w:p w14:paraId="243A854A" w14:textId="1DEF959B" w:rsidR="00EA17A8" w:rsidRDefault="00EA17A8" w:rsidP="00EA17A8">
      <w:pPr>
        <w:pStyle w:val="AuthorInstructions"/>
        <w:numPr>
          <w:ilvl w:val="4"/>
          <w:numId w:val="102"/>
        </w:numPr>
        <w:rPr>
          <w:i w:val="0"/>
        </w:rPr>
      </w:pPr>
      <w:r>
        <w:rPr>
          <w:i w:val="0"/>
        </w:rPr>
        <w:lastRenderedPageBreak/>
        <w:t xml:space="preserve">Endtime is the time when </w:t>
      </w:r>
      <w:ins w:id="2729" w:author="Jose Costa Teixeira" w:date="2017-07-04T22:11:00Z">
        <w:r w:rsidR="00394439">
          <w:rPr>
            <w:i w:val="0"/>
          </w:rPr>
          <w:t xml:space="preserve">the </w:t>
        </w:r>
      </w:ins>
      <w:del w:id="2730" w:author="Jose Costa Teixeira" w:date="2017-07-04T22:11:00Z">
        <w:r w:rsidDel="00394439">
          <w:rPr>
            <w:i w:val="0"/>
          </w:rPr>
          <w:delText>it chan</w:delText>
        </w:r>
        <w:r w:rsidR="00AA5BF3" w:rsidDel="00394439">
          <w:rPr>
            <w:i w:val="0"/>
          </w:rPr>
          <w:delText>g</w:delText>
        </w:r>
        <w:r w:rsidDel="00394439">
          <w:rPr>
            <w:i w:val="0"/>
          </w:rPr>
          <w:delText xml:space="preserve">ed (ie. </w:delText>
        </w:r>
      </w:del>
      <w:del w:id="2731" w:author="Jose Costa Teixeira" w:date="2017-07-04T22:10:00Z">
        <w:r w:rsidDel="00394439">
          <w:rPr>
            <w:i w:val="0"/>
          </w:rPr>
          <w:delText xml:space="preserve">The </w:delText>
        </w:r>
      </w:del>
      <w:r>
        <w:rPr>
          <w:i w:val="0"/>
        </w:rPr>
        <w:t>1st interval</w:t>
      </w:r>
      <w:ins w:id="2732" w:author="Jose Costa Teixeira" w:date="2017-07-04T22:11:00Z">
        <w:r w:rsidR="00394439">
          <w:rPr>
            <w:i w:val="0"/>
          </w:rPr>
          <w:t xml:space="preserve"> ended</w:t>
        </w:r>
      </w:ins>
      <w:del w:id="2733" w:author="Jose Costa Teixeira" w:date="2017-07-04T22:11:00Z">
        <w:r w:rsidDel="00394439">
          <w:rPr>
            <w:i w:val="0"/>
          </w:rPr>
          <w:delText xml:space="preserve"> ended)</w:delText>
        </w:r>
      </w:del>
    </w:p>
    <w:p w14:paraId="19F33738" w14:textId="349EFDFE" w:rsidR="00EA17A8" w:rsidRDefault="00EA17A8" w:rsidP="00EA17A8">
      <w:pPr>
        <w:pStyle w:val="AuthorInstructions"/>
        <w:numPr>
          <w:ilvl w:val="4"/>
          <w:numId w:val="102"/>
        </w:numPr>
        <w:rPr>
          <w:i w:val="0"/>
        </w:rPr>
      </w:pPr>
      <w:r>
        <w:rPr>
          <w:i w:val="0"/>
        </w:rPr>
        <w:t xml:space="preserve">Status </w:t>
      </w:r>
      <w:del w:id="2734" w:author="Jose Costa Teixeira" w:date="2017-07-04T22:11:00Z">
        <w:r w:rsidDel="00394439">
          <w:rPr>
            <w:i w:val="0"/>
          </w:rPr>
          <w:delText xml:space="preserve">of child interval medadmin01.1 is </w:delText>
        </w:r>
      </w:del>
      <w:ins w:id="2735" w:author="Jose Costa Teixeira" w:date="2017-07-04T22:11:00Z">
        <w:r w:rsidR="00394439">
          <w:rPr>
            <w:i w:val="0"/>
          </w:rPr>
          <w:t>= “</w:t>
        </w:r>
      </w:ins>
      <w:r>
        <w:rPr>
          <w:i w:val="0"/>
        </w:rPr>
        <w:t>complete</w:t>
      </w:r>
      <w:ins w:id="2736" w:author="Jose Costa Teixeira" w:date="2017-07-04T22:11:00Z">
        <w:r w:rsidR="00394439">
          <w:rPr>
            <w:i w:val="0"/>
          </w:rPr>
          <w:t>”</w:t>
        </w:r>
      </w:ins>
    </w:p>
    <w:p w14:paraId="34CEA181" w14:textId="11D2CCFE" w:rsidR="00394439" w:rsidRDefault="00394439" w:rsidP="00394439">
      <w:pPr>
        <w:pStyle w:val="AuthorInstructions"/>
        <w:numPr>
          <w:ilvl w:val="3"/>
          <w:numId w:val="102"/>
        </w:numPr>
        <w:rPr>
          <w:ins w:id="2737" w:author="Jose Costa Teixeira" w:date="2017-07-04T22:11:00Z"/>
          <w:i w:val="0"/>
        </w:rPr>
      </w:pPr>
      <w:ins w:id="2738" w:author="Jose Costa Teixeira" w:date="2017-07-04T22:11:00Z">
        <w:r>
          <w:rPr>
            <w:i w:val="0"/>
          </w:rPr>
          <w:t xml:space="preserve">A new child medicationAdministration resource instance </w:t>
        </w:r>
      </w:ins>
      <w:ins w:id="2739" w:author="Jose Costa Teixeira" w:date="2017-07-04T22:13:00Z">
        <w:r>
          <w:rPr>
            <w:i w:val="0"/>
          </w:rPr>
          <w:t xml:space="preserve">may be </w:t>
        </w:r>
      </w:ins>
      <w:ins w:id="2740" w:author="Jose Costa Teixeira" w:date="2017-07-04T22:11:00Z">
        <w:r>
          <w:rPr>
            <w:i w:val="0"/>
          </w:rPr>
          <w:t xml:space="preserve">created for the </w:t>
        </w:r>
      </w:ins>
      <w:ins w:id="2741" w:author="Jose Costa Teixeira" w:date="2017-07-04T22:13:00Z">
        <w:r>
          <w:rPr>
            <w:i w:val="0"/>
          </w:rPr>
          <w:t xml:space="preserve">second </w:t>
        </w:r>
      </w:ins>
      <w:ins w:id="2742" w:author="Jose Costa Teixeira" w:date="2017-07-04T22:11:00Z">
        <w:r>
          <w:rPr>
            <w:i w:val="0"/>
          </w:rPr>
          <w:t>interval, where:</w:t>
        </w:r>
      </w:ins>
    </w:p>
    <w:p w14:paraId="57B43D16" w14:textId="19E61575" w:rsidR="00394439" w:rsidRDefault="00394439" w:rsidP="00394439">
      <w:pPr>
        <w:pStyle w:val="AuthorInstructions"/>
        <w:numPr>
          <w:ilvl w:val="4"/>
          <w:numId w:val="102"/>
        </w:numPr>
        <w:rPr>
          <w:ins w:id="2743" w:author="Jose Costa Teixeira" w:date="2017-07-04T22:14:00Z"/>
          <w:i w:val="0"/>
        </w:rPr>
      </w:pPr>
      <w:ins w:id="2744" w:author="Jose Costa Teixeira" w:date="2017-07-04T22:14:00Z">
        <w:r>
          <w:rPr>
            <w:i w:val="0"/>
          </w:rPr>
          <w:t>part of = (resourceID of the “parent”).</w:t>
        </w:r>
      </w:ins>
    </w:p>
    <w:p w14:paraId="2EB35A36" w14:textId="2D4D734E" w:rsidR="00EA17A8" w:rsidDel="00394439" w:rsidRDefault="00EA17A8" w:rsidP="00EA17A8">
      <w:pPr>
        <w:pStyle w:val="AuthorInstructions"/>
        <w:numPr>
          <w:ilvl w:val="3"/>
          <w:numId w:val="102"/>
        </w:numPr>
        <w:rPr>
          <w:del w:id="2745" w:author="Jose Costa Teixeira" w:date="2017-07-04T22:14:00Z"/>
          <w:i w:val="0"/>
        </w:rPr>
      </w:pPr>
      <w:del w:id="2746" w:author="Jose Costa Teixeira" w:date="2017-07-04T22:14:00Z">
        <w:r w:rsidDel="00394439">
          <w:rPr>
            <w:i w:val="0"/>
          </w:rPr>
          <w:delText>Create medAdmin01.2, where</w:delText>
        </w:r>
      </w:del>
    </w:p>
    <w:p w14:paraId="35437520" w14:textId="63CA2730" w:rsidR="00EA17A8" w:rsidDel="00394439" w:rsidRDefault="00EA17A8" w:rsidP="00EA17A8">
      <w:pPr>
        <w:pStyle w:val="AuthorInstructions"/>
        <w:numPr>
          <w:ilvl w:val="4"/>
          <w:numId w:val="102"/>
        </w:numPr>
        <w:rPr>
          <w:del w:id="2747" w:author="Jose Costa Teixeira" w:date="2017-07-04T22:14:00Z"/>
          <w:i w:val="0"/>
        </w:rPr>
      </w:pPr>
      <w:del w:id="2748" w:author="Jose Costa Teixeira" w:date="2017-07-04T22:14:00Z">
        <w:r w:rsidDel="00394439">
          <w:rPr>
            <w:i w:val="0"/>
          </w:rPr>
          <w:delText>part of = medAdmin01</w:delText>
        </w:r>
      </w:del>
    </w:p>
    <w:p w14:paraId="7E7E71ED" w14:textId="5E73722A" w:rsidR="00EA17A8" w:rsidRPr="00EA17A8" w:rsidRDefault="00EA17A8" w:rsidP="00EA17A8">
      <w:pPr>
        <w:pStyle w:val="AuthorInstructions"/>
        <w:numPr>
          <w:ilvl w:val="4"/>
          <w:numId w:val="102"/>
        </w:numPr>
        <w:rPr>
          <w:i w:val="0"/>
        </w:rPr>
      </w:pPr>
      <w:r>
        <w:rPr>
          <w:i w:val="0"/>
        </w:rPr>
        <w:t>Starttime is the time of the change (i.e. typically the end time of the previous interval. If not, this could mean a pause in the administration between the two intervals)</w:t>
      </w:r>
    </w:p>
    <w:p w14:paraId="7A298BB8" w14:textId="2A1AE960" w:rsidR="00EA17A8" w:rsidRDefault="00EA17A8" w:rsidP="00EA17A8">
      <w:pPr>
        <w:pStyle w:val="AuthorInstructions"/>
        <w:numPr>
          <w:ilvl w:val="4"/>
          <w:numId w:val="102"/>
        </w:numPr>
        <w:rPr>
          <w:i w:val="0"/>
        </w:rPr>
      </w:pPr>
      <w:r>
        <w:rPr>
          <w:i w:val="0"/>
        </w:rPr>
        <w:t>Endtime is empty</w:t>
      </w:r>
    </w:p>
    <w:p w14:paraId="26E1F99F" w14:textId="76CC6A56" w:rsidR="00EA17A8" w:rsidRDefault="00EA17A8" w:rsidP="00EA17A8">
      <w:pPr>
        <w:pStyle w:val="AuthorInstructions"/>
        <w:numPr>
          <w:ilvl w:val="4"/>
          <w:numId w:val="102"/>
        </w:numPr>
        <w:rPr>
          <w:ins w:id="2749" w:author="Jose Costa Teixeira" w:date="2017-07-04T22:13:00Z"/>
          <w:i w:val="0"/>
        </w:rPr>
      </w:pPr>
      <w:r>
        <w:rPr>
          <w:i w:val="0"/>
        </w:rPr>
        <w:t xml:space="preserve">Status </w:t>
      </w:r>
      <w:del w:id="2750" w:author="Jose Costa Teixeira" w:date="2017-07-04T22:14:00Z">
        <w:r w:rsidDel="00394439">
          <w:rPr>
            <w:i w:val="0"/>
          </w:rPr>
          <w:delText xml:space="preserve">of child interval medadmin01.2 </w:delText>
        </w:r>
      </w:del>
      <w:r>
        <w:rPr>
          <w:i w:val="0"/>
        </w:rPr>
        <w:t xml:space="preserve">is </w:t>
      </w:r>
      <w:ins w:id="2751" w:author="Jose Costa Teixeira" w:date="2017-07-04T22:14:00Z">
        <w:r w:rsidR="00394439">
          <w:rPr>
            <w:i w:val="0"/>
          </w:rPr>
          <w:t>“</w:t>
        </w:r>
      </w:ins>
      <w:r>
        <w:rPr>
          <w:i w:val="0"/>
        </w:rPr>
        <w:t>in-progress</w:t>
      </w:r>
      <w:ins w:id="2752" w:author="Jose Costa Teixeira" w:date="2017-07-04T22:14:00Z">
        <w:r w:rsidR="00394439">
          <w:rPr>
            <w:i w:val="0"/>
          </w:rPr>
          <w:t>”</w:t>
        </w:r>
      </w:ins>
    </w:p>
    <w:p w14:paraId="6C853EEC" w14:textId="77777777" w:rsidR="00C87502" w:rsidRDefault="00C87502">
      <w:pPr>
        <w:pStyle w:val="AuthorInstructions"/>
        <w:rPr>
          <w:ins w:id="2753" w:author="Jose Costa Teixeira" w:date="2017-07-04T22:18:00Z"/>
          <w:i w:val="0"/>
        </w:rPr>
        <w:pPrChange w:id="2754" w:author="Jose Costa Teixeira" w:date="2017-07-04T22:18:00Z">
          <w:pPr>
            <w:pStyle w:val="AuthorInstructions"/>
            <w:numPr>
              <w:ilvl w:val="4"/>
              <w:numId w:val="102"/>
            </w:numPr>
            <w:ind w:left="3600" w:hanging="360"/>
          </w:pPr>
        </w:pPrChange>
      </w:pPr>
    </w:p>
    <w:p w14:paraId="2E4DBA4F" w14:textId="33620A75" w:rsidR="00394439" w:rsidRPr="00A73230" w:rsidDel="00C87502" w:rsidRDefault="00C87502">
      <w:pPr>
        <w:pStyle w:val="AuthorInstructions"/>
        <w:rPr>
          <w:del w:id="2755" w:author="Jose Costa Teixeira" w:date="2017-07-04T22:19:00Z"/>
          <w:i w:val="0"/>
        </w:rPr>
        <w:pPrChange w:id="2756" w:author="Jose Costa Teixeira" w:date="2017-07-04T22:19:00Z">
          <w:pPr>
            <w:pStyle w:val="AuthorInstructions"/>
            <w:ind w:left="3600"/>
          </w:pPr>
        </w:pPrChange>
      </w:pPr>
      <w:ins w:id="2757" w:author="Jose Costa Teixeira" w:date="2017-07-04T22:17:00Z">
        <w:r>
          <w:rPr>
            <w:i w:val="0"/>
          </w:rPr>
          <w:t>Later, when the second interval is finished, the resource instance is updated</w:t>
        </w:r>
      </w:ins>
      <w:ins w:id="2758" w:author="Jose Costa Teixeira" w:date="2017-07-04T22:18:00Z">
        <w:r>
          <w:rPr>
            <w:i w:val="0"/>
          </w:rPr>
          <w:t xml:space="preserve">. </w:t>
        </w:r>
      </w:ins>
      <w:ins w:id="2759" w:author="Jose Costa Teixeira" w:date="2017-07-04T22:20:00Z">
        <w:r>
          <w:rPr>
            <w:i w:val="0"/>
          </w:rPr>
          <w:t xml:space="preserve"> </w:t>
        </w:r>
      </w:ins>
      <w:ins w:id="2760" w:author="Jose Costa Teixeira" w:date="2017-07-04T22:22:00Z">
        <w:r>
          <w:rPr>
            <w:i w:val="0"/>
          </w:rPr>
          <w:t>Like for</w:t>
        </w:r>
      </w:ins>
      <w:ins w:id="2761" w:author="Jose Costa Teixeira" w:date="2017-07-04T22:15:00Z">
        <w:r w:rsidR="003F2AFE">
          <w:rPr>
            <w:i w:val="0"/>
          </w:rPr>
          <w:t xml:space="preserve"> the simple interval, the </w:t>
        </w:r>
      </w:ins>
      <w:ins w:id="2762" w:author="Jose Costa Teixeira" w:date="2017-07-04T22:25:00Z">
        <w:r w:rsidR="003F6C76">
          <w:rPr>
            <w:i w:val="0"/>
          </w:rPr>
          <w:t>medicationAdministration</w:t>
        </w:r>
        <w:r w:rsidR="00321D39">
          <w:rPr>
            <w:i w:val="0"/>
          </w:rPr>
          <w:t xml:space="preserve"> </w:t>
        </w:r>
      </w:ins>
      <w:ins w:id="2763" w:author="Jose Costa Teixeira" w:date="2017-07-04T22:15:00Z">
        <w:r w:rsidR="003F2AFE">
          <w:rPr>
            <w:i w:val="0"/>
          </w:rPr>
          <w:t>resource instance for the second inter</w:t>
        </w:r>
      </w:ins>
      <w:ins w:id="2764" w:author="Jose Costa Teixeira" w:date="2017-07-04T22:13:00Z">
        <w:r w:rsidR="003F2AFE">
          <w:rPr>
            <w:i w:val="0"/>
          </w:rPr>
          <w:t>val may only be created at the end of</w:t>
        </w:r>
      </w:ins>
      <w:ins w:id="2765" w:author="Jose Costa Teixeira" w:date="2017-07-04T22:16:00Z">
        <w:r>
          <w:rPr>
            <w:i w:val="0"/>
          </w:rPr>
          <w:t xml:space="preserve"> the interval</w:t>
        </w:r>
      </w:ins>
      <w:ins w:id="2766" w:author="Jose Costa Teixeira" w:date="2017-07-04T22:21:00Z">
        <w:r>
          <w:rPr>
            <w:i w:val="0"/>
          </w:rPr>
          <w:t xml:space="preserve"> instead, and not updated</w:t>
        </w:r>
      </w:ins>
      <w:ins w:id="2767" w:author="Jose Costa Teixeira" w:date="2017-07-04T22:16:00Z">
        <w:r>
          <w:rPr>
            <w:i w:val="0"/>
          </w:rPr>
          <w:t>.</w:t>
        </w:r>
      </w:ins>
    </w:p>
    <w:p w14:paraId="47B9F30C" w14:textId="1D3CBBA7" w:rsidR="00C87502" w:rsidRDefault="00C87502">
      <w:pPr>
        <w:pStyle w:val="AuthorInstructions"/>
        <w:rPr>
          <w:ins w:id="2768" w:author="Jose Costa Teixeira" w:date="2017-07-04T22:19:00Z"/>
          <w:i w:val="0"/>
        </w:rPr>
        <w:pPrChange w:id="2769" w:author="Jose Costa Teixeira" w:date="2017-07-04T22:18:00Z">
          <w:pPr>
            <w:pStyle w:val="AuthorInstructions"/>
            <w:numPr>
              <w:ilvl w:val="4"/>
              <w:numId w:val="102"/>
            </w:numPr>
            <w:ind w:left="3600" w:hanging="360"/>
          </w:pPr>
        </w:pPrChange>
      </w:pPr>
    </w:p>
    <w:p w14:paraId="0C6C5F7C" w14:textId="7615CA95" w:rsidR="00C87502" w:rsidRDefault="00C87502" w:rsidP="00C87502">
      <w:pPr>
        <w:pStyle w:val="AuthorInstructions"/>
        <w:rPr>
          <w:ins w:id="2770" w:author="Jose Costa Teixeira" w:date="2017-07-04T22:26:00Z"/>
          <w:i w:val="0"/>
        </w:rPr>
      </w:pPr>
      <w:ins w:id="2771" w:author="Jose Costa Teixeira" w:date="2017-07-04T22:20:00Z">
        <w:r>
          <w:rPr>
            <w:i w:val="0"/>
          </w:rPr>
          <w:t>Each of the intervals in a complex</w:t>
        </w:r>
      </w:ins>
      <w:ins w:id="2772" w:author="Jose Costa Teixeira" w:date="2017-07-04T22:21:00Z">
        <w:r>
          <w:rPr>
            <w:i w:val="0"/>
          </w:rPr>
          <w:t xml:space="preserve"> interval administration thus follows the same rules as the simple interval administration.</w:t>
        </w:r>
      </w:ins>
    </w:p>
    <w:p w14:paraId="4EC0BA54" w14:textId="6A11AA3C" w:rsidR="00C87502" w:rsidDel="00321D39" w:rsidRDefault="00C87502">
      <w:pPr>
        <w:pStyle w:val="AuthorInstructions"/>
        <w:rPr>
          <w:del w:id="2773" w:author="Jose Costa Teixeira" w:date="2017-07-04T22:26:00Z"/>
          <w:i w:val="0"/>
        </w:rPr>
        <w:pPrChange w:id="2774" w:author="Jose Costa Teixeira" w:date="2017-07-04T22:29:00Z">
          <w:pPr>
            <w:pStyle w:val="AuthorInstructions"/>
            <w:ind w:left="3600"/>
          </w:pPr>
        </w:pPrChange>
      </w:pPr>
    </w:p>
    <w:p w14:paraId="7DF1DA44" w14:textId="6D5B448F" w:rsidR="00EA17A8" w:rsidRPr="00EA17A8" w:rsidDel="00C87502" w:rsidRDefault="00EA17A8">
      <w:pPr>
        <w:pStyle w:val="AuthorInstructions"/>
        <w:rPr>
          <w:del w:id="2775" w:author="Jose Costa Teixeira" w:date="2017-07-04T22:22:00Z"/>
          <w:i w:val="0"/>
        </w:rPr>
      </w:pPr>
    </w:p>
    <w:p w14:paraId="77706B95" w14:textId="105D6FFB" w:rsidR="00B73B64" w:rsidDel="00321D39" w:rsidRDefault="00B73B64">
      <w:pPr>
        <w:pStyle w:val="AuthorInstructions"/>
        <w:rPr>
          <w:del w:id="2776" w:author="Jose Costa Teixeira" w:date="2017-07-04T22:26:00Z"/>
          <w:i w:val="0"/>
        </w:rPr>
        <w:pPrChange w:id="2777" w:author="Jose Costa Teixeira" w:date="2017-07-04T22:29:00Z">
          <w:pPr>
            <w:pStyle w:val="AuthorInstructions"/>
            <w:numPr>
              <w:ilvl w:val="1"/>
              <w:numId w:val="102"/>
            </w:numPr>
            <w:ind w:left="1440" w:hanging="360"/>
          </w:pPr>
        </w:pPrChange>
      </w:pPr>
      <w:del w:id="2778" w:author="Jose Costa Teixeira" w:date="2017-07-04T22:26:00Z">
        <w:r w:rsidDel="00321D39">
          <w:rPr>
            <w:i w:val="0"/>
          </w:rPr>
          <w:delText>I</w:delText>
        </w:r>
      </w:del>
      <w:del w:id="2779" w:author="Jose Costa Teixeira" w:date="2017-07-04T22:25:00Z">
        <w:r w:rsidDel="003F6C76">
          <w:rPr>
            <w:i w:val="0"/>
          </w:rPr>
          <w:delText>f simple</w:delText>
        </w:r>
      </w:del>
      <w:del w:id="2780" w:author="Jose Costa Teixeira" w:date="2017-07-04T22:26:00Z">
        <w:r w:rsidDel="00321D39">
          <w:rPr>
            <w:i w:val="0"/>
          </w:rPr>
          <w:delText xml:space="preserve">, there may be one version of the </w:delText>
        </w:r>
      </w:del>
      <w:del w:id="2781" w:author="Jose Costa Teixeira" w:date="2017-07-04T22:25:00Z">
        <w:r w:rsidDel="00321D39">
          <w:rPr>
            <w:i w:val="0"/>
          </w:rPr>
          <w:delText xml:space="preserve">administration </w:delText>
        </w:r>
      </w:del>
      <w:del w:id="2782" w:author="Jose Costa Teixeira" w:date="2017-07-04T22:26:00Z">
        <w:r w:rsidDel="00321D39">
          <w:rPr>
            <w:i w:val="0"/>
          </w:rPr>
          <w:delText>at the beginning, with status in-progress, and an update to the same resource</w:delText>
        </w:r>
        <w:r w:rsidR="00EA18BE" w:rsidDel="00321D39">
          <w:rPr>
            <w:i w:val="0"/>
          </w:rPr>
          <w:delText xml:space="preserve"> instance.</w:delText>
        </w:r>
      </w:del>
    </w:p>
    <w:p w14:paraId="4EBC9F43" w14:textId="77777777" w:rsidR="00EA18BE" w:rsidDel="00B07A62" w:rsidRDefault="00EA18BE">
      <w:pPr>
        <w:pStyle w:val="AuthorInstructions"/>
        <w:rPr>
          <w:del w:id="2783" w:author="Jose Costa Teixeira" w:date="2017-07-04T22:29:00Z"/>
          <w:i w:val="0"/>
        </w:rPr>
        <w:pPrChange w:id="2784" w:author="Jose Costa Teixeira" w:date="2017-07-04T22:29:00Z">
          <w:pPr>
            <w:pStyle w:val="AuthorInstructions"/>
            <w:numPr>
              <w:ilvl w:val="1"/>
              <w:numId w:val="102"/>
            </w:numPr>
            <w:ind w:left="1440" w:hanging="360"/>
          </w:pPr>
        </w:pPrChange>
      </w:pPr>
    </w:p>
    <w:p w14:paraId="41373F0C" w14:textId="350928DC" w:rsidR="00B73B64" w:rsidRDefault="00B73B64" w:rsidP="00F25D80">
      <w:pPr>
        <w:pStyle w:val="AuthorInstructions"/>
        <w:rPr>
          <w:i w:val="0"/>
        </w:rPr>
      </w:pPr>
    </w:p>
    <w:p w14:paraId="60AA6B22" w14:textId="6A455D99" w:rsidR="00B07A62" w:rsidRDefault="00B07A62" w:rsidP="0096208E">
      <w:pPr>
        <w:pStyle w:val="AuthorInstructions"/>
        <w:numPr>
          <w:ilvl w:val="0"/>
          <w:numId w:val="102"/>
        </w:numPr>
        <w:rPr>
          <w:ins w:id="2785" w:author="Jose Costa Teixeira" w:date="2017-07-04T22:30:00Z"/>
          <w:i w:val="0"/>
        </w:rPr>
      </w:pPr>
      <w:ins w:id="2786" w:author="Jose Costa Teixeira" w:date="2017-07-04T22:29:00Z">
        <w:r>
          <w:rPr>
            <w:i w:val="0"/>
          </w:rPr>
          <w:t xml:space="preserve">When it is known that the medication has not or will not </w:t>
        </w:r>
      </w:ins>
      <w:ins w:id="2787" w:author="Jose Costa Teixeira" w:date="2017-07-04T22:30:00Z">
        <w:r>
          <w:rPr>
            <w:i w:val="0"/>
          </w:rPr>
          <w:t xml:space="preserve">be </w:t>
        </w:r>
      </w:ins>
      <w:ins w:id="2788" w:author="Jose Costa Teixeira" w:date="2017-07-04T22:34:00Z">
        <w:r w:rsidR="00C9584D">
          <w:rPr>
            <w:i w:val="0"/>
          </w:rPr>
          <w:t>take</w:t>
        </w:r>
      </w:ins>
      <w:ins w:id="2789" w:author="Jose Costa Teixeira" w:date="2017-07-04T22:35:00Z">
        <w:r w:rsidR="00C9584D">
          <w:rPr>
            <w:i w:val="0"/>
          </w:rPr>
          <w:t>n</w:t>
        </w:r>
      </w:ins>
      <w:ins w:id="2790" w:author="Jose Costa Teixeira" w:date="2017-07-04T22:34:00Z">
        <w:r w:rsidR="00C9584D">
          <w:rPr>
            <w:i w:val="0"/>
          </w:rPr>
          <w:t xml:space="preserve"> (for example </w:t>
        </w:r>
      </w:ins>
      <w:ins w:id="2791" w:author="Jose Costa Teixeira" w:date="2017-07-04T22:36:00Z">
        <w:r w:rsidR="00C9584D">
          <w:rPr>
            <w:i w:val="0"/>
          </w:rPr>
          <w:t>one</w:t>
        </w:r>
      </w:ins>
      <w:ins w:id="2792" w:author="Jose Costa Teixeira" w:date="2017-07-04T22:35:00Z">
        <w:r w:rsidR="00C9584D">
          <w:rPr>
            <w:i w:val="0"/>
          </w:rPr>
          <w:t xml:space="preserve"> </w:t>
        </w:r>
      </w:ins>
      <w:ins w:id="2793" w:author="Jose Costa Teixeira" w:date="2017-07-04T22:36:00Z">
        <w:r w:rsidR="00C9584D">
          <w:rPr>
            <w:i w:val="0"/>
          </w:rPr>
          <w:t xml:space="preserve">medication administration is </w:t>
        </w:r>
      </w:ins>
      <w:ins w:id="2794" w:author="Jose Costa Teixeira" w:date="2017-07-04T22:37:00Z">
        <w:r w:rsidR="00C9584D">
          <w:rPr>
            <w:i w:val="0"/>
          </w:rPr>
          <w:t>coming up and the previous is known not to have been taken),</w:t>
        </w:r>
      </w:ins>
      <w:ins w:id="2795" w:author="Jose Costa Teixeira" w:date="2017-07-04T22:30:00Z">
        <w:r>
          <w:rPr>
            <w:i w:val="0"/>
          </w:rPr>
          <w:t xml:space="preserve"> a medicationAdministration resource </w:t>
        </w:r>
      </w:ins>
      <w:ins w:id="2796" w:author="Jose Costa Teixeira" w:date="2017-07-04T22:37:00Z">
        <w:r w:rsidR="00C9584D">
          <w:rPr>
            <w:i w:val="0"/>
          </w:rPr>
          <w:t>instance</w:t>
        </w:r>
      </w:ins>
      <w:ins w:id="2797" w:author="Jose Costa Teixeira" w:date="2017-07-04T22:30:00Z">
        <w:r>
          <w:rPr>
            <w:i w:val="0"/>
          </w:rPr>
          <w:t xml:space="preserve"> is created</w:t>
        </w:r>
      </w:ins>
    </w:p>
    <w:p w14:paraId="2D0D6BE0" w14:textId="34E65E91" w:rsidR="000C23E2" w:rsidRPr="00C9584D" w:rsidRDefault="00B07A62">
      <w:pPr>
        <w:pStyle w:val="AuthorInstructions"/>
        <w:numPr>
          <w:ilvl w:val="1"/>
          <w:numId w:val="102"/>
        </w:numPr>
        <w:rPr>
          <w:i w:val="0"/>
        </w:rPr>
        <w:pPrChange w:id="2798" w:author="Jose Costa Teixeira" w:date="2017-07-04T22:37:00Z">
          <w:pPr>
            <w:pStyle w:val="AuthorInstructions"/>
            <w:numPr>
              <w:numId w:val="102"/>
            </w:numPr>
            <w:ind w:left="720" w:hanging="360"/>
          </w:pPr>
        </w:pPrChange>
      </w:pPr>
      <w:ins w:id="2799" w:author="Jose Costa Teixeira" w:date="2017-07-04T22:30:00Z">
        <w:r>
          <w:rPr>
            <w:i w:val="0"/>
          </w:rPr>
          <w:t xml:space="preserve">Time = </w:t>
        </w:r>
        <w:r w:rsidRPr="00B07A62">
          <w:rPr>
            <w:i w:val="0"/>
            <w:highlight w:val="yellow"/>
            <w:rPrChange w:id="2800" w:author="Jose Costa Teixeira" w:date="2017-07-04T22:30:00Z">
              <w:rPr>
                <w:i w:val="0"/>
              </w:rPr>
            </w:rPrChange>
          </w:rPr>
          <w:t>????</w:t>
        </w:r>
      </w:ins>
      <w:del w:id="2801" w:author="Jose Costa Teixeira" w:date="2017-07-04T22:37:00Z">
        <w:r w:rsidR="00DD79E9" w:rsidRPr="00C9584D" w:rsidDel="00C9584D">
          <w:rPr>
            <w:i w:val="0"/>
          </w:rPr>
          <w:delText>NotGiven is a status</w:delText>
        </w:r>
        <w:r w:rsidR="0010305F" w:rsidRPr="00C9584D" w:rsidDel="00C9584D">
          <w:rPr>
            <w:i w:val="0"/>
          </w:rPr>
          <w:delText xml:space="preserve">… when time has elapsed or for any other reason it is known that the medication is not taken, create a medAdministration </w:delText>
        </w:r>
      </w:del>
    </w:p>
    <w:p w14:paraId="07AB6C30" w14:textId="0DD3E733" w:rsidR="0010305F" w:rsidDel="00C9584D" w:rsidRDefault="0010305F">
      <w:pPr>
        <w:pStyle w:val="AuthorInstructions"/>
        <w:numPr>
          <w:ilvl w:val="1"/>
          <w:numId w:val="102"/>
        </w:numPr>
        <w:rPr>
          <w:del w:id="2802" w:author="Jose Costa Teixeira" w:date="2017-07-04T22:38:00Z"/>
          <w:i w:val="0"/>
        </w:rPr>
        <w:pPrChange w:id="2803" w:author="Jose Costa Teixeira" w:date="2017-07-04T22:38:00Z">
          <w:pPr>
            <w:pStyle w:val="AuthorInstructions"/>
            <w:numPr>
              <w:numId w:val="102"/>
            </w:numPr>
            <w:ind w:left="720" w:hanging="360"/>
          </w:pPr>
        </w:pPrChange>
      </w:pPr>
      <w:r>
        <w:rPr>
          <w:i w:val="0"/>
        </w:rPr>
        <w:t xml:space="preserve">Status = NotDone  </w:t>
      </w:r>
    </w:p>
    <w:p w14:paraId="15594E05" w14:textId="77777777" w:rsidR="00C9584D" w:rsidRDefault="00C9584D" w:rsidP="0010305F">
      <w:pPr>
        <w:pStyle w:val="AuthorInstructions"/>
        <w:numPr>
          <w:ilvl w:val="1"/>
          <w:numId w:val="102"/>
        </w:numPr>
        <w:rPr>
          <w:ins w:id="2804" w:author="Jose Costa Teixeira" w:date="2017-07-04T22:38:00Z"/>
          <w:i w:val="0"/>
        </w:rPr>
      </w:pPr>
    </w:p>
    <w:p w14:paraId="5E5BB002" w14:textId="310E6A51" w:rsidR="0010305F" w:rsidRPr="00C9584D" w:rsidDel="00901C93" w:rsidRDefault="0010305F">
      <w:pPr>
        <w:pStyle w:val="AuthorInstructions"/>
        <w:numPr>
          <w:ilvl w:val="1"/>
          <w:numId w:val="102"/>
        </w:numPr>
        <w:rPr>
          <w:del w:id="2805" w:author="Jose Costa Teixeira" w:date="2017-07-04T22:34:00Z"/>
          <w:rPrChange w:id="2806" w:author="Jose Costa Teixeira" w:date="2017-07-04T22:38:00Z">
            <w:rPr>
              <w:del w:id="2807" w:author="Jose Costa Teixeira" w:date="2017-07-04T22:34:00Z"/>
              <w:i w:val="0"/>
            </w:rPr>
          </w:rPrChange>
        </w:rPr>
        <w:pPrChange w:id="2808" w:author="Jose Costa Teixeira" w:date="2017-07-04T22:38:00Z">
          <w:pPr>
            <w:pStyle w:val="AuthorInstructions"/>
            <w:ind w:left="1080"/>
          </w:pPr>
        </w:pPrChange>
      </w:pPr>
    </w:p>
    <w:p w14:paraId="7A03947D" w14:textId="77777777" w:rsidR="0010305F" w:rsidDel="00C9584D" w:rsidRDefault="0010305F">
      <w:pPr>
        <w:pStyle w:val="AuthorInstructions"/>
        <w:rPr>
          <w:del w:id="2809" w:author="Jose Costa Teixeira" w:date="2017-07-04T22:38:00Z"/>
          <w:i w:val="0"/>
        </w:rPr>
        <w:pPrChange w:id="2810" w:author="Jose Costa Teixeira" w:date="2017-07-04T22:34:00Z">
          <w:pPr>
            <w:pStyle w:val="AuthorInstructions"/>
            <w:numPr>
              <w:numId w:val="102"/>
            </w:numPr>
            <w:ind w:left="720" w:hanging="360"/>
          </w:pPr>
        </w:pPrChange>
      </w:pPr>
    </w:p>
    <w:p w14:paraId="144D78A5" w14:textId="1AAE36C6" w:rsidR="00DD79E9" w:rsidRPr="000C23E2" w:rsidRDefault="00DD79E9">
      <w:pPr>
        <w:pStyle w:val="AuthorInstructions"/>
        <w:numPr>
          <w:ilvl w:val="1"/>
          <w:numId w:val="102"/>
        </w:numPr>
        <w:rPr>
          <w:i w:val="0"/>
        </w:rPr>
        <w:pPrChange w:id="2811" w:author="Jose Costa Teixeira" w:date="2017-07-04T22:38:00Z">
          <w:pPr>
            <w:pStyle w:val="AuthorInstructions"/>
            <w:numPr>
              <w:numId w:val="102"/>
            </w:numPr>
            <w:ind w:left="720" w:hanging="360"/>
          </w:pPr>
        </w:pPrChange>
      </w:pPr>
      <w:r>
        <w:rPr>
          <w:i w:val="0"/>
        </w:rPr>
        <w:t>ReasonNotGiven</w:t>
      </w:r>
      <w:del w:id="2812" w:author="Jose Costa Teixeira" w:date="2017-07-04T22:34:00Z">
        <w:r w:rsidDel="00901C93">
          <w:rPr>
            <w:i w:val="0"/>
          </w:rPr>
          <w:delText xml:space="preserve"> is</w:delText>
        </w:r>
      </w:del>
      <w:r>
        <w:rPr>
          <w:i w:val="0"/>
        </w:rPr>
        <w:t xml:space="preserve"> </w:t>
      </w:r>
      <w:r w:rsidR="0010305F">
        <w:rPr>
          <w:i w:val="0"/>
        </w:rPr>
        <w:t>should be filled in if status is NotGiven</w:t>
      </w:r>
    </w:p>
    <w:p w14:paraId="21E8C844" w14:textId="27F8ABAB" w:rsidR="000C23E2" w:rsidRPr="000C23E2" w:rsidRDefault="000C23E2" w:rsidP="004153C0">
      <w:pPr>
        <w:pStyle w:val="AuthorInstructions"/>
        <w:rPr>
          <w:i w:val="0"/>
        </w:rPr>
      </w:pPr>
    </w:p>
    <w:p w14:paraId="3ED16234" w14:textId="04308B28" w:rsidR="001932D4" w:rsidRDefault="001932D4">
      <w:pPr>
        <w:pStyle w:val="AuthorInstructions"/>
        <w:rPr>
          <w:i w:val="0"/>
        </w:rPr>
        <w:pPrChange w:id="2813" w:author="Jose Costa Teixeira" w:date="2017-07-04T22:38:00Z">
          <w:pPr>
            <w:pStyle w:val="AuthorInstructions"/>
            <w:numPr>
              <w:numId w:val="102"/>
            </w:numPr>
            <w:ind w:left="720" w:hanging="360"/>
          </w:pPr>
        </w:pPrChange>
      </w:pPr>
    </w:p>
    <w:p w14:paraId="013CB1FD" w14:textId="5B508B06" w:rsidR="001932D4" w:rsidDel="00A26DB7" w:rsidRDefault="001932D4" w:rsidP="004153C0">
      <w:pPr>
        <w:pStyle w:val="AuthorInstructions"/>
        <w:rPr>
          <w:del w:id="2814" w:author="Jose Costa Teixeira" w:date="2017-07-05T00:23:00Z"/>
          <w:i w:val="0"/>
        </w:rPr>
      </w:pPr>
    </w:p>
    <w:p w14:paraId="29BFEECE" w14:textId="77777777" w:rsidR="001932D4" w:rsidRDefault="001932D4" w:rsidP="004153C0">
      <w:pPr>
        <w:pStyle w:val="AuthorInstructions"/>
        <w:rPr>
          <w:i w:val="0"/>
        </w:rPr>
      </w:pPr>
    </w:p>
    <w:p w14:paraId="72A59974" w14:textId="77777777" w:rsidR="001932D4" w:rsidRDefault="001932D4" w:rsidP="004153C0">
      <w:pPr>
        <w:pStyle w:val="AuthorInstructions"/>
        <w:rPr>
          <w:i w:val="0"/>
        </w:rPr>
      </w:pPr>
    </w:p>
    <w:p w14:paraId="22D46C23" w14:textId="77777777" w:rsidR="00DD79E9" w:rsidRPr="000C23E2" w:rsidRDefault="00DD79E9" w:rsidP="004153C0">
      <w:pPr>
        <w:pStyle w:val="AuthorInstructions"/>
        <w:rPr>
          <w:i w:val="0"/>
        </w:rPr>
      </w:pPr>
    </w:p>
    <w:p w14:paraId="5C770DB4" w14:textId="77777777" w:rsidR="004153C0" w:rsidRPr="000C23E2" w:rsidRDefault="004153C0" w:rsidP="004153C0">
      <w:pPr>
        <w:pStyle w:val="AuthorInstructions"/>
        <w:rPr>
          <w:i w:val="0"/>
        </w:rPr>
      </w:pPr>
    </w:p>
    <w:p w14:paraId="73B82BAF" w14:textId="71BCE3F1" w:rsidR="004153C0" w:rsidRPr="00C67286" w:rsidRDefault="004153C0" w:rsidP="004153C0">
      <w:pPr>
        <w:pStyle w:val="Heading5"/>
        <w:numPr>
          <w:ilvl w:val="0"/>
          <w:numId w:val="0"/>
        </w:numPr>
        <w:rPr>
          <w:noProof w:val="0"/>
        </w:rPr>
      </w:pPr>
      <w:bookmarkStart w:id="2815" w:name="_Toc489656229"/>
      <w:r w:rsidRPr="00C67286">
        <w:rPr>
          <w:noProof w:val="0"/>
        </w:rPr>
        <w:t xml:space="preserve">3.Y.4.1.3 </w:t>
      </w:r>
      <w:r w:rsidR="00FA0977">
        <w:rPr>
          <w:noProof w:val="0"/>
        </w:rPr>
        <w:t>Response</w:t>
      </w:r>
      <w:bookmarkEnd w:id="2815"/>
    </w:p>
    <w:p w14:paraId="7B70C837" w14:textId="77777777" w:rsidR="004153C0" w:rsidRDefault="004153C0" w:rsidP="004153C0">
      <w:pPr>
        <w:pStyle w:val="BodyText"/>
      </w:pPr>
    </w:p>
    <w:p w14:paraId="3A6F0EC8" w14:textId="09692844" w:rsidR="0017078C" w:rsidRDefault="0017078C" w:rsidP="004153C0">
      <w:pPr>
        <w:pStyle w:val="BodyText"/>
      </w:pPr>
      <w:r w:rsidRPr="0017078C">
        <w:rPr>
          <w:highlight w:val="yellow"/>
        </w:rPr>
        <w:t>Review for POST</w:t>
      </w:r>
      <w:ins w:id="2816" w:author="Jose Costa Teixeira" w:date="2017-07-05T00:21:00Z">
        <w:r w:rsidR="00A26DB7">
          <w:rPr>
            <w:highlight w:val="yellow"/>
          </w:rPr>
          <w:t xml:space="preserve"> or PUT</w:t>
        </w:r>
      </w:ins>
      <w:del w:id="2817" w:author="Jose Costa Teixeira" w:date="2017-07-05T00:22:00Z">
        <w:r w:rsidRPr="0017078C" w:rsidDel="00A26DB7">
          <w:rPr>
            <w:highlight w:val="yellow"/>
          </w:rPr>
          <w:delText>, not GET</w:delText>
        </w:r>
      </w:del>
      <w:r w:rsidRPr="0017078C">
        <w:rPr>
          <w:highlight w:val="yellow"/>
        </w:rPr>
        <w:t>:</w:t>
      </w:r>
    </w:p>
    <w:p w14:paraId="30BDD8B2" w14:textId="10AF1C85" w:rsidR="004153C0" w:rsidRDefault="004153C0" w:rsidP="004153C0">
      <w:pPr>
        <w:pStyle w:val="BodyText"/>
        <w:rPr>
          <w:ins w:id="2818" w:author="Jose Costa Teixeira" w:date="2017-07-04T22:46:00Z"/>
        </w:rPr>
      </w:pPr>
      <w:ins w:id="2819" w:author="Jose Costa Teixeira" w:date="2017-04-17T13:49:00Z">
        <w:r w:rsidRPr="00C67286">
          <w:t xml:space="preserve">In response to the request, the </w:t>
        </w:r>
      </w:ins>
      <w:del w:id="2820" w:author="Jose Costa Teixeira" w:date="2017-04-17T13:49:00Z">
        <w:r w:rsidRPr="00C67286" w:rsidDel="006C1947">
          <w:delText xml:space="preserve">The </w:delText>
        </w:r>
      </w:del>
      <w:ins w:id="2821" w:author="Jose Costa Teixeira" w:date="2017-07-05T00:22:00Z">
        <w:r w:rsidR="00A26DB7" w:rsidRPr="00C67286">
          <w:t xml:space="preserve">Medication Administration </w:t>
        </w:r>
        <w:r w:rsidR="00A26DB7">
          <w:t xml:space="preserve">Consumer </w:t>
        </w:r>
      </w:ins>
      <w:del w:id="2822" w:author="Jose Costa Teixeira" w:date="2017-07-05T00:22:00Z">
        <w:r w:rsidRPr="00C67286" w:rsidDel="00A26DB7">
          <w:delText xml:space="preserve">Medication Administration Order Placer </w:delText>
        </w:r>
      </w:del>
      <w:r w:rsidRPr="00C67286">
        <w:t xml:space="preserve">shall </w:t>
      </w:r>
      <w:ins w:id="2823" w:author="Jose Costa Teixeira" w:date="2017-07-05T00:14:00Z">
        <w:r w:rsidR="00A82C76">
          <w:t>return</w:t>
        </w:r>
      </w:ins>
      <w:del w:id="2824" w:author="Jose Costa Teixeira" w:date="2017-07-04T22:39:00Z">
        <w:r w:rsidRPr="00C67286" w:rsidDel="00957B16">
          <w:delText>return</w:delText>
        </w:r>
      </w:del>
      <w:ins w:id="2825" w:author="Jose Costa Teixeira" w:date="2017-07-04T22:39:00Z">
        <w:r w:rsidR="00957B16">
          <w:t xml:space="preserve"> th</w:t>
        </w:r>
      </w:ins>
      <w:ins w:id="2826" w:author="Jose Costa Teixeira" w:date="2017-07-04T22:40:00Z">
        <w:r w:rsidR="00957B16">
          <w:t>e http result code together with</w:t>
        </w:r>
      </w:ins>
      <w:r w:rsidRPr="00C67286">
        <w:t xml:space="preserve"> </w:t>
      </w:r>
      <w:ins w:id="2827" w:author="Jose Costa Teixeira" w:date="2017-07-05T00:15:00Z">
        <w:r w:rsidR="00A82C76">
          <w:t>the outcome of the operation</w:t>
        </w:r>
      </w:ins>
      <w:del w:id="2828" w:author="Jose Costa Teixeira" w:date="2017-07-05T00:15:00Z">
        <w:r w:rsidR="0017078C" w:rsidDel="00A82C76">
          <w:rPr>
            <w:rStyle w:val="XMLname"/>
          </w:rPr>
          <w:delText>Administration</w:delText>
        </w:r>
      </w:del>
      <w:ins w:id="2829" w:author="Jose Costa Teixeira" w:date="2017-04-17T14:44:00Z">
        <w:r w:rsidRPr="00C67286">
          <w:t>.</w:t>
        </w:r>
      </w:ins>
      <w:ins w:id="2830" w:author="Jose Costa Teixeira" w:date="2017-04-17T13:51:00Z">
        <w:r w:rsidRPr="00C67286">
          <w:t xml:space="preserve"> </w:t>
        </w:r>
      </w:ins>
      <w:del w:id="2831" w:author="Jose Costa Teixeira" w:date="2017-04-17T13:51:00Z">
        <w:r w:rsidRPr="00C67286" w:rsidDel="006C1947">
          <w:delText xml:space="preserve">records that </w:delText>
        </w:r>
      </w:del>
      <w:del w:id="2832" w:author="Jose Costa Teixeira" w:date="2017-04-17T13:46:00Z">
        <w:r w:rsidRPr="00C67286" w:rsidDel="006C1947">
          <w:delText xml:space="preserve">reflect the </w:delText>
        </w:r>
      </w:del>
      <w:del w:id="2833" w:author="Jose Costa Teixeira" w:date="2017-04-17T13:51:00Z">
        <w:r w:rsidRPr="00C67286" w:rsidDel="006C1947">
          <w:delText xml:space="preserve">match </w:delText>
        </w:r>
      </w:del>
      <w:del w:id="2834" w:author="Jose Costa Teixeira" w:date="2017-04-17T13:46:00Z">
        <w:r w:rsidRPr="00C67286" w:rsidDel="006C1947">
          <w:delText xml:space="preserve">to </w:delText>
        </w:r>
      </w:del>
      <w:del w:id="2835" w:author="Jose Costa Teixeira" w:date="2017-04-17T13:51:00Z">
        <w:r w:rsidRPr="00C67286" w:rsidDel="006C1947">
          <w:delText xml:space="preserve">all of the search criteria provided by the Medication Administration Performer. </w:delText>
        </w:r>
      </w:del>
      <w:r w:rsidRPr="00C67286">
        <w:t xml:space="preserve">The </w:t>
      </w:r>
      <w:del w:id="2836" w:author="Jose Costa Teixeira" w:date="2017-04-17T13:50:00Z">
        <w:r w:rsidRPr="00C67286" w:rsidDel="006C1947">
          <w:delText xml:space="preserve">Medication Administration </w:delText>
        </w:r>
      </w:del>
      <w:del w:id="2837" w:author="Jose Costa Teixeira" w:date="2017-04-17T13:48:00Z">
        <w:r w:rsidRPr="00C67286" w:rsidDel="006C1947">
          <w:delText xml:space="preserve">Order </w:delText>
        </w:r>
      </w:del>
      <w:del w:id="2838" w:author="Jose Costa Teixeira" w:date="2017-04-17T13:50:00Z">
        <w:r w:rsidRPr="00C67286" w:rsidDel="006C1947">
          <w:delText xml:space="preserve">Placer shall respond with a Medication Administration </w:delText>
        </w:r>
      </w:del>
      <w:del w:id="2839" w:author="Jose Costa Teixeira" w:date="2017-04-17T13:48:00Z">
        <w:r w:rsidRPr="00C67286" w:rsidDel="006C1947">
          <w:delText xml:space="preserve">Order </w:delText>
        </w:r>
      </w:del>
      <w:del w:id="2840" w:author="Jose Costa Teixeira" w:date="2017-04-17T13:50:00Z">
        <w:r w:rsidRPr="00C67286" w:rsidDel="006C1947">
          <w:delText xml:space="preserve">Response </w:delText>
        </w:r>
      </w:del>
      <w:ins w:id="2841" w:author="Jose Costa Teixeira" w:date="2017-04-17T13:50:00Z">
        <w:r w:rsidRPr="00C67286">
          <w:t xml:space="preserve">response is </w:t>
        </w:r>
      </w:ins>
      <w:r w:rsidRPr="00C67286">
        <w:t>synchronous</w:t>
      </w:r>
      <w:del w:id="2842" w:author="Jose Costa Teixeira" w:date="2017-04-17T13:50:00Z">
        <w:r w:rsidRPr="00C67286" w:rsidDel="006C1947">
          <w:delText>ly</w:delText>
        </w:r>
      </w:del>
      <w:r w:rsidRPr="00C67286">
        <w:t xml:space="preserve"> (i.e., on the same connection as was used to initiate the request)</w:t>
      </w:r>
      <w:ins w:id="2843" w:author="Jose Costa Teixeira" w:date="2017-07-04T22:46:00Z">
        <w:r w:rsidR="006D2F04">
          <w:t>.</w:t>
        </w:r>
      </w:ins>
      <w:del w:id="2844" w:author="Jose Costa Teixeira" w:date="2017-04-17T13:51:00Z">
        <w:r w:rsidRPr="00C67286" w:rsidDel="006C1947">
          <w:delText>.</w:delText>
        </w:r>
      </w:del>
    </w:p>
    <w:p w14:paraId="224BC7C5" w14:textId="59C7A4B7" w:rsidR="006D2F04" w:rsidRDefault="006D2F04" w:rsidP="004153C0">
      <w:pPr>
        <w:pStyle w:val="BodyText"/>
        <w:rPr>
          <w:ins w:id="2845" w:author="Jose Costa Teixeira" w:date="2017-07-04T22:46:00Z"/>
        </w:rPr>
      </w:pPr>
    </w:p>
    <w:p w14:paraId="5B06E230" w14:textId="281A403C" w:rsidR="006D2F04" w:rsidRDefault="00A82C76" w:rsidP="004153C0">
      <w:pPr>
        <w:pStyle w:val="BodyText"/>
        <w:rPr>
          <w:ins w:id="2846" w:author="Jose Costa Teixeira" w:date="2017-07-04T22:46:00Z"/>
        </w:rPr>
      </w:pPr>
      <w:ins w:id="2847" w:author="Jose Costa Teixeira" w:date="2017-07-05T00:10:00Z">
        <w:r>
          <w:t xml:space="preserve">If the operation is successful, the </w:t>
        </w:r>
      </w:ins>
      <w:ins w:id="2848" w:author="Jose Costa Teixeira" w:date="2017-07-05T00:22:00Z">
        <w:r w:rsidR="00A26DB7" w:rsidRPr="00C67286">
          <w:t xml:space="preserve">Medication Administration </w:t>
        </w:r>
        <w:r w:rsidR="00A26DB7">
          <w:t xml:space="preserve">Consumer </w:t>
        </w:r>
      </w:ins>
      <w:ins w:id="2849" w:author="Jose Costa Teixeira" w:date="2017-07-05T00:10:00Z">
        <w:r>
          <w:t>shall respond with a</w:t>
        </w:r>
      </w:ins>
      <w:ins w:id="2850" w:author="Jose Costa Teixeira" w:date="2017-07-05T00:11:00Z">
        <w:r>
          <w:t xml:space="preserve">n HTTP </w:t>
        </w:r>
      </w:ins>
      <w:ins w:id="2851" w:author="Jose Costa Teixeira" w:date="2017-07-04T22:46:00Z">
        <w:r w:rsidR="006D2F04">
          <w:t>201</w:t>
        </w:r>
      </w:ins>
      <w:ins w:id="2852" w:author="Jose Costa Teixeira" w:date="2017-07-05T00:11:00Z">
        <w:r>
          <w:t xml:space="preserve"> (Created)</w:t>
        </w:r>
      </w:ins>
      <w:ins w:id="2853" w:author="Jose Costa Teixeira" w:date="2017-07-05T00:12:00Z">
        <w:r>
          <w:t xml:space="preserve"> and return </w:t>
        </w:r>
        <w:r w:rsidRPr="00C67286">
          <w:t xml:space="preserve">a </w:t>
        </w:r>
        <w:r w:rsidRPr="00D35877">
          <w:rPr>
            <w:rStyle w:val="XMLname"/>
          </w:rPr>
          <w:t>bundle</w:t>
        </w:r>
        <w:r w:rsidRPr="00C67286">
          <w:t xml:space="preserve"> of </w:t>
        </w:r>
        <w:r w:rsidRPr="00D35877">
          <w:rPr>
            <w:rStyle w:val="XMLname"/>
          </w:rPr>
          <w:t>medication</w:t>
        </w:r>
        <w:r>
          <w:rPr>
            <w:rStyle w:val="XMLname"/>
          </w:rPr>
          <w:t>Administration</w:t>
        </w:r>
        <w:r w:rsidRPr="00C67286">
          <w:t xml:space="preserve"> resources</w:t>
        </w:r>
        <w:r>
          <w:t xml:space="preserve"> that were created or updated</w:t>
        </w:r>
        <w:r w:rsidRPr="00C67286">
          <w:t>.</w:t>
        </w:r>
      </w:ins>
    </w:p>
    <w:p w14:paraId="5AA2AA93" w14:textId="00FBE600" w:rsidR="006D2F04" w:rsidRDefault="006D2F04" w:rsidP="004153C0">
      <w:pPr>
        <w:pStyle w:val="BodyText"/>
        <w:rPr>
          <w:ins w:id="2854" w:author="Jose Costa Teixeira" w:date="2017-07-04T22:46:00Z"/>
        </w:rPr>
      </w:pPr>
    </w:p>
    <w:p w14:paraId="5AB32E98" w14:textId="12CD581F" w:rsidR="006D2F04" w:rsidRPr="00C67286" w:rsidDel="00247941" w:rsidRDefault="006D2F04" w:rsidP="004153C0">
      <w:pPr>
        <w:pStyle w:val="BodyText"/>
        <w:rPr>
          <w:del w:id="2855" w:author="Jose Costa Teixeira" w:date="2017-07-05T00:20:00Z"/>
        </w:rPr>
      </w:pPr>
    </w:p>
    <w:p w14:paraId="7E2F0219" w14:textId="77777777" w:rsidR="004153C0" w:rsidRPr="00C67286" w:rsidDel="006C1947" w:rsidRDefault="004153C0" w:rsidP="004153C0">
      <w:pPr>
        <w:pStyle w:val="BodyText"/>
        <w:rPr>
          <w:del w:id="2856" w:author="Jose Costa Teixeira" w:date="2017-04-17T13:52:00Z"/>
        </w:rPr>
      </w:pPr>
    </w:p>
    <w:p w14:paraId="6C706653" w14:textId="6BFC31D4" w:rsidR="004153C0" w:rsidRPr="00C67286" w:rsidDel="006D2F04" w:rsidRDefault="004153C0" w:rsidP="004153C0">
      <w:pPr>
        <w:pStyle w:val="BodyText"/>
        <w:rPr>
          <w:del w:id="2857" w:author="Jose Costa Teixeira" w:date="2017-07-04T22:46:00Z"/>
        </w:rPr>
      </w:pPr>
      <w:del w:id="2858" w:author="Jose Costa Teixeira" w:date="2017-04-17T13:52:00Z">
        <w:r w:rsidRPr="00C67286" w:rsidDel="006C1947">
          <w:delText xml:space="preserve">The information provided by the Medication Administration </w:delText>
        </w:r>
      </w:del>
      <w:del w:id="2859" w:author="Jose Costa Teixeira" w:date="2017-04-17T13:49:00Z">
        <w:r w:rsidRPr="00C67286" w:rsidDel="006C1947">
          <w:delText xml:space="preserve">Order </w:delText>
        </w:r>
      </w:del>
      <w:del w:id="2860" w:author="Jose Costa Teixeira" w:date="2017-04-17T13:52:00Z">
        <w:r w:rsidRPr="00C67286" w:rsidDel="006C1947">
          <w:delText xml:space="preserve">Placer to the Medication Administration Performer is a list of matching medication administration requests from the Medication Administration Order Placer. </w:delText>
        </w:r>
      </w:del>
      <w:del w:id="2861" w:author="Jose Costa Teixeira" w:date="2017-07-04T22:45:00Z">
        <w:r w:rsidRPr="00C67286" w:rsidDel="006D2F04">
          <w:delText xml:space="preserve">The mechanics of the planning and scheduling </w:delText>
        </w:r>
      </w:del>
      <w:del w:id="2862" w:author="Jose Costa Teixeira" w:date="2017-04-17T13:52:00Z">
        <w:r w:rsidRPr="00C67286" w:rsidDel="006C1947">
          <w:delText xml:space="preserve">orders </w:delText>
        </w:r>
      </w:del>
      <w:del w:id="2863" w:author="Jose Costa Teixeira" w:date="2017-07-04T22:45:00Z">
        <w:r w:rsidRPr="00C67286" w:rsidDel="006D2F04">
          <w:delText>are outside the scope of this framework.</w:delText>
        </w:r>
      </w:del>
    </w:p>
    <w:p w14:paraId="2F127810" w14:textId="58FB0E5D" w:rsidR="004153C0" w:rsidRPr="00C67286" w:rsidDel="006D2F04" w:rsidRDefault="004153C0" w:rsidP="004153C0">
      <w:pPr>
        <w:pStyle w:val="BodyText"/>
        <w:rPr>
          <w:del w:id="2864" w:author="Jose Costa Teixeira" w:date="2017-07-04T22:46:00Z"/>
        </w:rPr>
      </w:pPr>
    </w:p>
    <w:p w14:paraId="7294C5AA" w14:textId="6E9608A3" w:rsidR="004153C0" w:rsidRPr="00C67286" w:rsidDel="00247941" w:rsidRDefault="004153C0" w:rsidP="004153C0">
      <w:pPr>
        <w:pStyle w:val="BodyText"/>
        <w:rPr>
          <w:del w:id="2865" w:author="Jose Costa Teixeira" w:date="2017-07-05T00:20:00Z"/>
        </w:rPr>
      </w:pPr>
      <w:del w:id="2866" w:author="Jose Costa Teixeira" w:date="2017-07-05T00:20:00Z">
        <w:r w:rsidRPr="00C67286" w:rsidDel="00247941">
          <w:delText xml:space="preserve">If the Medication Administration Performer supplied a query parameter, or used a query parameter modifier which the Medication Administration Order Placer is not capable of utilizing, then the Medication Administration Order Placer shall respond with an </w:delText>
        </w:r>
        <w:r w:rsidRPr="00C67286" w:rsidDel="00247941">
          <w:rPr>
            <w:b/>
          </w:rPr>
          <w:delText>HTTP 400</w:delText>
        </w:r>
      </w:del>
      <w:del w:id="2867" w:author="Jose Costa Teixeira" w:date="2017-04-17T13:55:00Z">
        <w:r w:rsidRPr="00C67286" w:rsidDel="006C1947">
          <w:rPr>
            <w:b/>
          </w:rPr>
          <w:delText xml:space="preserve"> </w:delText>
        </w:r>
      </w:del>
      <w:del w:id="2868" w:author="Jose Costa Teixeira" w:date="2017-07-05T00:20:00Z">
        <w:r w:rsidRPr="00C67286" w:rsidDel="00247941">
          <w:delText xml:space="preserve"> (Bad request) status code and an </w:delText>
        </w:r>
        <w:r w:rsidRPr="00C67286" w:rsidDel="00247941">
          <w:rPr>
            <w:rStyle w:val="XMLname"/>
          </w:rPr>
          <w:delText>OperationOutcome</w:delText>
        </w:r>
        <w:r w:rsidRPr="00C67286" w:rsidDel="00247941">
          <w:delText xml:space="preserve"> resource indicating the parameters in error.</w:delText>
        </w:r>
      </w:del>
    </w:p>
    <w:p w14:paraId="50701261" w14:textId="7AD3E901" w:rsidR="004153C0" w:rsidRPr="00C67286" w:rsidDel="00A26DB7" w:rsidRDefault="004153C0" w:rsidP="004153C0">
      <w:pPr>
        <w:pStyle w:val="BodyText"/>
        <w:rPr>
          <w:del w:id="2869" w:author="Jose Costa Teixeira" w:date="2017-07-05T00:23:00Z"/>
        </w:rPr>
      </w:pPr>
      <w:del w:id="2870" w:author="Jose Costa Teixeira" w:date="2017-07-05T00:23:00Z">
        <w:r w:rsidRPr="00C67286" w:rsidDel="00A26DB7">
          <w:lastRenderedPageBreak/>
          <w:delText xml:space="preserve">The Medication Administration </w:delText>
        </w:r>
      </w:del>
      <w:del w:id="2871" w:author="Jose Costa Teixeira" w:date="2017-07-05T00:21:00Z">
        <w:r w:rsidRPr="00C67286" w:rsidDel="00A26DB7">
          <w:delText xml:space="preserve">Order </w:delText>
        </w:r>
      </w:del>
      <w:del w:id="2872" w:author="Jose Costa Teixeira" w:date="2017-07-05T00:22:00Z">
        <w:r w:rsidRPr="00C67286" w:rsidDel="00A26DB7">
          <w:delText xml:space="preserve">Placer </w:delText>
        </w:r>
      </w:del>
      <w:del w:id="2873" w:author="Jose Costa Teixeira" w:date="2017-07-05T00:23:00Z">
        <w:r w:rsidRPr="00C67286" w:rsidDel="00A26DB7">
          <w:delText>shall respond to the query request as described by the following cases with a Medication Administration Order Response message described in Section 3.Y.4.2, and shall behave according to the cases listed below:</w:delText>
        </w:r>
      </w:del>
    </w:p>
    <w:p w14:paraId="767DE462" w14:textId="5756BBFE" w:rsidR="004153C0" w:rsidRPr="00C67286" w:rsidDel="00A26DB7" w:rsidRDefault="004153C0" w:rsidP="004153C0">
      <w:pPr>
        <w:pStyle w:val="BodyText"/>
        <w:rPr>
          <w:del w:id="2874" w:author="Jose Costa Teixeira" w:date="2017-07-05T00:23:00Z"/>
        </w:rPr>
      </w:pPr>
      <w:del w:id="2875" w:author="Jose Costa Teixeira" w:date="2017-07-05T00:23:00Z">
        <w:r w:rsidRPr="00C67286" w:rsidDel="00A26DB7">
          <w:rPr>
            <w:b/>
          </w:rPr>
          <w:delText xml:space="preserve">Case 1: </w:delText>
        </w:r>
        <w:r w:rsidRPr="00C67286" w:rsidDel="00A26DB7">
          <w:delText xml:space="preserve">The Medication Administration Order Placer finds in its information source, at least one patient record matching the criteria sent as HTTP query parameters. </w:delText>
        </w:r>
      </w:del>
    </w:p>
    <w:p w14:paraId="56AF78F0" w14:textId="2FC3CD8C" w:rsidR="004153C0" w:rsidRPr="00C67286" w:rsidDel="00A26DB7" w:rsidRDefault="004153C0" w:rsidP="004153C0">
      <w:pPr>
        <w:pStyle w:val="BodyText"/>
        <w:rPr>
          <w:del w:id="2876" w:author="Jose Costa Teixeira" w:date="2017-07-05T00:23:00Z"/>
        </w:rPr>
      </w:pPr>
      <w:del w:id="2877" w:author="Jose Costa Teixeira" w:date="2017-07-05T00:23:00Z">
        <w:r w:rsidRPr="00C67286" w:rsidDel="00A26DB7">
          <w:rPr>
            <w:b/>
          </w:rPr>
          <w:delText xml:space="preserve">HTTP 200 </w:delText>
        </w:r>
        <w:r w:rsidRPr="00C67286" w:rsidDel="00A26DB7">
          <w:delText>(OK) is returned as the HTTP status code.</w:delText>
        </w:r>
      </w:del>
    </w:p>
    <w:p w14:paraId="24BF7A69" w14:textId="595631D1" w:rsidR="004153C0" w:rsidRPr="00C67286" w:rsidDel="00A26DB7" w:rsidRDefault="004153C0" w:rsidP="004153C0">
      <w:pPr>
        <w:pStyle w:val="BodyText"/>
        <w:rPr>
          <w:del w:id="2878" w:author="Jose Costa Teixeira" w:date="2017-07-05T00:23:00Z"/>
        </w:rPr>
      </w:pPr>
      <w:del w:id="2879" w:author="Jose Costa Teixeira" w:date="2017-07-05T00:23:00Z">
        <w:r w:rsidRPr="00C67286" w:rsidDel="00A26DB7">
          <w:delText xml:space="preserve">A </w:delText>
        </w:r>
      </w:del>
      <w:del w:id="2880" w:author="Jose Costa Teixeira" w:date="2017-04-17T14:45:00Z">
        <w:r w:rsidRPr="00C67286" w:rsidDel="00684CFE">
          <w:delText xml:space="preserve">Resource </w:delText>
        </w:r>
        <w:r w:rsidRPr="00C67286" w:rsidDel="00684CFE">
          <w:rPr>
            <w:rStyle w:val="XMLname"/>
            <w:rPrChange w:id="2881" w:author="Jose Costa Teixeira" w:date="2017-04-17T14:45:00Z">
              <w:rPr/>
            </w:rPrChange>
          </w:rPr>
          <w:delText>Bundle</w:delText>
        </w:r>
        <w:r w:rsidRPr="00C67286" w:rsidDel="00684CFE">
          <w:delText xml:space="preserve"> </w:delText>
        </w:r>
      </w:del>
      <w:del w:id="2882" w:author="Jose Costa Teixeira" w:date="2017-07-05T00:23:00Z">
        <w:r w:rsidRPr="00C67286" w:rsidDel="00A26DB7">
          <w:delText xml:space="preserve">is returned representing the result set. The Medication Administration Order Placer populates the </w:delText>
        </w:r>
        <w:r w:rsidRPr="00C67286" w:rsidDel="00A26DB7">
          <w:rPr>
            <w:rStyle w:val="XMLname"/>
          </w:rPr>
          <w:delText xml:space="preserve">total </w:delText>
        </w:r>
        <w:r w:rsidRPr="00C67286" w:rsidDel="00A26DB7">
          <w:delText xml:space="preserve">property of the bundle with the total number of matching results. One </w:delText>
        </w:r>
        <w:r w:rsidRPr="00C67286" w:rsidDel="00A26DB7">
          <w:rPr>
            <w:rStyle w:val="XMLname"/>
          </w:rPr>
          <w:delText>entry</w:delText>
        </w:r>
        <w:r w:rsidRPr="00C67286" w:rsidDel="00A26DB7">
          <w:delText xml:space="preserve"> is returned from the Medication Administration Order Placer for each </w:delText>
        </w:r>
        <w:r w:rsidRPr="00C67286" w:rsidDel="00A26DB7">
          <w:rPr>
            <w:rStyle w:val="XMLname"/>
            <w:rPrChange w:id="2883" w:author="Jose Costa Teixeira" w:date="2017-04-17T13:55:00Z">
              <w:rPr/>
            </w:rPrChange>
          </w:rPr>
          <w:delText>MedicationRequest</w:delText>
        </w:r>
        <w:r w:rsidRPr="00C67286" w:rsidDel="00A26DB7">
          <w:delText xml:space="preserve"> Resource found. </w:delText>
        </w:r>
      </w:del>
    </w:p>
    <w:p w14:paraId="60C7E536" w14:textId="79B4C969" w:rsidR="004153C0" w:rsidRPr="00C67286" w:rsidDel="00A26DB7" w:rsidRDefault="004153C0" w:rsidP="004153C0">
      <w:pPr>
        <w:pStyle w:val="BodyText"/>
        <w:rPr>
          <w:del w:id="2884" w:author="Jose Costa Teixeira" w:date="2017-07-05T00:23:00Z"/>
        </w:rPr>
      </w:pPr>
      <w:del w:id="2885" w:author="Jose Costa Teixeira" w:date="2017-07-05T00:23:00Z">
        <w:r w:rsidRPr="00C67286" w:rsidDel="00A26DB7">
          <w:rPr>
            <w:b/>
          </w:rPr>
          <w:delText xml:space="preserve">Case 2: </w:delText>
        </w:r>
        <w:r w:rsidRPr="00C67286" w:rsidDel="00A26DB7">
          <w:delText xml:space="preserve">The Medication Administration Order Placer fails to find in its information source, any patient record matching the criteria sent as HTTP query parameters. </w:delText>
        </w:r>
      </w:del>
    </w:p>
    <w:p w14:paraId="6FB12500" w14:textId="337C2B1A" w:rsidR="004153C0" w:rsidRPr="00C67286" w:rsidDel="00A26DB7" w:rsidRDefault="004153C0" w:rsidP="004153C0">
      <w:pPr>
        <w:pStyle w:val="BodyText"/>
        <w:rPr>
          <w:del w:id="2886" w:author="Jose Costa Teixeira" w:date="2017-07-05T00:23:00Z"/>
        </w:rPr>
      </w:pPr>
      <w:del w:id="2887" w:author="Jose Costa Teixeira" w:date="2017-07-05T00:23:00Z">
        <w:r w:rsidRPr="00C67286" w:rsidDel="00A26DB7">
          <w:rPr>
            <w:b/>
          </w:rPr>
          <w:delText xml:space="preserve">HTTP 200 </w:delText>
        </w:r>
        <w:r w:rsidRPr="00C67286" w:rsidDel="00A26DB7">
          <w:delText>(OK) is returned as the HTTP status code.</w:delText>
        </w:r>
      </w:del>
    </w:p>
    <w:p w14:paraId="79E56FC7" w14:textId="65AF63C2" w:rsidR="004153C0" w:rsidRPr="00C67286" w:rsidDel="00A26DB7" w:rsidRDefault="004153C0" w:rsidP="004153C0">
      <w:pPr>
        <w:pStyle w:val="BodyText"/>
        <w:rPr>
          <w:del w:id="2888" w:author="Jose Costa Teixeira" w:date="2017-07-05T00:23:00Z"/>
        </w:rPr>
      </w:pPr>
      <w:del w:id="2889" w:author="Jose Costa Teixeira" w:date="2017-07-05T00:23:00Z">
        <w:r w:rsidRPr="00C67286" w:rsidDel="00A26DB7">
          <w:delText xml:space="preserve">A </w:delText>
        </w:r>
      </w:del>
      <w:del w:id="2890" w:author="Jose Costa Teixeira" w:date="2017-04-17T14:45:00Z">
        <w:r w:rsidRPr="00C67286" w:rsidDel="00684CFE">
          <w:delText>R</w:delText>
        </w:r>
      </w:del>
      <w:del w:id="2891" w:author="Jose Costa Teixeira" w:date="2017-07-05T00:23:00Z">
        <w:r w:rsidRPr="00C67286" w:rsidDel="00A26DB7">
          <w:delText xml:space="preserve">esource </w:delText>
        </w:r>
      </w:del>
      <w:del w:id="2892" w:author="Jose Costa Teixeira" w:date="2017-04-17T14:45:00Z">
        <w:r w:rsidRPr="00C67286" w:rsidDel="00684CFE">
          <w:rPr>
            <w:rStyle w:val="XMLname"/>
            <w:rPrChange w:id="2893" w:author="Jose Costa Teixeira" w:date="2017-04-17T14:46:00Z">
              <w:rPr/>
            </w:rPrChange>
          </w:rPr>
          <w:delText>B</w:delText>
        </w:r>
      </w:del>
      <w:del w:id="2894" w:author="Jose Costa Teixeira" w:date="2017-07-05T00:23:00Z">
        <w:r w:rsidRPr="00C67286" w:rsidDel="00A26DB7">
          <w:rPr>
            <w:rStyle w:val="XMLname"/>
            <w:rPrChange w:id="2895" w:author="Jose Costa Teixeira" w:date="2017-04-17T14:46:00Z">
              <w:rPr/>
            </w:rPrChange>
          </w:rPr>
          <w:delText>undle</w:delText>
        </w:r>
        <w:r w:rsidRPr="00C67286" w:rsidDel="00A26DB7">
          <w:delText xml:space="preserve"> is returned representing the zero result set. The Medication Administration Order Placer populates the </w:delText>
        </w:r>
        <w:r w:rsidRPr="00C67286" w:rsidDel="00A26DB7">
          <w:rPr>
            <w:rStyle w:val="XMLname"/>
          </w:rPr>
          <w:delText xml:space="preserve">total </w:delText>
        </w:r>
        <w:r w:rsidRPr="00C67286" w:rsidDel="00A26DB7">
          <w:delText xml:space="preserve">with a value of 0 indicating no results were found. No </w:delText>
        </w:r>
        <w:r w:rsidRPr="00C67286" w:rsidDel="00A26DB7">
          <w:rPr>
            <w:rStyle w:val="XMLname"/>
          </w:rPr>
          <w:delText>entry</w:delText>
        </w:r>
        <w:r w:rsidRPr="00C67286" w:rsidDel="00A26DB7">
          <w:delText xml:space="preserve"> attributes are provided in the result.</w:delText>
        </w:r>
      </w:del>
    </w:p>
    <w:p w14:paraId="71FE0C04" w14:textId="1492F1B4" w:rsidR="004153C0" w:rsidRPr="00C67286" w:rsidDel="00A26DB7" w:rsidRDefault="004153C0" w:rsidP="004153C0">
      <w:pPr>
        <w:pStyle w:val="BodyText"/>
        <w:rPr>
          <w:del w:id="2896" w:author="Jose Costa Teixeira" w:date="2017-07-05T00:23:00Z"/>
          <w:b/>
        </w:rPr>
      </w:pPr>
    </w:p>
    <w:p w14:paraId="3A1FF6DB" w14:textId="27081108" w:rsidR="004153C0" w:rsidRPr="00C67286" w:rsidDel="00A26DB7" w:rsidRDefault="004153C0" w:rsidP="004153C0">
      <w:pPr>
        <w:pStyle w:val="BodyText"/>
        <w:rPr>
          <w:del w:id="2897" w:author="Jose Costa Teixeira" w:date="2017-07-05T00:23:00Z"/>
        </w:rPr>
      </w:pPr>
      <w:del w:id="2898" w:author="Jose Costa Teixeira" w:date="2017-07-05T00:23:00Z">
        <w:r w:rsidRPr="00C67286" w:rsidDel="00A26DB7">
          <w:rPr>
            <w:b/>
          </w:rPr>
          <w:delText xml:space="preserve">Case 5: </w:delText>
        </w:r>
        <w:r w:rsidRPr="00C67286" w:rsidDel="00A26DB7">
          <w:delText xml:space="preserve">The Medication Administration Order Placer is not capable of producing a response in the requested format specified by </w:delText>
        </w:r>
        <w:r w:rsidRPr="00C67286" w:rsidDel="00A26DB7">
          <w:rPr>
            <w:rStyle w:val="XMLname"/>
          </w:rPr>
          <w:delText>_format</w:delText>
        </w:r>
        <w:r w:rsidRPr="00C67286" w:rsidDel="00A26DB7">
          <w:delText xml:space="preserve"> parameter (specified in Section 3.Y.4.1.2.5).</w:delText>
        </w:r>
      </w:del>
    </w:p>
    <w:p w14:paraId="774DFDB5" w14:textId="4B648349" w:rsidR="004153C0" w:rsidRPr="00C67286" w:rsidDel="00A26DB7" w:rsidRDefault="004153C0" w:rsidP="004153C0">
      <w:pPr>
        <w:pStyle w:val="BodyText"/>
        <w:rPr>
          <w:del w:id="2899" w:author="Jose Costa Teixeira" w:date="2017-07-05T00:23:00Z"/>
        </w:rPr>
      </w:pPr>
      <w:del w:id="2900" w:author="Jose Costa Teixeira" w:date="2017-07-05T00:23:00Z">
        <w:r w:rsidRPr="00C67286" w:rsidDel="00A26DB7">
          <w:rPr>
            <w:b/>
          </w:rPr>
          <w:delText>HTTP 406</w:delText>
        </w:r>
        <w:r w:rsidRPr="00C67286" w:rsidDel="00A26DB7">
          <w:delText xml:space="preserve"> (Not Acceptable) is returned as the HTTP status code.</w:delText>
        </w:r>
      </w:del>
    </w:p>
    <w:p w14:paraId="060AF3E8" w14:textId="00432B3E" w:rsidR="004153C0" w:rsidRPr="00C67286" w:rsidDel="00A26DB7" w:rsidRDefault="004153C0" w:rsidP="004153C0">
      <w:pPr>
        <w:pStyle w:val="BodyText"/>
        <w:rPr>
          <w:del w:id="2901" w:author="Jose Costa Teixeira" w:date="2017-07-05T00:23:00Z"/>
        </w:rPr>
      </w:pPr>
      <w:del w:id="2902" w:author="Jose Costa Teixeira" w:date="2017-07-05T00:23:00Z">
        <w:r w:rsidRPr="00C67286" w:rsidDel="00A26DB7">
          <w:delText xml:space="preserve">An OperationOutcome Resource is returned indicating that the requested response format is not supported in an </w:delText>
        </w:r>
        <w:r w:rsidRPr="00C67286" w:rsidDel="00A26DB7">
          <w:rPr>
            <w:rFonts w:ascii="Courier New" w:hAnsi="Courier New" w:cs="Courier New"/>
            <w:sz w:val="20"/>
          </w:rPr>
          <w:delText>issue</w:delText>
        </w:r>
        <w:r w:rsidRPr="00C67286" w:rsidDel="00A26DB7">
          <w:delText xml:space="preserve"> having:</w:delText>
        </w:r>
      </w:del>
    </w:p>
    <w:p w14:paraId="6D3BB52A" w14:textId="2BDE9DFA" w:rsidR="004153C0" w:rsidRPr="00C67286" w:rsidDel="00A26DB7" w:rsidRDefault="004153C0" w:rsidP="004153C0">
      <w:pPr>
        <w:pStyle w:val="BodyText"/>
        <w:rPr>
          <w:del w:id="2903" w:author="Jose Costa Teixeira" w:date="2017-07-05T00:23:00Z"/>
        </w:rPr>
      </w:pPr>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8"/>
        <w:gridCol w:w="5758"/>
      </w:tblGrid>
      <w:tr w:rsidR="004153C0" w:rsidRPr="00C67286" w:rsidDel="00A26DB7" w14:paraId="51232B2D" w14:textId="30364668" w:rsidTr="00AC7B6A">
        <w:trPr>
          <w:cantSplit/>
          <w:tblHeader/>
          <w:jc w:val="center"/>
          <w:del w:id="2904" w:author="Jose Costa Teixeira" w:date="2017-07-05T00:23:00Z"/>
        </w:trPr>
        <w:tc>
          <w:tcPr>
            <w:tcW w:w="1438" w:type="dxa"/>
            <w:shd w:val="pct15" w:color="auto" w:fill="FFFFFF"/>
          </w:tcPr>
          <w:p w14:paraId="26A1FAB4" w14:textId="165F38FF" w:rsidR="004153C0" w:rsidRPr="00C67286" w:rsidDel="00A26DB7" w:rsidRDefault="004153C0" w:rsidP="00AC7B6A">
            <w:pPr>
              <w:pStyle w:val="TableEntryHeader"/>
              <w:rPr>
                <w:del w:id="2905" w:author="Jose Costa Teixeira" w:date="2017-07-05T00:23:00Z"/>
              </w:rPr>
            </w:pPr>
            <w:del w:id="2906" w:author="Jose Costa Teixeira" w:date="2017-07-05T00:23:00Z">
              <w:r w:rsidRPr="00C67286" w:rsidDel="00A26DB7">
                <w:delText>Attribute</w:delText>
              </w:r>
            </w:del>
          </w:p>
        </w:tc>
        <w:tc>
          <w:tcPr>
            <w:tcW w:w="5758" w:type="dxa"/>
            <w:shd w:val="pct15" w:color="auto" w:fill="FFFFFF"/>
          </w:tcPr>
          <w:p w14:paraId="2F1B9B57" w14:textId="5E1A40D6" w:rsidR="004153C0" w:rsidRPr="00C67286" w:rsidDel="00A26DB7" w:rsidRDefault="004153C0" w:rsidP="00AC7B6A">
            <w:pPr>
              <w:pStyle w:val="TableEntryHeader"/>
              <w:rPr>
                <w:del w:id="2907" w:author="Jose Costa Teixeira" w:date="2017-07-05T00:23:00Z"/>
              </w:rPr>
            </w:pPr>
            <w:del w:id="2908" w:author="Jose Costa Teixeira" w:date="2017-07-05T00:23:00Z">
              <w:r w:rsidRPr="00C67286" w:rsidDel="00A26DB7">
                <w:delText>Value</w:delText>
              </w:r>
            </w:del>
          </w:p>
        </w:tc>
      </w:tr>
      <w:tr w:rsidR="004153C0" w:rsidRPr="00C67286" w:rsidDel="00A26DB7" w14:paraId="1751E429" w14:textId="42240471" w:rsidTr="00AC7B6A">
        <w:trPr>
          <w:cantSplit/>
          <w:trHeight w:val="332"/>
          <w:jc w:val="center"/>
          <w:del w:id="2909" w:author="Jose Costa Teixeira" w:date="2017-07-05T00:23:00Z"/>
        </w:trPr>
        <w:tc>
          <w:tcPr>
            <w:tcW w:w="1438" w:type="dxa"/>
          </w:tcPr>
          <w:p w14:paraId="4D3C3DA1" w14:textId="522CDAB8" w:rsidR="004153C0" w:rsidRPr="00C67286" w:rsidDel="00A26DB7" w:rsidRDefault="008F2179" w:rsidP="00AC7B6A">
            <w:pPr>
              <w:pStyle w:val="TableEntry"/>
              <w:rPr>
                <w:del w:id="2910" w:author="Jose Costa Teixeira" w:date="2017-07-05T00:23:00Z"/>
              </w:rPr>
            </w:pPr>
            <w:del w:id="2911" w:author="Jose Costa Teixeira" w:date="2017-07-05T00:23:00Z">
              <w:r w:rsidRPr="00C67286" w:rsidDel="00A26DB7">
                <w:delText>S</w:delText>
              </w:r>
              <w:r w:rsidR="004153C0" w:rsidRPr="00C67286" w:rsidDel="00A26DB7">
                <w:delText>everity</w:delText>
              </w:r>
            </w:del>
          </w:p>
        </w:tc>
        <w:tc>
          <w:tcPr>
            <w:tcW w:w="5758" w:type="dxa"/>
          </w:tcPr>
          <w:p w14:paraId="1B1532FD" w14:textId="1DCFA61A" w:rsidR="004153C0" w:rsidRPr="00C67286" w:rsidDel="00A26DB7" w:rsidRDefault="004153C0" w:rsidP="00AC7B6A">
            <w:pPr>
              <w:pStyle w:val="TableEntry"/>
              <w:rPr>
                <w:del w:id="2912" w:author="Jose Costa Teixeira" w:date="2017-07-05T00:23:00Z"/>
              </w:rPr>
            </w:pPr>
            <w:del w:id="2913" w:author="Jose Costa Teixeira" w:date="2017-07-05T00:23:00Z">
              <w:r w:rsidRPr="00C67286" w:rsidDel="00A26DB7">
                <w:delText>error</w:delText>
              </w:r>
            </w:del>
          </w:p>
        </w:tc>
      </w:tr>
      <w:tr w:rsidR="004153C0" w:rsidRPr="00C67286" w:rsidDel="00A26DB7" w14:paraId="1B9CC666" w14:textId="29E5EDD7" w:rsidTr="00AC7B6A">
        <w:trPr>
          <w:cantSplit/>
          <w:trHeight w:val="332"/>
          <w:jc w:val="center"/>
          <w:del w:id="2914" w:author="Jose Costa Teixeira" w:date="2017-07-05T00:23:00Z"/>
        </w:trPr>
        <w:tc>
          <w:tcPr>
            <w:tcW w:w="1438" w:type="dxa"/>
          </w:tcPr>
          <w:p w14:paraId="3BAAC0FA" w14:textId="63F41117" w:rsidR="004153C0" w:rsidRPr="00C67286" w:rsidDel="00A26DB7" w:rsidRDefault="008F2179" w:rsidP="00AC7B6A">
            <w:pPr>
              <w:pStyle w:val="TableEntry"/>
              <w:rPr>
                <w:del w:id="2915" w:author="Jose Costa Teixeira" w:date="2017-07-05T00:23:00Z"/>
              </w:rPr>
            </w:pPr>
            <w:del w:id="2916" w:author="Jose Costa Teixeira" w:date="2017-07-05T00:23:00Z">
              <w:r w:rsidRPr="00C67286" w:rsidDel="00A26DB7">
                <w:delText>C</w:delText>
              </w:r>
              <w:r w:rsidR="004153C0" w:rsidRPr="00C67286" w:rsidDel="00A26DB7">
                <w:delText>ode</w:delText>
              </w:r>
            </w:del>
          </w:p>
        </w:tc>
        <w:tc>
          <w:tcPr>
            <w:tcW w:w="5758" w:type="dxa"/>
          </w:tcPr>
          <w:p w14:paraId="20BA069F" w14:textId="46CC625A" w:rsidR="004153C0" w:rsidRPr="00C67286" w:rsidDel="00A26DB7" w:rsidRDefault="004153C0" w:rsidP="00AC7B6A">
            <w:pPr>
              <w:pStyle w:val="TableEntry"/>
              <w:rPr>
                <w:del w:id="2917" w:author="Jose Costa Teixeira" w:date="2017-07-05T00:23:00Z"/>
              </w:rPr>
            </w:pPr>
            <w:del w:id="2918" w:author="Jose Costa Teixeira" w:date="2017-07-05T00:23:00Z">
              <w:r w:rsidRPr="00C67286" w:rsidDel="00A26DB7">
                <w:delText>{http://hl7.org/fhir/issue-type.html, ,not-supported}</w:delText>
              </w:r>
            </w:del>
          </w:p>
        </w:tc>
      </w:tr>
    </w:tbl>
    <w:p w14:paraId="6873F937" w14:textId="74E20E18" w:rsidR="004153C0" w:rsidRPr="00C67286" w:rsidDel="00A26DB7" w:rsidRDefault="004153C0" w:rsidP="004153C0">
      <w:pPr>
        <w:pStyle w:val="BodyText"/>
        <w:rPr>
          <w:del w:id="2919" w:author="Jose Costa Teixeira" w:date="2017-07-05T00:23:00Z"/>
        </w:rPr>
      </w:pPr>
    </w:p>
    <w:p w14:paraId="442C9BBB" w14:textId="1F43A961" w:rsidR="004153C0" w:rsidRPr="00C67286" w:rsidDel="00A26DB7" w:rsidRDefault="004153C0" w:rsidP="004153C0">
      <w:pPr>
        <w:pStyle w:val="BodyText"/>
        <w:rPr>
          <w:del w:id="2920" w:author="Jose Costa Teixeira" w:date="2017-07-05T00:23:00Z"/>
        </w:rPr>
      </w:pPr>
      <w:del w:id="2921" w:author="Jose Costa Teixeira" w:date="2017-07-05T00:23:00Z">
        <w:r w:rsidRPr="00C67286" w:rsidDel="00A26DB7">
          <w:delText xml:space="preserve">The Medication Administration Order Placer may be capable of servicing requests for response formats not listed in Section 3.78.4.1.2.5, but shall, at minimum, be capable of producing XML and JSON encodings. </w:delText>
        </w:r>
      </w:del>
    </w:p>
    <w:p w14:paraId="7E5F2C39" w14:textId="492C05C3" w:rsidR="004153C0" w:rsidRPr="00C67286" w:rsidRDefault="004153C0" w:rsidP="004153C0">
      <w:r w:rsidRPr="00C67286">
        <w:t xml:space="preserve">The </w:t>
      </w:r>
      <w:ins w:id="2922" w:author="Jose Costa Teixeira" w:date="2017-07-05T00:23:00Z">
        <w:r w:rsidR="00A26DB7" w:rsidRPr="00C67286">
          <w:t xml:space="preserve">Medication Administration </w:t>
        </w:r>
        <w:r w:rsidR="00A26DB7">
          <w:t xml:space="preserve">Consumer </w:t>
        </w:r>
      </w:ins>
      <w:del w:id="2923" w:author="Jose Costa Teixeira" w:date="2017-07-05T00:23:00Z">
        <w:r w:rsidRPr="00C67286" w:rsidDel="00A26DB7">
          <w:delText xml:space="preserve">Medication Administration Order Placer </w:delText>
        </w:r>
      </w:del>
      <w:r w:rsidRPr="00C67286">
        <w:t xml:space="preserve">may return other HTTP status codes to represent specific error conditions. When HTTP error status codes are returned by the </w:t>
      </w:r>
      <w:ins w:id="2924" w:author="Jose Costa Teixeira" w:date="2017-07-05T00:23:00Z">
        <w:r w:rsidR="00A26DB7" w:rsidRPr="00C67286">
          <w:t xml:space="preserve">Medication Administration </w:t>
        </w:r>
        <w:r w:rsidR="00A26DB7">
          <w:t xml:space="preserve">Consumer </w:t>
        </w:r>
      </w:ins>
      <w:del w:id="2925" w:author="Jose Costa Teixeira" w:date="2017-07-05T00:23:00Z">
        <w:r w:rsidRPr="00C67286" w:rsidDel="00A26DB7">
          <w:delText>Medication Administration Order Placer</w:delText>
        </w:r>
      </w:del>
      <w:r w:rsidRPr="00C67286">
        <w:t>, they shall conform to the HTTP standard RFC 2616. Their use is not further constrained or specified by this transaction.</w:t>
      </w:r>
    </w:p>
    <w:p w14:paraId="24307800" w14:textId="77777777" w:rsidR="004153C0" w:rsidRPr="00C67286" w:rsidRDefault="004153C0" w:rsidP="004153C0">
      <w:pPr>
        <w:pStyle w:val="BodyText"/>
      </w:pPr>
    </w:p>
    <w:p w14:paraId="7278640D" w14:textId="77777777" w:rsidR="004153C0" w:rsidRDefault="004153C0" w:rsidP="004153C0">
      <w:pPr>
        <w:pStyle w:val="BodyText"/>
      </w:pPr>
    </w:p>
    <w:p w14:paraId="4078908A" w14:textId="77777777" w:rsidR="00C71EA1" w:rsidRPr="00C67286" w:rsidRDefault="00C71EA1" w:rsidP="00C71EA1">
      <w:pPr>
        <w:pStyle w:val="BodyText"/>
        <w:rPr>
          <w:ins w:id="2926" w:author="Jose Costa Teixeira" w:date="2017-07-05T00:55:00Z"/>
        </w:rPr>
      </w:pPr>
      <w:ins w:id="2927" w:author="Jose Costa Teixeira" w:date="2017-07-05T00:55:00Z">
        <w:r w:rsidRPr="00C67286">
          <w:t>Management of workflows:</w:t>
        </w:r>
      </w:ins>
    </w:p>
    <w:p w14:paraId="6C4DD68C" w14:textId="77777777" w:rsidR="00C71EA1" w:rsidRDefault="00C71EA1" w:rsidP="00C71EA1">
      <w:pPr>
        <w:pStyle w:val="BodyText"/>
        <w:rPr>
          <w:ins w:id="2928" w:author="Jose Costa Teixeira" w:date="2017-07-05T00:55:00Z"/>
        </w:rPr>
      </w:pPr>
      <w:ins w:id="2929" w:author="Jose Costa Teixeira" w:date="2017-07-05T00:55:00Z">
        <w:r w:rsidRPr="00C67286">
          <w:t>When updating an administration, this has an impact on the workflows.</w:t>
        </w:r>
        <w:r>
          <w:t xml:space="preserve"> It is beyond the scope of this profile to provide guidance on this. For example, i</w:t>
        </w:r>
        <w:r w:rsidRPr="00C67286">
          <w:t>f there is a task associated with the medicationAdministration, that task should be updated.</w:t>
        </w:r>
        <w:r>
          <w:t xml:space="preserve"> The m</w:t>
        </w:r>
        <w:r w:rsidRPr="00C67286">
          <w:t>anagement of “administration complete” must be done at the main administration task.</w:t>
        </w:r>
      </w:ins>
    </w:p>
    <w:p w14:paraId="239E7199" w14:textId="77777777" w:rsidR="00AF7B44" w:rsidRDefault="00AF7B44" w:rsidP="004153C0">
      <w:pPr>
        <w:pStyle w:val="BodyText"/>
        <w:rPr>
          <w:ins w:id="2930" w:author="Jose Costa Teixeira" w:date="2017-07-04T22:50:00Z"/>
        </w:rPr>
      </w:pPr>
    </w:p>
    <w:p w14:paraId="1D011C84" w14:textId="2A622D2B" w:rsidR="00AF7B44" w:rsidRDefault="00AF7B44" w:rsidP="004153C0">
      <w:pPr>
        <w:pStyle w:val="BodyText"/>
        <w:rPr>
          <w:ins w:id="2931" w:author="Jose Costa Teixeira" w:date="2017-07-04T22:50:00Z"/>
        </w:rPr>
      </w:pPr>
    </w:p>
    <w:p w14:paraId="136B8C69" w14:textId="77777777" w:rsidR="00AF7B44" w:rsidRDefault="00AF7B44" w:rsidP="004153C0">
      <w:pPr>
        <w:pStyle w:val="BodyText"/>
      </w:pPr>
    </w:p>
    <w:p w14:paraId="023E8DF4" w14:textId="77777777" w:rsidR="004153C0" w:rsidRDefault="004153C0" w:rsidP="004153C0">
      <w:pPr>
        <w:pStyle w:val="BodyText"/>
      </w:pPr>
    </w:p>
    <w:p w14:paraId="34D8873C" w14:textId="77777777" w:rsidR="004153C0" w:rsidRDefault="004153C0" w:rsidP="004153C0">
      <w:pPr>
        <w:pStyle w:val="BodyText"/>
      </w:pPr>
    </w:p>
    <w:p w14:paraId="71C8C81C" w14:textId="77777777" w:rsidR="004153C0" w:rsidRDefault="004153C0" w:rsidP="004153C0">
      <w:pPr>
        <w:pStyle w:val="BodyText"/>
      </w:pPr>
    </w:p>
    <w:p w14:paraId="1F6EF550" w14:textId="77777777" w:rsidR="004153C0" w:rsidRDefault="004153C0" w:rsidP="004153C0">
      <w:pPr>
        <w:pStyle w:val="BodyText"/>
      </w:pPr>
    </w:p>
    <w:p w14:paraId="7988E417" w14:textId="77777777" w:rsidR="00954A2B" w:rsidRPr="00C67286" w:rsidRDefault="00954A2B" w:rsidP="00906998">
      <w:pPr>
        <w:pStyle w:val="BodyText"/>
      </w:pPr>
    </w:p>
    <w:p w14:paraId="7B04152E" w14:textId="25F9C1B4" w:rsidR="0050427C" w:rsidRPr="00C67286" w:rsidDel="006D2F04" w:rsidRDefault="0050427C" w:rsidP="00906998">
      <w:pPr>
        <w:pStyle w:val="BodyText"/>
        <w:rPr>
          <w:del w:id="2932" w:author="Jose Costa Teixeira" w:date="2017-07-04T22:46:00Z"/>
        </w:rPr>
      </w:pPr>
      <w:del w:id="2933" w:author="Jose Costa Teixeira" w:date="2017-07-04T22:47:00Z">
        <w:r w:rsidRPr="00C67286" w:rsidDel="006D2F04">
          <w:delText>TASKS</w:delText>
        </w:r>
      </w:del>
      <w:del w:id="2934" w:author="Jose Costa Teixeira" w:date="2017-07-04T22:46:00Z">
        <w:r w:rsidRPr="00C67286" w:rsidDel="006D2F04">
          <w:delText>??</w:delText>
        </w:r>
      </w:del>
    </w:p>
    <w:p w14:paraId="4F651FEB" w14:textId="690D4DC0" w:rsidR="00906998" w:rsidRPr="00C67286" w:rsidRDefault="00906998" w:rsidP="00906998">
      <w:pPr>
        <w:pStyle w:val="BodyText"/>
      </w:pPr>
    </w:p>
    <w:p w14:paraId="5267DC49" w14:textId="77777777" w:rsidR="007C1897" w:rsidRDefault="007C1897">
      <w:pPr>
        <w:spacing w:before="0"/>
        <w:rPr>
          <w:ins w:id="2935" w:author="Jose Costa Teixeira" w:date="2017-07-05T00:38:00Z"/>
        </w:rPr>
      </w:pPr>
      <w:ins w:id="2936" w:author="Jose Costa Teixeira" w:date="2017-07-05T00:38:00Z">
        <w:r>
          <w:br w:type="page"/>
        </w:r>
      </w:ins>
    </w:p>
    <w:p w14:paraId="6E00E5CA" w14:textId="77777777" w:rsidR="007C1897" w:rsidRDefault="007C1897">
      <w:pPr>
        <w:spacing w:before="0"/>
        <w:rPr>
          <w:ins w:id="2937" w:author="Jose Costa Teixeira" w:date="2017-07-05T00:38:00Z"/>
        </w:rPr>
      </w:pPr>
      <w:ins w:id="2938" w:author="Jose Costa Teixeira" w:date="2017-07-05T00:38:00Z">
        <w:r>
          <w:lastRenderedPageBreak/>
          <w:br w:type="page"/>
        </w:r>
      </w:ins>
    </w:p>
    <w:p w14:paraId="796C9ADF" w14:textId="190E0218" w:rsidR="00373A76" w:rsidRPr="00C67286" w:rsidDel="00373A76" w:rsidRDefault="00954A2B" w:rsidP="00906998">
      <w:pPr>
        <w:pStyle w:val="BodyText"/>
        <w:rPr>
          <w:del w:id="2939" w:author="Jose Costa Teixeira" w:date="2017-04-17T16:06:00Z"/>
        </w:rPr>
      </w:pPr>
      <w:del w:id="2940" w:author="Jose Costa Teixeira" w:date="2017-04-17T16:06:00Z">
        <w:r w:rsidRPr="00C67286" w:rsidDel="00373A76">
          <w:lastRenderedPageBreak/>
          <w:delText>The m</w:delText>
        </w:r>
      </w:del>
      <w:del w:id="2941" w:author="Jose Costa Teixeira" w:date="2017-07-05T00:55:00Z">
        <w:r w:rsidRPr="00C67286" w:rsidDel="00C71EA1">
          <w:delText>anagement of workflows</w:delText>
        </w:r>
      </w:del>
    </w:p>
    <w:p w14:paraId="63C0F792" w14:textId="49730765" w:rsidR="00954A2B" w:rsidRPr="00C67286" w:rsidDel="00C71EA1" w:rsidRDefault="00954A2B" w:rsidP="00906998">
      <w:pPr>
        <w:pStyle w:val="BodyText"/>
        <w:rPr>
          <w:del w:id="2942" w:author="Jose Costa Teixeira" w:date="2017-07-05T00:55:00Z"/>
        </w:rPr>
      </w:pPr>
    </w:p>
    <w:p w14:paraId="2B9B2931" w14:textId="2058D2B3" w:rsidR="00954A2B" w:rsidRPr="00C67286" w:rsidDel="003840DF" w:rsidRDefault="00954A2B">
      <w:pPr>
        <w:pStyle w:val="BodyText"/>
        <w:rPr>
          <w:del w:id="2943" w:author="Jose Costa Teixeira" w:date="2017-07-05T00:42:00Z"/>
        </w:rPr>
      </w:pPr>
      <w:del w:id="2944" w:author="Jose Costa Teixeira" w:date="2017-07-05T00:55:00Z">
        <w:r w:rsidRPr="00C67286" w:rsidDel="00C71EA1">
          <w:delText>When updating an administration, this has an impact on the workflows.</w:delText>
        </w:r>
      </w:del>
    </w:p>
    <w:p w14:paraId="42D6A730" w14:textId="65A0B338" w:rsidR="00954A2B" w:rsidRPr="00C67286" w:rsidDel="003840DF" w:rsidRDefault="00954A2B">
      <w:pPr>
        <w:pStyle w:val="BodyText"/>
        <w:rPr>
          <w:del w:id="2945" w:author="Jose Costa Teixeira" w:date="2017-07-05T00:40:00Z"/>
        </w:rPr>
      </w:pPr>
    </w:p>
    <w:p w14:paraId="4C6F63C6" w14:textId="623BDB56" w:rsidR="00954A2B" w:rsidRPr="00C67286" w:rsidDel="003840DF" w:rsidRDefault="00954A2B">
      <w:pPr>
        <w:pStyle w:val="BodyText"/>
        <w:rPr>
          <w:del w:id="2946" w:author="Jose Costa Teixeira" w:date="2017-07-05T00:42:00Z"/>
        </w:rPr>
      </w:pPr>
      <w:del w:id="2947" w:author="Jose Costa Teixeira" w:date="2017-04-17T16:06:00Z">
        <w:r w:rsidRPr="00C67286" w:rsidDel="00373A76">
          <w:delText xml:space="preserve">The </w:delText>
        </w:r>
      </w:del>
      <w:del w:id="2948" w:author="Jose Costa Teixeira" w:date="2017-07-05T00:55:00Z">
        <w:r w:rsidRPr="00C67286" w:rsidDel="00C71EA1">
          <w:delText>task should be updated.</w:delText>
        </w:r>
      </w:del>
    </w:p>
    <w:p w14:paraId="4368EF46" w14:textId="0907C7F8" w:rsidR="003840DF" w:rsidRPr="00C67286" w:rsidDel="003840DF" w:rsidRDefault="00954A2B">
      <w:pPr>
        <w:pStyle w:val="BodyText"/>
        <w:rPr>
          <w:del w:id="2949" w:author="Jose Costa Teixeira" w:date="2017-07-05T00:46:00Z"/>
        </w:rPr>
      </w:pPr>
      <w:del w:id="2950" w:author="Jose Costa Teixeira" w:date="2017-07-05T00:42:00Z">
        <w:r w:rsidRPr="00C67286" w:rsidDel="003840DF">
          <w:delText>M</w:delText>
        </w:r>
      </w:del>
      <w:del w:id="2951" w:author="Jose Costa Teixeira" w:date="2017-07-05T00:55:00Z">
        <w:r w:rsidRPr="00C67286" w:rsidDel="00C71EA1">
          <w:delText>anagement of “administration complete” must be done at the main administration task.</w:delText>
        </w:r>
      </w:del>
    </w:p>
    <w:p w14:paraId="2ED3D213" w14:textId="695B14FF" w:rsidR="00954A2B" w:rsidDel="003840DF" w:rsidRDefault="00954A2B" w:rsidP="00906998">
      <w:pPr>
        <w:pStyle w:val="BodyText"/>
        <w:rPr>
          <w:del w:id="2952" w:author="Jose Costa Teixeira" w:date="2017-07-05T00:42:00Z"/>
        </w:rPr>
      </w:pPr>
    </w:p>
    <w:p w14:paraId="66416ED9" w14:textId="4EADD8F4" w:rsidR="003840DF" w:rsidRDefault="003840DF" w:rsidP="00597DB2">
      <w:pPr>
        <w:pStyle w:val="AuthorInstructions"/>
        <w:rPr>
          <w:ins w:id="2953" w:author="Jose Costa Teixeira" w:date="2017-07-05T00:43:00Z"/>
          <w:i w:val="0"/>
        </w:rPr>
      </w:pPr>
    </w:p>
    <w:p w14:paraId="2B5FDAC8" w14:textId="374DF3C9" w:rsidR="003840DF" w:rsidRDefault="003840DF" w:rsidP="00597DB2">
      <w:pPr>
        <w:pStyle w:val="AuthorInstructions"/>
        <w:rPr>
          <w:ins w:id="2954" w:author="Jose Costa Teixeira" w:date="2017-07-05T00:43:00Z"/>
          <w:i w:val="0"/>
        </w:rPr>
      </w:pPr>
    </w:p>
    <w:p w14:paraId="1A47B681" w14:textId="05113FC6" w:rsidR="00954A2B" w:rsidDel="003840DF" w:rsidRDefault="00954A2B" w:rsidP="00597DB2">
      <w:pPr>
        <w:pStyle w:val="AuthorInstructions"/>
        <w:rPr>
          <w:del w:id="2955" w:author="Jose Costa Teixeira" w:date="2017-04-17T16:06:00Z"/>
        </w:rPr>
      </w:pPr>
    </w:p>
    <w:p w14:paraId="5C7C2BB5" w14:textId="77777777" w:rsidR="00954A2B" w:rsidRPr="00C67286" w:rsidDel="00373A76" w:rsidRDefault="00954A2B" w:rsidP="00906998">
      <w:pPr>
        <w:pStyle w:val="BodyText"/>
        <w:rPr>
          <w:del w:id="2956" w:author="Jose Costa Teixeira" w:date="2017-04-17T16:06:00Z"/>
        </w:rPr>
      </w:pPr>
    </w:p>
    <w:p w14:paraId="441D4678" w14:textId="78323448" w:rsidR="00954A2B" w:rsidRPr="00C67286" w:rsidDel="00373A76" w:rsidRDefault="00954A2B" w:rsidP="00906998">
      <w:pPr>
        <w:pStyle w:val="BodyText"/>
        <w:rPr>
          <w:del w:id="2957" w:author="Jose Costa Teixeira" w:date="2017-04-17T16:06:00Z"/>
        </w:rPr>
      </w:pPr>
    </w:p>
    <w:p w14:paraId="123D672F" w14:textId="390CAA2A" w:rsidR="00954A2B" w:rsidRPr="00C67286" w:rsidDel="00373A76" w:rsidRDefault="00954A2B" w:rsidP="00906998">
      <w:pPr>
        <w:pStyle w:val="BodyText"/>
        <w:rPr>
          <w:del w:id="2958" w:author="Jose Costa Teixeira" w:date="2017-04-17T16:06:00Z"/>
        </w:rPr>
      </w:pPr>
    </w:p>
    <w:p w14:paraId="41FBB3A9" w14:textId="35E8D869" w:rsidR="00954A2B" w:rsidRPr="00C67286" w:rsidDel="00373A76" w:rsidRDefault="00954A2B" w:rsidP="00906998">
      <w:pPr>
        <w:pStyle w:val="BodyText"/>
        <w:rPr>
          <w:del w:id="2959" w:author="Jose Costa Teixeira" w:date="2017-04-17T16:06:00Z"/>
        </w:rPr>
      </w:pPr>
    </w:p>
    <w:p w14:paraId="635DF2C2" w14:textId="40C3151A" w:rsidR="00954A2B" w:rsidRPr="00C67286" w:rsidDel="00373A76" w:rsidRDefault="00954A2B" w:rsidP="00906998">
      <w:pPr>
        <w:pStyle w:val="BodyText"/>
        <w:rPr>
          <w:del w:id="2960" w:author="Jose Costa Teixeira" w:date="2017-04-17T16:06:00Z"/>
        </w:rPr>
      </w:pPr>
    </w:p>
    <w:p w14:paraId="74E37CA5" w14:textId="170D61F0" w:rsidR="00954A2B" w:rsidRPr="00C67286" w:rsidDel="00373A76" w:rsidRDefault="00954A2B" w:rsidP="00906998">
      <w:pPr>
        <w:pStyle w:val="BodyText"/>
        <w:rPr>
          <w:del w:id="2961" w:author="Jose Costa Teixeira" w:date="2017-04-17T16:06:00Z"/>
        </w:rPr>
      </w:pPr>
    </w:p>
    <w:p w14:paraId="34CCE68A" w14:textId="7772DF58" w:rsidR="00954A2B" w:rsidRPr="00C67286" w:rsidDel="00373A76" w:rsidRDefault="00954A2B" w:rsidP="00906998">
      <w:pPr>
        <w:pStyle w:val="BodyText"/>
        <w:rPr>
          <w:del w:id="2962" w:author="Jose Costa Teixeira" w:date="2017-04-17T16:06:00Z"/>
        </w:rPr>
      </w:pPr>
    </w:p>
    <w:p w14:paraId="62E7EB31" w14:textId="135E930E" w:rsidR="007A676E" w:rsidRPr="00C67286" w:rsidDel="00373A76" w:rsidRDefault="007A676E" w:rsidP="00597DB2">
      <w:pPr>
        <w:pStyle w:val="AuthorInstructions"/>
        <w:rPr>
          <w:del w:id="2963" w:author="Jose Costa Teixeira" w:date="2017-04-17T16:06:00Z"/>
        </w:rPr>
      </w:pPr>
      <w:del w:id="2964" w:author="Jose Costa Teixeira" w:date="2017-04-17T16:06:00Z">
        <w:r w:rsidRPr="00C67286" w:rsidDel="00373A76">
          <w:delText>&lt;Continue profiling the message by providing guidance or constraints on how the message parameters are populated, how the payload is encoded, how the message is structured and what the contents mean</w:delText>
        </w:r>
        <w:r w:rsidR="00887E40" w:rsidRPr="00C67286" w:rsidDel="00373A76">
          <w:delText xml:space="preserve">. </w:delText>
        </w:r>
        <w:r w:rsidRPr="00C67286" w:rsidDel="00373A76">
          <w:delText>These message semantics should both help the sender to construct the message and the receiver to interpret the message.&gt;</w:delText>
        </w:r>
      </w:del>
    </w:p>
    <w:p w14:paraId="7BD6399D" w14:textId="1CBBF213" w:rsidR="00906998" w:rsidRPr="00C67286" w:rsidDel="003840DF" w:rsidRDefault="00906998" w:rsidP="00597DB2">
      <w:pPr>
        <w:pStyle w:val="AuthorInstructions"/>
        <w:rPr>
          <w:del w:id="2965" w:author="Jose Costa Teixeira" w:date="2017-07-05T00:43:00Z"/>
        </w:rPr>
      </w:pPr>
    </w:p>
    <w:p w14:paraId="2D966A93" w14:textId="77777777" w:rsidR="00330F61" w:rsidRPr="00C67286" w:rsidRDefault="00330F61" w:rsidP="00330F61">
      <w:pPr>
        <w:pStyle w:val="BodyText"/>
        <w:rPr>
          <w:ins w:id="2966" w:author="Jose Costa Teixeira" w:date="2017-04-17T17:07:00Z"/>
        </w:rPr>
      </w:pPr>
    </w:p>
    <w:p w14:paraId="2A041355" w14:textId="1E531856" w:rsidR="00434A7F" w:rsidRDefault="00330F61" w:rsidP="00597DB2">
      <w:pPr>
        <w:pStyle w:val="AuthorInstructions"/>
        <w:rPr>
          <w:i w:val="0"/>
        </w:rPr>
      </w:pPr>
      <w:ins w:id="2967" w:author="Jose Costa Teixeira" w:date="2017-04-17T17:07:00Z">
        <w:r w:rsidRPr="0017078C" w:rsidDel="00330F61">
          <w:rPr>
            <w:i w:val="0"/>
            <w:highlight w:val="yellow"/>
          </w:rPr>
          <w:t xml:space="preserve"> </w:t>
        </w:r>
      </w:ins>
      <w:ins w:id="2968" w:author="Jose Costa Teixeira" w:date="2017-04-17T17:38:00Z">
        <w:r w:rsidR="00440EEA" w:rsidRPr="0017078C">
          <w:rPr>
            <w:i w:val="0"/>
            <w:highlight w:val="yellow"/>
          </w:rPr>
          <w:t>These are the fields from HMW which should now be ported to MMA as needed:</w:t>
        </w:r>
      </w:ins>
      <w:del w:id="2969" w:author="Jose Costa Teixeira" w:date="2017-04-17T17:07:00Z">
        <w:r w:rsidR="00906998" w:rsidRPr="0017078C" w:rsidDel="00330F61">
          <w:rPr>
            <w:i w:val="0"/>
            <w:highlight w:val="yellow"/>
          </w:rPr>
          <w:delText>The medicationAdministration resource has the following elements:</w:delText>
        </w:r>
      </w:del>
      <w:r w:rsidR="0017078C" w:rsidRPr="0017078C">
        <w:rPr>
          <w:i w:val="0"/>
          <w:highlight w:val="yellow"/>
        </w:rPr>
        <w:t xml:space="preserve"> (This is just an overview, since most attributes will exist in related resources.</w:t>
      </w:r>
    </w:p>
    <w:p w14:paraId="74D94D5E" w14:textId="77777777" w:rsidR="0017078C" w:rsidRPr="00C67286" w:rsidDel="00330F61" w:rsidRDefault="0017078C" w:rsidP="00330F61">
      <w:pPr>
        <w:pStyle w:val="AuthorInstructions"/>
        <w:rPr>
          <w:del w:id="2970" w:author="Jose Costa Teixeira" w:date="2017-04-17T17:07:00Z"/>
          <w:i w:val="0"/>
        </w:rPr>
      </w:pPr>
    </w:p>
    <w:p w14:paraId="24EBEC18" w14:textId="77777777" w:rsidR="00906998" w:rsidRPr="00C67286" w:rsidRDefault="00906998" w:rsidP="00597DB2">
      <w:pPr>
        <w:pStyle w:val="AuthorInstructions"/>
      </w:pPr>
    </w:p>
    <w:tbl>
      <w:tblPr>
        <w:tblStyle w:val="TableGrid"/>
        <w:tblW w:w="0" w:type="auto"/>
        <w:tblLook w:val="04A0" w:firstRow="1" w:lastRow="0" w:firstColumn="1" w:lastColumn="0" w:noHBand="0" w:noVBand="1"/>
      </w:tblPr>
      <w:tblGrid>
        <w:gridCol w:w="3214"/>
        <w:gridCol w:w="3369"/>
        <w:gridCol w:w="2767"/>
      </w:tblGrid>
      <w:tr w:rsidR="00266FCD" w:rsidRPr="00C67286" w14:paraId="6D66DF5E" w14:textId="5DA9C2C2" w:rsidTr="00266FCD">
        <w:tc>
          <w:tcPr>
            <w:tcW w:w="3214" w:type="dxa"/>
          </w:tcPr>
          <w:p w14:paraId="111B96DA" w14:textId="77777777" w:rsidR="00266FCD" w:rsidRPr="00C67286" w:rsidRDefault="00266FCD" w:rsidP="006B0A7A"/>
        </w:tc>
        <w:tc>
          <w:tcPr>
            <w:tcW w:w="3369" w:type="dxa"/>
          </w:tcPr>
          <w:p w14:paraId="6A76DF71" w14:textId="7B7ECDE2" w:rsidR="00266FCD" w:rsidRPr="00C67286" w:rsidRDefault="00266FCD" w:rsidP="006B0A7A">
            <w:r>
              <w:t>FHIR resource</w:t>
            </w:r>
          </w:p>
        </w:tc>
        <w:tc>
          <w:tcPr>
            <w:tcW w:w="2767" w:type="dxa"/>
          </w:tcPr>
          <w:p w14:paraId="54A1650A" w14:textId="7586A13C" w:rsidR="00266FCD" w:rsidRPr="00C67286" w:rsidRDefault="00266FCD" w:rsidP="006B0A7A">
            <w:r>
              <w:t>Has constraints?</w:t>
            </w:r>
          </w:p>
        </w:tc>
      </w:tr>
      <w:tr w:rsidR="00266FCD" w:rsidRPr="00C67286" w14:paraId="5EEC8B83" w14:textId="4EAE254C" w:rsidTr="00266FCD">
        <w:tc>
          <w:tcPr>
            <w:tcW w:w="3214" w:type="dxa"/>
          </w:tcPr>
          <w:p w14:paraId="1E9419E1" w14:textId="77777777" w:rsidR="00266FCD" w:rsidRPr="00C67286" w:rsidRDefault="00266FCD" w:rsidP="006B0A7A">
            <w:r w:rsidRPr="00C67286">
              <w:t>Patient</w:t>
            </w:r>
          </w:p>
        </w:tc>
        <w:tc>
          <w:tcPr>
            <w:tcW w:w="3369" w:type="dxa"/>
          </w:tcPr>
          <w:p w14:paraId="32B1829D" w14:textId="79F6CAD8" w:rsidR="00266FCD" w:rsidRPr="00C67286" w:rsidRDefault="00266FCD" w:rsidP="006B0A7A">
            <w:r>
              <w:t>Patient resource</w:t>
            </w:r>
          </w:p>
        </w:tc>
        <w:tc>
          <w:tcPr>
            <w:tcW w:w="2767" w:type="dxa"/>
          </w:tcPr>
          <w:p w14:paraId="09D9A755" w14:textId="46A9A193" w:rsidR="00266FCD" w:rsidRPr="00C67286" w:rsidRDefault="00266FCD" w:rsidP="006B0A7A">
            <w:r>
              <w:t>Can only be linked, not contained.</w:t>
            </w:r>
          </w:p>
        </w:tc>
      </w:tr>
      <w:tr w:rsidR="00266FCD" w:rsidRPr="00C67286" w14:paraId="0C4F0869" w14:textId="7DF52FBB" w:rsidTr="00266FCD">
        <w:tc>
          <w:tcPr>
            <w:tcW w:w="3214" w:type="dxa"/>
          </w:tcPr>
          <w:p w14:paraId="33B10F8F" w14:textId="77777777" w:rsidR="00266FCD" w:rsidRPr="00C67286" w:rsidRDefault="00266FCD" w:rsidP="006B0A7A">
            <w:r w:rsidRPr="00C67286">
              <w:t xml:space="preserve">Patient Name </w:t>
            </w:r>
          </w:p>
        </w:tc>
        <w:tc>
          <w:tcPr>
            <w:tcW w:w="3369" w:type="dxa"/>
          </w:tcPr>
          <w:p w14:paraId="2AAEBB2A" w14:textId="225CBBE3" w:rsidR="00266FCD" w:rsidRPr="00C67286" w:rsidRDefault="00266FCD" w:rsidP="006B0A7A">
            <w:r>
              <w:t>Patient resource</w:t>
            </w:r>
          </w:p>
        </w:tc>
        <w:tc>
          <w:tcPr>
            <w:tcW w:w="2767" w:type="dxa"/>
          </w:tcPr>
          <w:p w14:paraId="4235208E" w14:textId="77777777" w:rsidR="00266FCD" w:rsidRPr="00C67286" w:rsidRDefault="00266FCD" w:rsidP="006B0A7A"/>
        </w:tc>
      </w:tr>
      <w:tr w:rsidR="00266FCD" w:rsidRPr="00C67286" w14:paraId="15864876" w14:textId="0B2EB8BD" w:rsidTr="00266FCD">
        <w:tc>
          <w:tcPr>
            <w:tcW w:w="3214" w:type="dxa"/>
          </w:tcPr>
          <w:p w14:paraId="4F0268EE" w14:textId="77777777" w:rsidR="00266FCD" w:rsidRPr="00C67286" w:rsidRDefault="00266FCD" w:rsidP="006B0A7A">
            <w:r w:rsidRPr="00C67286">
              <w:lastRenderedPageBreak/>
              <w:t xml:space="preserve">Personal Identification </w:t>
            </w:r>
          </w:p>
        </w:tc>
        <w:tc>
          <w:tcPr>
            <w:tcW w:w="3369" w:type="dxa"/>
          </w:tcPr>
          <w:p w14:paraId="2A804290" w14:textId="37F86BD0" w:rsidR="00266FCD" w:rsidRPr="00C67286" w:rsidRDefault="00266FCD" w:rsidP="006B0A7A">
            <w:r>
              <w:t>Patient resource</w:t>
            </w:r>
          </w:p>
        </w:tc>
        <w:tc>
          <w:tcPr>
            <w:tcW w:w="2767" w:type="dxa"/>
          </w:tcPr>
          <w:p w14:paraId="1A71D346" w14:textId="77777777" w:rsidR="00266FCD" w:rsidRPr="00C67286" w:rsidRDefault="00266FCD" w:rsidP="006B0A7A"/>
        </w:tc>
      </w:tr>
      <w:tr w:rsidR="00266FCD" w:rsidRPr="00C67286" w14:paraId="7C383697" w14:textId="1BC2E924" w:rsidTr="00266FCD">
        <w:tc>
          <w:tcPr>
            <w:tcW w:w="3214" w:type="dxa"/>
          </w:tcPr>
          <w:p w14:paraId="5B96888B" w14:textId="77777777" w:rsidR="00266FCD" w:rsidRPr="00C67286" w:rsidRDefault="00266FCD" w:rsidP="006B0A7A">
            <w:r w:rsidRPr="00C67286">
              <w:t>Administrative Sex : Gender</w:t>
            </w:r>
          </w:p>
        </w:tc>
        <w:tc>
          <w:tcPr>
            <w:tcW w:w="3369" w:type="dxa"/>
          </w:tcPr>
          <w:p w14:paraId="390126BF" w14:textId="56558FCB" w:rsidR="00266FCD" w:rsidRPr="00C67286" w:rsidRDefault="00266FCD" w:rsidP="006B0A7A">
            <w:r>
              <w:t>Patient resource</w:t>
            </w:r>
          </w:p>
        </w:tc>
        <w:tc>
          <w:tcPr>
            <w:tcW w:w="2767" w:type="dxa"/>
          </w:tcPr>
          <w:p w14:paraId="1F76D336" w14:textId="77777777" w:rsidR="00266FCD" w:rsidRPr="00C67286" w:rsidRDefault="00266FCD" w:rsidP="006B0A7A"/>
        </w:tc>
      </w:tr>
      <w:tr w:rsidR="00266FCD" w:rsidRPr="00C67286" w14:paraId="4B8C62B8" w14:textId="2C917CE2" w:rsidTr="00266FCD">
        <w:tc>
          <w:tcPr>
            <w:tcW w:w="3214" w:type="dxa"/>
          </w:tcPr>
          <w:p w14:paraId="13932A75" w14:textId="77777777" w:rsidR="00266FCD" w:rsidRPr="00C67286" w:rsidRDefault="00266FCD" w:rsidP="006B0A7A">
            <w:r w:rsidRPr="00C67286">
              <w:t>Date of Birth : Birthdate</w:t>
            </w:r>
          </w:p>
        </w:tc>
        <w:tc>
          <w:tcPr>
            <w:tcW w:w="3369" w:type="dxa"/>
          </w:tcPr>
          <w:p w14:paraId="0FD077B0" w14:textId="5E277632" w:rsidR="00266FCD" w:rsidRPr="00C67286" w:rsidRDefault="00266FCD" w:rsidP="006B0A7A">
            <w:r>
              <w:t>Patient resource</w:t>
            </w:r>
          </w:p>
        </w:tc>
        <w:tc>
          <w:tcPr>
            <w:tcW w:w="2767" w:type="dxa"/>
          </w:tcPr>
          <w:p w14:paraId="6470C1C4" w14:textId="77777777" w:rsidR="00266FCD" w:rsidRPr="00C67286" w:rsidRDefault="00266FCD" w:rsidP="006B0A7A"/>
        </w:tc>
      </w:tr>
      <w:tr w:rsidR="00266FCD" w:rsidRPr="00C67286" w14:paraId="04547AA0" w14:textId="54C669F9" w:rsidTr="00266FCD">
        <w:tc>
          <w:tcPr>
            <w:tcW w:w="3214" w:type="dxa"/>
          </w:tcPr>
          <w:p w14:paraId="63B40721" w14:textId="77777777" w:rsidR="00266FCD" w:rsidRPr="00C67286" w:rsidRDefault="00266FCD" w:rsidP="006B0A7A">
            <w:r w:rsidRPr="00C67286">
              <w:t>Address : Address</w:t>
            </w:r>
          </w:p>
        </w:tc>
        <w:tc>
          <w:tcPr>
            <w:tcW w:w="3369" w:type="dxa"/>
          </w:tcPr>
          <w:p w14:paraId="0C827879" w14:textId="28B6D1FC" w:rsidR="00266FCD" w:rsidRPr="00C67286" w:rsidRDefault="00266FCD" w:rsidP="006B0A7A">
            <w:r>
              <w:t>Patient resource</w:t>
            </w:r>
          </w:p>
        </w:tc>
        <w:tc>
          <w:tcPr>
            <w:tcW w:w="2767" w:type="dxa"/>
          </w:tcPr>
          <w:p w14:paraId="5ADC5344" w14:textId="77777777" w:rsidR="00266FCD" w:rsidRPr="00C67286" w:rsidRDefault="00266FCD" w:rsidP="006B0A7A"/>
        </w:tc>
      </w:tr>
      <w:tr w:rsidR="00266FCD" w:rsidRPr="00C67286" w14:paraId="0C463A75" w14:textId="5173416D" w:rsidTr="00266FCD">
        <w:tc>
          <w:tcPr>
            <w:tcW w:w="3214" w:type="dxa"/>
          </w:tcPr>
          <w:p w14:paraId="37F0F63C" w14:textId="77777777" w:rsidR="00266FCD" w:rsidRPr="00C67286" w:rsidRDefault="00266FCD" w:rsidP="006B0A7A">
            <w:r w:rsidRPr="00C67286">
              <w:t>Contact Information : telecom</w:t>
            </w:r>
          </w:p>
        </w:tc>
        <w:tc>
          <w:tcPr>
            <w:tcW w:w="3369" w:type="dxa"/>
          </w:tcPr>
          <w:p w14:paraId="322338C9" w14:textId="76C7B892" w:rsidR="00266FCD" w:rsidRPr="00C67286" w:rsidRDefault="00266FCD" w:rsidP="006B0A7A">
            <w:r>
              <w:t>Patient resource</w:t>
            </w:r>
          </w:p>
        </w:tc>
        <w:tc>
          <w:tcPr>
            <w:tcW w:w="2767" w:type="dxa"/>
          </w:tcPr>
          <w:p w14:paraId="4DA1D7C0" w14:textId="77777777" w:rsidR="00266FCD" w:rsidRPr="00C67286" w:rsidRDefault="00266FCD" w:rsidP="006B0A7A"/>
        </w:tc>
      </w:tr>
      <w:tr w:rsidR="00266FCD" w:rsidRPr="00C67286" w14:paraId="1DEB036C" w14:textId="54DEC2D5" w:rsidTr="00266FCD">
        <w:tc>
          <w:tcPr>
            <w:tcW w:w="3214" w:type="dxa"/>
          </w:tcPr>
          <w:p w14:paraId="7D3D6042" w14:textId="77777777" w:rsidR="00266FCD" w:rsidRPr="00C67286" w:rsidRDefault="00266FCD" w:rsidP="006B0A7A">
            <w:r w:rsidRPr="00C67286">
              <w:t>Guardian : contact</w:t>
            </w:r>
          </w:p>
        </w:tc>
        <w:tc>
          <w:tcPr>
            <w:tcW w:w="3369" w:type="dxa"/>
          </w:tcPr>
          <w:p w14:paraId="36A2C84D" w14:textId="77777777" w:rsidR="00266FCD" w:rsidRPr="00C67286" w:rsidRDefault="00266FCD" w:rsidP="006B0A7A"/>
        </w:tc>
        <w:tc>
          <w:tcPr>
            <w:tcW w:w="2767" w:type="dxa"/>
          </w:tcPr>
          <w:p w14:paraId="00E5364E" w14:textId="77777777" w:rsidR="00266FCD" w:rsidRPr="00C67286" w:rsidRDefault="00266FCD" w:rsidP="006B0A7A"/>
        </w:tc>
      </w:tr>
      <w:tr w:rsidR="00266FCD" w:rsidRPr="00C67286" w14:paraId="180BDFF5" w14:textId="74610867" w:rsidTr="00266FCD">
        <w:tc>
          <w:tcPr>
            <w:tcW w:w="3214" w:type="dxa"/>
          </w:tcPr>
          <w:p w14:paraId="5BEF0AB8" w14:textId="77777777" w:rsidR="00266FCD" w:rsidRPr="00C67286" w:rsidRDefault="00266FCD" w:rsidP="006B0A7A">
            <w:r w:rsidRPr="00C67286">
              <w:t xml:space="preserve">contact information </w:t>
            </w:r>
          </w:p>
        </w:tc>
        <w:tc>
          <w:tcPr>
            <w:tcW w:w="3369" w:type="dxa"/>
          </w:tcPr>
          <w:p w14:paraId="7C7B0F6E" w14:textId="77777777" w:rsidR="00266FCD" w:rsidRPr="00C67286" w:rsidRDefault="00266FCD" w:rsidP="006B0A7A"/>
        </w:tc>
        <w:tc>
          <w:tcPr>
            <w:tcW w:w="2767" w:type="dxa"/>
          </w:tcPr>
          <w:p w14:paraId="498C4EDB" w14:textId="77777777" w:rsidR="00266FCD" w:rsidRPr="00C67286" w:rsidRDefault="00266FCD" w:rsidP="006B0A7A"/>
        </w:tc>
      </w:tr>
      <w:tr w:rsidR="00266FCD" w:rsidRPr="00C67286" w14:paraId="1B5C1E43" w14:textId="26B9FB1B" w:rsidTr="00266FCD">
        <w:tc>
          <w:tcPr>
            <w:tcW w:w="3214" w:type="dxa"/>
          </w:tcPr>
          <w:p w14:paraId="1A9B6A2F" w14:textId="77777777" w:rsidR="00266FCD" w:rsidRPr="00C67286" w:rsidRDefault="00266FCD" w:rsidP="006B0A7A">
            <w:r w:rsidRPr="00C67286">
              <w:t xml:space="preserve">Guardian Name </w:t>
            </w:r>
          </w:p>
        </w:tc>
        <w:tc>
          <w:tcPr>
            <w:tcW w:w="3369" w:type="dxa"/>
          </w:tcPr>
          <w:p w14:paraId="57455F0B" w14:textId="77777777" w:rsidR="00266FCD" w:rsidRPr="00C67286" w:rsidRDefault="00266FCD" w:rsidP="006B0A7A"/>
        </w:tc>
        <w:tc>
          <w:tcPr>
            <w:tcW w:w="2767" w:type="dxa"/>
          </w:tcPr>
          <w:p w14:paraId="47E30297" w14:textId="77777777" w:rsidR="00266FCD" w:rsidRPr="00C67286" w:rsidRDefault="00266FCD" w:rsidP="006B0A7A"/>
        </w:tc>
      </w:tr>
      <w:tr w:rsidR="00266FCD" w:rsidRPr="00C67286" w14:paraId="56AD23FE" w14:textId="6AE73524" w:rsidTr="00266FCD">
        <w:tc>
          <w:tcPr>
            <w:tcW w:w="3214" w:type="dxa"/>
          </w:tcPr>
          <w:p w14:paraId="3801AE15" w14:textId="77777777" w:rsidR="00266FCD" w:rsidRPr="00C67286" w:rsidRDefault="00266FCD" w:rsidP="006B0A7A">
            <w:r w:rsidRPr="00C67286">
              <w:t xml:space="preserve">Guardian Relationship </w:t>
            </w:r>
          </w:p>
        </w:tc>
        <w:tc>
          <w:tcPr>
            <w:tcW w:w="3369" w:type="dxa"/>
          </w:tcPr>
          <w:p w14:paraId="338028E2" w14:textId="77777777" w:rsidR="00266FCD" w:rsidRPr="00C67286" w:rsidRDefault="00266FCD" w:rsidP="006B0A7A"/>
        </w:tc>
        <w:tc>
          <w:tcPr>
            <w:tcW w:w="2767" w:type="dxa"/>
          </w:tcPr>
          <w:p w14:paraId="42EEA18F" w14:textId="77777777" w:rsidR="00266FCD" w:rsidRPr="00C67286" w:rsidRDefault="00266FCD" w:rsidP="006B0A7A"/>
        </w:tc>
      </w:tr>
      <w:tr w:rsidR="00266FCD" w:rsidRPr="00C67286" w14:paraId="12F5E7AE" w14:textId="57B8D1F9" w:rsidTr="00266FCD">
        <w:tc>
          <w:tcPr>
            <w:tcW w:w="3214" w:type="dxa"/>
          </w:tcPr>
          <w:p w14:paraId="4B4AA276" w14:textId="77777777" w:rsidR="00266FCD" w:rsidRPr="00C67286" w:rsidRDefault="00266FCD" w:rsidP="006B0A7A">
            <w:r w:rsidRPr="00C67286">
              <w:t>Marital Status : MaritalStatus</w:t>
            </w:r>
          </w:p>
        </w:tc>
        <w:tc>
          <w:tcPr>
            <w:tcW w:w="3369" w:type="dxa"/>
          </w:tcPr>
          <w:p w14:paraId="094764E2" w14:textId="77777777" w:rsidR="00266FCD" w:rsidRPr="00C67286" w:rsidRDefault="00266FCD" w:rsidP="006B0A7A"/>
        </w:tc>
        <w:tc>
          <w:tcPr>
            <w:tcW w:w="2767" w:type="dxa"/>
          </w:tcPr>
          <w:p w14:paraId="685C344B" w14:textId="77777777" w:rsidR="00266FCD" w:rsidRPr="00C67286" w:rsidRDefault="00266FCD" w:rsidP="006B0A7A"/>
        </w:tc>
      </w:tr>
      <w:tr w:rsidR="00266FCD" w:rsidRPr="00C67286" w14:paraId="55AB1D3E" w14:textId="344EFE3C" w:rsidTr="00266FCD">
        <w:tc>
          <w:tcPr>
            <w:tcW w:w="3214" w:type="dxa"/>
          </w:tcPr>
          <w:p w14:paraId="7EC5ACD0" w14:textId="77777777" w:rsidR="00266FCD" w:rsidRPr="00C67286" w:rsidRDefault="00266FCD" w:rsidP="006B0A7A">
            <w:r w:rsidRPr="00C67286">
              <w:t>Race : stdExt</w:t>
            </w:r>
          </w:p>
        </w:tc>
        <w:tc>
          <w:tcPr>
            <w:tcW w:w="3369" w:type="dxa"/>
          </w:tcPr>
          <w:p w14:paraId="0083A705" w14:textId="77777777" w:rsidR="00266FCD" w:rsidRPr="00C67286" w:rsidRDefault="00266FCD" w:rsidP="006B0A7A"/>
        </w:tc>
        <w:tc>
          <w:tcPr>
            <w:tcW w:w="2767" w:type="dxa"/>
          </w:tcPr>
          <w:p w14:paraId="557C073B" w14:textId="77777777" w:rsidR="00266FCD" w:rsidRPr="00C67286" w:rsidRDefault="00266FCD" w:rsidP="006B0A7A"/>
        </w:tc>
      </w:tr>
      <w:tr w:rsidR="00266FCD" w:rsidRPr="00C67286" w14:paraId="018BD472" w14:textId="122E4E8F" w:rsidTr="00266FCD">
        <w:tc>
          <w:tcPr>
            <w:tcW w:w="3214" w:type="dxa"/>
          </w:tcPr>
          <w:p w14:paraId="208DB6BB" w14:textId="77777777" w:rsidR="00266FCD" w:rsidRPr="00C67286" w:rsidRDefault="00266FCD" w:rsidP="006B0A7A">
            <w:r w:rsidRPr="00C67286">
              <w:t>Ethnicity : stdExt</w:t>
            </w:r>
          </w:p>
        </w:tc>
        <w:tc>
          <w:tcPr>
            <w:tcW w:w="3369" w:type="dxa"/>
          </w:tcPr>
          <w:p w14:paraId="77A7F5C1" w14:textId="77777777" w:rsidR="00266FCD" w:rsidRPr="00C67286" w:rsidRDefault="00266FCD" w:rsidP="006B0A7A"/>
        </w:tc>
        <w:tc>
          <w:tcPr>
            <w:tcW w:w="2767" w:type="dxa"/>
          </w:tcPr>
          <w:p w14:paraId="15887B8D" w14:textId="77777777" w:rsidR="00266FCD" w:rsidRPr="00C67286" w:rsidRDefault="00266FCD" w:rsidP="006B0A7A"/>
        </w:tc>
      </w:tr>
      <w:tr w:rsidR="00266FCD" w:rsidRPr="00C67286" w14:paraId="3C61984B" w14:textId="2FF87B28" w:rsidTr="00266FCD">
        <w:tc>
          <w:tcPr>
            <w:tcW w:w="3214" w:type="dxa"/>
          </w:tcPr>
          <w:p w14:paraId="6C61B91B" w14:textId="77777777" w:rsidR="00266FCD" w:rsidRPr="00C67286" w:rsidRDefault="00266FCD" w:rsidP="006B0A7A">
            <w:r w:rsidRPr="00C67286">
              <w:t xml:space="preserve">Religious Affiliation stdExt </w:t>
            </w:r>
          </w:p>
        </w:tc>
        <w:tc>
          <w:tcPr>
            <w:tcW w:w="3369" w:type="dxa"/>
          </w:tcPr>
          <w:p w14:paraId="7C073AA4" w14:textId="77777777" w:rsidR="00266FCD" w:rsidRPr="00C67286" w:rsidRDefault="00266FCD" w:rsidP="006B0A7A"/>
        </w:tc>
        <w:tc>
          <w:tcPr>
            <w:tcW w:w="2767" w:type="dxa"/>
          </w:tcPr>
          <w:p w14:paraId="6A998A71" w14:textId="77777777" w:rsidR="00266FCD" w:rsidRPr="00C67286" w:rsidRDefault="00266FCD" w:rsidP="006B0A7A"/>
        </w:tc>
      </w:tr>
      <w:tr w:rsidR="00266FCD" w:rsidRPr="00C67286" w14:paraId="6E0FBDE6" w14:textId="1F60F3E2" w:rsidTr="00266FCD">
        <w:tc>
          <w:tcPr>
            <w:tcW w:w="3214" w:type="dxa"/>
          </w:tcPr>
          <w:p w14:paraId="071C52AF" w14:textId="77777777" w:rsidR="00266FCD" w:rsidRPr="00C67286" w:rsidRDefault="00266FCD" w:rsidP="006B0A7A">
            <w:r w:rsidRPr="00C67286">
              <w:t>Patient Contact Information : ????</w:t>
            </w:r>
          </w:p>
        </w:tc>
        <w:tc>
          <w:tcPr>
            <w:tcW w:w="3369" w:type="dxa"/>
          </w:tcPr>
          <w:p w14:paraId="649CCA74" w14:textId="77777777" w:rsidR="00266FCD" w:rsidRPr="00C67286" w:rsidRDefault="00266FCD" w:rsidP="006B0A7A"/>
        </w:tc>
        <w:tc>
          <w:tcPr>
            <w:tcW w:w="2767" w:type="dxa"/>
          </w:tcPr>
          <w:p w14:paraId="6578EEFB" w14:textId="77777777" w:rsidR="00266FCD" w:rsidRPr="00C67286" w:rsidRDefault="00266FCD" w:rsidP="006B0A7A"/>
        </w:tc>
      </w:tr>
      <w:tr w:rsidR="00266FCD" w:rsidRPr="00C67286" w14:paraId="26C5DFF5" w14:textId="6B74F0C4" w:rsidTr="00266FCD">
        <w:tc>
          <w:tcPr>
            <w:tcW w:w="3214" w:type="dxa"/>
          </w:tcPr>
          <w:p w14:paraId="6CF500C3" w14:textId="77777777" w:rsidR="00266FCD" w:rsidRPr="00C67286" w:rsidRDefault="00266FCD" w:rsidP="006B0A7A">
            <w:r w:rsidRPr="00C67286">
              <w:t xml:space="preserve">Payers : </w:t>
            </w:r>
          </w:p>
        </w:tc>
        <w:tc>
          <w:tcPr>
            <w:tcW w:w="3369" w:type="dxa"/>
          </w:tcPr>
          <w:p w14:paraId="0E2B1B60" w14:textId="77777777" w:rsidR="00266FCD" w:rsidRPr="00C67286" w:rsidRDefault="00266FCD" w:rsidP="006B0A7A"/>
        </w:tc>
        <w:tc>
          <w:tcPr>
            <w:tcW w:w="2767" w:type="dxa"/>
          </w:tcPr>
          <w:p w14:paraId="00458A64" w14:textId="77777777" w:rsidR="00266FCD" w:rsidRPr="00C67286" w:rsidRDefault="00266FCD" w:rsidP="006B0A7A"/>
        </w:tc>
      </w:tr>
      <w:tr w:rsidR="00266FCD" w:rsidRPr="00C67286" w14:paraId="06F077C3" w14:textId="06DAC31F" w:rsidTr="00266FCD">
        <w:tc>
          <w:tcPr>
            <w:tcW w:w="3214" w:type="dxa"/>
          </w:tcPr>
          <w:p w14:paraId="102D88AF" w14:textId="77777777" w:rsidR="00266FCD" w:rsidRPr="00C67286" w:rsidRDefault="00266FCD" w:rsidP="006B0A7A">
            <w:r w:rsidRPr="00C67286">
              <w:t xml:space="preserve">Coded Vital Signs </w:t>
            </w:r>
          </w:p>
        </w:tc>
        <w:tc>
          <w:tcPr>
            <w:tcW w:w="3369" w:type="dxa"/>
          </w:tcPr>
          <w:p w14:paraId="3DE14A69" w14:textId="77777777" w:rsidR="00266FCD" w:rsidRPr="00C67286" w:rsidRDefault="00266FCD" w:rsidP="006B0A7A"/>
        </w:tc>
        <w:tc>
          <w:tcPr>
            <w:tcW w:w="2767" w:type="dxa"/>
          </w:tcPr>
          <w:p w14:paraId="117C36DC" w14:textId="77777777" w:rsidR="00266FCD" w:rsidRPr="00C67286" w:rsidRDefault="00266FCD" w:rsidP="006B0A7A"/>
        </w:tc>
      </w:tr>
      <w:tr w:rsidR="00266FCD" w:rsidRPr="00C67286" w14:paraId="016B82EB" w14:textId="6551596C" w:rsidTr="00266FCD">
        <w:tc>
          <w:tcPr>
            <w:tcW w:w="3214" w:type="dxa"/>
          </w:tcPr>
          <w:p w14:paraId="522F309B" w14:textId="77777777" w:rsidR="00266FCD" w:rsidRPr="00C67286" w:rsidRDefault="00266FCD" w:rsidP="006B0A7A">
            <w:r w:rsidRPr="00C67286">
              <w:t xml:space="preserve">Allergies and Drug Sensitivities </w:t>
            </w:r>
          </w:p>
        </w:tc>
        <w:tc>
          <w:tcPr>
            <w:tcW w:w="3369" w:type="dxa"/>
          </w:tcPr>
          <w:p w14:paraId="7768900F" w14:textId="77777777" w:rsidR="00266FCD" w:rsidRPr="00C67286" w:rsidRDefault="00266FCD" w:rsidP="006B0A7A"/>
        </w:tc>
        <w:tc>
          <w:tcPr>
            <w:tcW w:w="2767" w:type="dxa"/>
          </w:tcPr>
          <w:p w14:paraId="7CE06813" w14:textId="77777777" w:rsidR="00266FCD" w:rsidRPr="00C67286" w:rsidRDefault="00266FCD" w:rsidP="006B0A7A"/>
        </w:tc>
      </w:tr>
      <w:tr w:rsidR="00266FCD" w:rsidRPr="00C67286" w14:paraId="5DBFB4C8" w14:textId="48058F59" w:rsidTr="00266FCD">
        <w:tc>
          <w:tcPr>
            <w:tcW w:w="3214" w:type="dxa"/>
          </w:tcPr>
          <w:p w14:paraId="148A2167" w14:textId="77777777" w:rsidR="00266FCD" w:rsidRPr="00C67286" w:rsidRDefault="00266FCD" w:rsidP="006B0A7A">
            <w:r w:rsidRPr="00C67286">
              <w:t xml:space="preserve">Active Problems </w:t>
            </w:r>
          </w:p>
        </w:tc>
        <w:tc>
          <w:tcPr>
            <w:tcW w:w="3369" w:type="dxa"/>
          </w:tcPr>
          <w:p w14:paraId="12303075" w14:textId="77777777" w:rsidR="00266FCD" w:rsidRPr="00C67286" w:rsidRDefault="00266FCD" w:rsidP="006B0A7A"/>
        </w:tc>
        <w:tc>
          <w:tcPr>
            <w:tcW w:w="2767" w:type="dxa"/>
          </w:tcPr>
          <w:p w14:paraId="18591949" w14:textId="77777777" w:rsidR="00266FCD" w:rsidRPr="00C67286" w:rsidRDefault="00266FCD" w:rsidP="006B0A7A"/>
        </w:tc>
      </w:tr>
      <w:tr w:rsidR="00266FCD" w:rsidRPr="00C67286" w14:paraId="30AE0F65" w14:textId="2D2BB1BB" w:rsidTr="00266FCD">
        <w:tc>
          <w:tcPr>
            <w:tcW w:w="3214" w:type="dxa"/>
          </w:tcPr>
          <w:p w14:paraId="1E874EA9" w14:textId="77777777" w:rsidR="00266FCD" w:rsidRPr="00C67286" w:rsidRDefault="00266FCD" w:rsidP="006B0A7A">
            <w:r w:rsidRPr="00C67286">
              <w:t xml:space="preserve">Resolved Problems </w:t>
            </w:r>
          </w:p>
        </w:tc>
        <w:tc>
          <w:tcPr>
            <w:tcW w:w="3369" w:type="dxa"/>
          </w:tcPr>
          <w:p w14:paraId="47E17E10" w14:textId="77777777" w:rsidR="00266FCD" w:rsidRPr="00C67286" w:rsidRDefault="00266FCD" w:rsidP="006B0A7A"/>
        </w:tc>
        <w:tc>
          <w:tcPr>
            <w:tcW w:w="2767" w:type="dxa"/>
          </w:tcPr>
          <w:p w14:paraId="004E0CDB" w14:textId="77777777" w:rsidR="00266FCD" w:rsidRPr="00C67286" w:rsidRDefault="00266FCD" w:rsidP="006B0A7A"/>
        </w:tc>
      </w:tr>
      <w:tr w:rsidR="00266FCD" w:rsidRPr="00C67286" w14:paraId="67638A38" w14:textId="4D4FF0B2" w:rsidTr="00266FCD">
        <w:tc>
          <w:tcPr>
            <w:tcW w:w="3214" w:type="dxa"/>
          </w:tcPr>
          <w:p w14:paraId="20915888" w14:textId="77777777" w:rsidR="00266FCD" w:rsidRPr="00C67286" w:rsidRDefault="00266FCD" w:rsidP="006B0A7A">
            <w:r w:rsidRPr="00C67286">
              <w:t xml:space="preserve">Immunizations </w:t>
            </w:r>
          </w:p>
        </w:tc>
        <w:tc>
          <w:tcPr>
            <w:tcW w:w="3369" w:type="dxa"/>
          </w:tcPr>
          <w:p w14:paraId="02FE0DC9" w14:textId="77777777" w:rsidR="00266FCD" w:rsidRPr="00C67286" w:rsidRDefault="00266FCD" w:rsidP="006B0A7A"/>
        </w:tc>
        <w:tc>
          <w:tcPr>
            <w:tcW w:w="2767" w:type="dxa"/>
          </w:tcPr>
          <w:p w14:paraId="0ED1ACEB" w14:textId="59CCD290" w:rsidR="00266FCD" w:rsidRPr="00C67286" w:rsidRDefault="00266FCD" w:rsidP="006B0A7A">
            <w:r>
              <w:t>Immunizattion resource??</w:t>
            </w:r>
          </w:p>
        </w:tc>
      </w:tr>
      <w:tr w:rsidR="00266FCD" w:rsidRPr="00C67286" w14:paraId="59285201" w14:textId="1CE3637A" w:rsidTr="00266FCD">
        <w:tc>
          <w:tcPr>
            <w:tcW w:w="3214" w:type="dxa"/>
          </w:tcPr>
          <w:p w14:paraId="70BA7B02" w14:textId="77777777" w:rsidR="00266FCD" w:rsidRPr="00C67286" w:rsidRDefault="00266FCD" w:rsidP="006B0A7A">
            <w:r w:rsidRPr="00C67286">
              <w:t xml:space="preserve">Pregnancy History </w:t>
            </w:r>
          </w:p>
        </w:tc>
        <w:tc>
          <w:tcPr>
            <w:tcW w:w="3369" w:type="dxa"/>
          </w:tcPr>
          <w:p w14:paraId="3D0DE573" w14:textId="77777777" w:rsidR="00266FCD" w:rsidRPr="00C67286" w:rsidRDefault="00266FCD" w:rsidP="006B0A7A"/>
        </w:tc>
        <w:tc>
          <w:tcPr>
            <w:tcW w:w="2767" w:type="dxa"/>
          </w:tcPr>
          <w:p w14:paraId="5A6C0A52" w14:textId="77777777" w:rsidR="00266FCD" w:rsidRPr="00C67286" w:rsidRDefault="00266FCD" w:rsidP="006B0A7A"/>
        </w:tc>
      </w:tr>
      <w:tr w:rsidR="00266FCD" w:rsidRPr="00C67286" w14:paraId="1CABAB95" w14:textId="7DD4E52B" w:rsidTr="00266FCD">
        <w:tc>
          <w:tcPr>
            <w:tcW w:w="3214" w:type="dxa"/>
          </w:tcPr>
          <w:p w14:paraId="7ADED969" w14:textId="77777777" w:rsidR="00266FCD" w:rsidRPr="00C67286" w:rsidRDefault="00266FCD" w:rsidP="006B0A7A">
            <w:r w:rsidRPr="00C67286">
              <w:t xml:space="preserve">Encounter </w:t>
            </w:r>
          </w:p>
        </w:tc>
        <w:tc>
          <w:tcPr>
            <w:tcW w:w="3369" w:type="dxa"/>
          </w:tcPr>
          <w:p w14:paraId="5247844F" w14:textId="77777777" w:rsidR="00266FCD" w:rsidRPr="00C67286" w:rsidRDefault="00266FCD" w:rsidP="006B0A7A"/>
        </w:tc>
        <w:tc>
          <w:tcPr>
            <w:tcW w:w="2767" w:type="dxa"/>
          </w:tcPr>
          <w:p w14:paraId="6B68ACB6" w14:textId="1E439162" w:rsidR="00266FCD" w:rsidRPr="00C67286" w:rsidRDefault="00266FCD" w:rsidP="006B0A7A">
            <w:r>
              <w:t>Encounter resource</w:t>
            </w:r>
          </w:p>
        </w:tc>
      </w:tr>
      <w:tr w:rsidR="00266FCD" w:rsidRPr="00C67286" w14:paraId="49D6B55B" w14:textId="29B6B954" w:rsidTr="00266FCD">
        <w:tc>
          <w:tcPr>
            <w:tcW w:w="3214" w:type="dxa"/>
          </w:tcPr>
          <w:p w14:paraId="00E247A7" w14:textId="77777777" w:rsidR="00266FCD" w:rsidRPr="00C67286" w:rsidRDefault="00266FCD" w:rsidP="006B0A7A"/>
        </w:tc>
        <w:tc>
          <w:tcPr>
            <w:tcW w:w="3369" w:type="dxa"/>
          </w:tcPr>
          <w:p w14:paraId="03E380F4" w14:textId="77777777" w:rsidR="00266FCD" w:rsidRPr="00C67286" w:rsidRDefault="00266FCD" w:rsidP="006B0A7A"/>
        </w:tc>
        <w:tc>
          <w:tcPr>
            <w:tcW w:w="2767" w:type="dxa"/>
          </w:tcPr>
          <w:p w14:paraId="61F0A50E" w14:textId="77777777" w:rsidR="00266FCD" w:rsidRPr="00C67286" w:rsidRDefault="00266FCD" w:rsidP="006B0A7A"/>
        </w:tc>
      </w:tr>
      <w:tr w:rsidR="00266FCD" w:rsidRPr="00C67286" w14:paraId="2BEBC5CD" w14:textId="67F8E63F" w:rsidTr="00266FCD">
        <w:tc>
          <w:tcPr>
            <w:tcW w:w="3214" w:type="dxa"/>
          </w:tcPr>
          <w:p w14:paraId="4CF8498B" w14:textId="77777777" w:rsidR="00266FCD" w:rsidRPr="00C67286" w:rsidRDefault="00266FCD" w:rsidP="006B0A7A">
            <w:r w:rsidRPr="00C67286">
              <w:t>EncounterID :context</w:t>
            </w:r>
          </w:p>
        </w:tc>
        <w:tc>
          <w:tcPr>
            <w:tcW w:w="3369" w:type="dxa"/>
          </w:tcPr>
          <w:p w14:paraId="6C2A4025" w14:textId="77777777" w:rsidR="00266FCD" w:rsidRPr="00C67286" w:rsidRDefault="00266FCD" w:rsidP="006B0A7A"/>
        </w:tc>
        <w:tc>
          <w:tcPr>
            <w:tcW w:w="2767" w:type="dxa"/>
          </w:tcPr>
          <w:p w14:paraId="52A5E8C2" w14:textId="77777777" w:rsidR="00266FCD" w:rsidRPr="00C67286" w:rsidRDefault="00266FCD" w:rsidP="006B0A7A"/>
        </w:tc>
      </w:tr>
      <w:tr w:rsidR="00266FCD" w:rsidRPr="00C67286" w14:paraId="6AE617E5" w14:textId="41DF4D91" w:rsidTr="00266FCD">
        <w:tc>
          <w:tcPr>
            <w:tcW w:w="3214" w:type="dxa"/>
          </w:tcPr>
          <w:p w14:paraId="0F1014C7" w14:textId="77777777" w:rsidR="00266FCD" w:rsidRPr="00C67286" w:rsidRDefault="00266FCD" w:rsidP="006B0A7A">
            <w:r w:rsidRPr="00C67286">
              <w:t xml:space="preserve">Patient Location </w:t>
            </w:r>
          </w:p>
        </w:tc>
        <w:tc>
          <w:tcPr>
            <w:tcW w:w="3369" w:type="dxa"/>
          </w:tcPr>
          <w:p w14:paraId="76F9DED2" w14:textId="77777777" w:rsidR="00266FCD" w:rsidRPr="00C67286" w:rsidRDefault="00266FCD" w:rsidP="006B0A7A"/>
        </w:tc>
        <w:tc>
          <w:tcPr>
            <w:tcW w:w="2767" w:type="dxa"/>
          </w:tcPr>
          <w:p w14:paraId="2EAF8D84" w14:textId="77777777" w:rsidR="00266FCD" w:rsidRPr="00C67286" w:rsidRDefault="00266FCD" w:rsidP="006B0A7A"/>
        </w:tc>
      </w:tr>
      <w:tr w:rsidR="00266FCD" w:rsidRPr="00C67286" w14:paraId="0A65FBFC" w14:textId="1FD4D2A1" w:rsidTr="00266FCD">
        <w:tc>
          <w:tcPr>
            <w:tcW w:w="3214" w:type="dxa"/>
          </w:tcPr>
          <w:p w14:paraId="182FA4E7" w14:textId="77777777" w:rsidR="00266FCD" w:rsidRPr="00C67286" w:rsidRDefault="00266FCD" w:rsidP="006B0A7A">
            <w:r w:rsidRPr="00C67286">
              <w:t xml:space="preserve">Organization </w:t>
            </w:r>
          </w:p>
        </w:tc>
        <w:tc>
          <w:tcPr>
            <w:tcW w:w="3369" w:type="dxa"/>
          </w:tcPr>
          <w:p w14:paraId="76D5FD5E" w14:textId="77777777" w:rsidR="00266FCD" w:rsidRPr="00C67286" w:rsidRDefault="00266FCD" w:rsidP="006B0A7A"/>
        </w:tc>
        <w:tc>
          <w:tcPr>
            <w:tcW w:w="2767" w:type="dxa"/>
          </w:tcPr>
          <w:p w14:paraId="42A11D84" w14:textId="77777777" w:rsidR="00266FCD" w:rsidRPr="00C67286" w:rsidRDefault="00266FCD" w:rsidP="006B0A7A"/>
        </w:tc>
      </w:tr>
      <w:tr w:rsidR="00266FCD" w:rsidRPr="00C67286" w14:paraId="30FA4304" w14:textId="39F61F2E" w:rsidTr="00266FCD">
        <w:tc>
          <w:tcPr>
            <w:tcW w:w="3214" w:type="dxa"/>
          </w:tcPr>
          <w:p w14:paraId="05809757" w14:textId="77777777" w:rsidR="00266FCD" w:rsidRPr="00C67286" w:rsidRDefault="00266FCD" w:rsidP="006B0A7A">
            <w:r w:rsidRPr="00C67286">
              <w:t xml:space="preserve">Name </w:t>
            </w:r>
          </w:p>
        </w:tc>
        <w:tc>
          <w:tcPr>
            <w:tcW w:w="3369" w:type="dxa"/>
          </w:tcPr>
          <w:p w14:paraId="313A9F33" w14:textId="77777777" w:rsidR="00266FCD" w:rsidRPr="00C67286" w:rsidRDefault="00266FCD" w:rsidP="006B0A7A"/>
        </w:tc>
        <w:tc>
          <w:tcPr>
            <w:tcW w:w="2767" w:type="dxa"/>
          </w:tcPr>
          <w:p w14:paraId="3216F377" w14:textId="77777777" w:rsidR="00266FCD" w:rsidRPr="00C67286" w:rsidRDefault="00266FCD" w:rsidP="006B0A7A"/>
        </w:tc>
      </w:tr>
      <w:tr w:rsidR="00266FCD" w:rsidRPr="00C67286" w14:paraId="5F2AD6E5" w14:textId="3586E835" w:rsidTr="00266FCD">
        <w:tc>
          <w:tcPr>
            <w:tcW w:w="3214" w:type="dxa"/>
          </w:tcPr>
          <w:p w14:paraId="0BE9C1FB" w14:textId="77777777" w:rsidR="00266FCD" w:rsidRPr="00C67286" w:rsidRDefault="00266FCD" w:rsidP="006B0A7A">
            <w:r w:rsidRPr="00C67286">
              <w:t xml:space="preserve">Address </w:t>
            </w:r>
          </w:p>
        </w:tc>
        <w:tc>
          <w:tcPr>
            <w:tcW w:w="3369" w:type="dxa"/>
          </w:tcPr>
          <w:p w14:paraId="21C35F46" w14:textId="77777777" w:rsidR="00266FCD" w:rsidRPr="00C67286" w:rsidRDefault="00266FCD" w:rsidP="006B0A7A"/>
        </w:tc>
        <w:tc>
          <w:tcPr>
            <w:tcW w:w="2767" w:type="dxa"/>
          </w:tcPr>
          <w:p w14:paraId="13871A24" w14:textId="77777777" w:rsidR="00266FCD" w:rsidRPr="00C67286" w:rsidRDefault="00266FCD" w:rsidP="006B0A7A"/>
        </w:tc>
      </w:tr>
      <w:tr w:rsidR="00266FCD" w:rsidRPr="00C67286" w14:paraId="3AFE4DD3" w14:textId="4102853C" w:rsidTr="00266FCD">
        <w:tc>
          <w:tcPr>
            <w:tcW w:w="3214" w:type="dxa"/>
          </w:tcPr>
          <w:p w14:paraId="09830090" w14:textId="77777777" w:rsidR="00266FCD" w:rsidRPr="00C67286" w:rsidRDefault="00266FCD" w:rsidP="006B0A7A">
            <w:r w:rsidRPr="00C67286">
              <w:lastRenderedPageBreak/>
              <w:t xml:space="preserve">Organization Identifier </w:t>
            </w:r>
          </w:p>
        </w:tc>
        <w:tc>
          <w:tcPr>
            <w:tcW w:w="3369" w:type="dxa"/>
          </w:tcPr>
          <w:p w14:paraId="01B940F9" w14:textId="77777777" w:rsidR="00266FCD" w:rsidRPr="00C67286" w:rsidRDefault="00266FCD" w:rsidP="006B0A7A"/>
        </w:tc>
        <w:tc>
          <w:tcPr>
            <w:tcW w:w="2767" w:type="dxa"/>
          </w:tcPr>
          <w:p w14:paraId="18BE2471" w14:textId="77777777" w:rsidR="00266FCD" w:rsidRPr="00C67286" w:rsidRDefault="00266FCD" w:rsidP="006B0A7A"/>
        </w:tc>
      </w:tr>
      <w:tr w:rsidR="00266FCD" w:rsidRPr="00C67286" w14:paraId="0B001A55" w14:textId="5188CE21" w:rsidTr="00266FCD">
        <w:tc>
          <w:tcPr>
            <w:tcW w:w="3214" w:type="dxa"/>
          </w:tcPr>
          <w:p w14:paraId="48FC686D" w14:textId="77777777" w:rsidR="00266FCD" w:rsidRPr="00C67286" w:rsidRDefault="00266FCD" w:rsidP="006B0A7A">
            <w:r w:rsidRPr="00C67286">
              <w:t xml:space="preserve">Contact Information </w:t>
            </w:r>
          </w:p>
        </w:tc>
        <w:tc>
          <w:tcPr>
            <w:tcW w:w="3369" w:type="dxa"/>
          </w:tcPr>
          <w:p w14:paraId="163F0719" w14:textId="77777777" w:rsidR="00266FCD" w:rsidRPr="00C67286" w:rsidRDefault="00266FCD" w:rsidP="006B0A7A"/>
        </w:tc>
        <w:tc>
          <w:tcPr>
            <w:tcW w:w="2767" w:type="dxa"/>
          </w:tcPr>
          <w:p w14:paraId="0858A1FB" w14:textId="77777777" w:rsidR="00266FCD" w:rsidRPr="00C67286" w:rsidRDefault="00266FCD" w:rsidP="006B0A7A"/>
        </w:tc>
      </w:tr>
      <w:tr w:rsidR="00266FCD" w:rsidRPr="00C67286" w14:paraId="2E9A3542" w14:textId="4B4AD36E" w:rsidTr="00266FCD">
        <w:tc>
          <w:tcPr>
            <w:tcW w:w="3214" w:type="dxa"/>
          </w:tcPr>
          <w:p w14:paraId="1DFEF6F6" w14:textId="77777777" w:rsidR="00266FCD" w:rsidRPr="00C67286" w:rsidRDefault="00266FCD" w:rsidP="006B0A7A"/>
        </w:tc>
        <w:tc>
          <w:tcPr>
            <w:tcW w:w="3369" w:type="dxa"/>
          </w:tcPr>
          <w:p w14:paraId="59550B2A" w14:textId="77777777" w:rsidR="00266FCD" w:rsidRPr="00C67286" w:rsidRDefault="00266FCD" w:rsidP="006B0A7A"/>
        </w:tc>
        <w:tc>
          <w:tcPr>
            <w:tcW w:w="2767" w:type="dxa"/>
          </w:tcPr>
          <w:p w14:paraId="109DF41D" w14:textId="77777777" w:rsidR="00266FCD" w:rsidRPr="00C67286" w:rsidRDefault="00266FCD" w:rsidP="006B0A7A"/>
        </w:tc>
      </w:tr>
      <w:tr w:rsidR="00266FCD" w:rsidRPr="00C67286" w14:paraId="0B4236AD" w14:textId="16AAA526" w:rsidTr="00266FCD">
        <w:tc>
          <w:tcPr>
            <w:tcW w:w="3214" w:type="dxa"/>
          </w:tcPr>
          <w:p w14:paraId="6CF9E723" w14:textId="0E44E9FA" w:rsidR="00266FCD" w:rsidRPr="00C67286" w:rsidRDefault="00266FCD" w:rsidP="006B0A7A">
            <w:r w:rsidRPr="00C67286">
              <w:t>Prescription</w:t>
            </w:r>
          </w:p>
        </w:tc>
        <w:tc>
          <w:tcPr>
            <w:tcW w:w="3369" w:type="dxa"/>
          </w:tcPr>
          <w:p w14:paraId="4A251277" w14:textId="3D2FDB73" w:rsidR="00266FCD" w:rsidRPr="00C67286" w:rsidRDefault="00266FCD" w:rsidP="006B0A7A">
            <w:r w:rsidRPr="00C67286">
              <w:t>prescription</w:t>
            </w:r>
          </w:p>
        </w:tc>
        <w:tc>
          <w:tcPr>
            <w:tcW w:w="2767" w:type="dxa"/>
          </w:tcPr>
          <w:p w14:paraId="2B8E6784" w14:textId="77777777" w:rsidR="00266FCD" w:rsidRPr="00C67286" w:rsidRDefault="00266FCD" w:rsidP="006B0A7A"/>
        </w:tc>
      </w:tr>
      <w:tr w:rsidR="00266FCD" w:rsidRPr="00C67286" w14:paraId="435A6277" w14:textId="1125FC16" w:rsidTr="00266FCD">
        <w:tc>
          <w:tcPr>
            <w:tcW w:w="3214" w:type="dxa"/>
          </w:tcPr>
          <w:p w14:paraId="06383D5A" w14:textId="77777777" w:rsidR="00266FCD" w:rsidRPr="00C67286" w:rsidRDefault="00266FCD" w:rsidP="006B0A7A">
            <w:r w:rsidRPr="00C67286">
              <w:t>PrescriptionID</w:t>
            </w:r>
          </w:p>
        </w:tc>
        <w:tc>
          <w:tcPr>
            <w:tcW w:w="3369" w:type="dxa"/>
          </w:tcPr>
          <w:p w14:paraId="36966982" w14:textId="77777777" w:rsidR="00266FCD" w:rsidRPr="00C67286" w:rsidRDefault="00266FCD" w:rsidP="006B0A7A"/>
        </w:tc>
        <w:tc>
          <w:tcPr>
            <w:tcW w:w="2767" w:type="dxa"/>
          </w:tcPr>
          <w:p w14:paraId="79449641" w14:textId="77777777" w:rsidR="00266FCD" w:rsidRPr="00C67286" w:rsidRDefault="00266FCD" w:rsidP="006B0A7A"/>
        </w:tc>
      </w:tr>
      <w:tr w:rsidR="00266FCD" w:rsidRPr="00C67286" w14:paraId="2F6B3636" w14:textId="574539A4" w:rsidTr="00266FCD">
        <w:tc>
          <w:tcPr>
            <w:tcW w:w="3214" w:type="dxa"/>
          </w:tcPr>
          <w:p w14:paraId="7D803895" w14:textId="77777777" w:rsidR="00266FCD" w:rsidRPr="00C67286" w:rsidRDefault="00266FCD" w:rsidP="006B0A7A"/>
        </w:tc>
        <w:tc>
          <w:tcPr>
            <w:tcW w:w="3369" w:type="dxa"/>
          </w:tcPr>
          <w:p w14:paraId="3B07A5AA" w14:textId="77777777" w:rsidR="00266FCD" w:rsidRPr="00C67286" w:rsidRDefault="00266FCD" w:rsidP="006B0A7A"/>
        </w:tc>
        <w:tc>
          <w:tcPr>
            <w:tcW w:w="2767" w:type="dxa"/>
          </w:tcPr>
          <w:p w14:paraId="15C13680" w14:textId="77777777" w:rsidR="00266FCD" w:rsidRPr="00C67286" w:rsidRDefault="00266FCD" w:rsidP="006B0A7A"/>
        </w:tc>
      </w:tr>
      <w:tr w:rsidR="00266FCD" w:rsidRPr="00C67286" w14:paraId="4DBBF3A8" w14:textId="305491E3" w:rsidTr="00266FCD">
        <w:tc>
          <w:tcPr>
            <w:tcW w:w="3214" w:type="dxa"/>
          </w:tcPr>
          <w:p w14:paraId="3F0B8C16" w14:textId="4FAAC455" w:rsidR="00266FCD" w:rsidRPr="00C67286" w:rsidRDefault="00266FCD" w:rsidP="006B0A7A">
            <w:r w:rsidRPr="00C67286">
              <w:t>Ward_Staff</w:t>
            </w:r>
          </w:p>
        </w:tc>
        <w:tc>
          <w:tcPr>
            <w:tcW w:w="3369" w:type="dxa"/>
          </w:tcPr>
          <w:p w14:paraId="3909F2FF" w14:textId="4E1FDB7C" w:rsidR="00266FCD" w:rsidRPr="00C67286" w:rsidRDefault="00266FCD" w:rsidP="006B0A7A">
            <w:r w:rsidRPr="00C67286">
              <w:t>Performer</w:t>
            </w:r>
          </w:p>
        </w:tc>
        <w:tc>
          <w:tcPr>
            <w:tcW w:w="2767" w:type="dxa"/>
          </w:tcPr>
          <w:p w14:paraId="376D6C96" w14:textId="77777777" w:rsidR="00266FCD" w:rsidRPr="00C67286" w:rsidRDefault="00266FCD" w:rsidP="006B0A7A"/>
        </w:tc>
      </w:tr>
      <w:tr w:rsidR="00266FCD" w:rsidRPr="00C67286" w14:paraId="34F5ED88" w14:textId="7BEB7607" w:rsidTr="00266FCD">
        <w:tc>
          <w:tcPr>
            <w:tcW w:w="3214" w:type="dxa"/>
          </w:tcPr>
          <w:p w14:paraId="3E7F57C3" w14:textId="77777777" w:rsidR="00266FCD" w:rsidRPr="00C67286" w:rsidRDefault="00266FCD" w:rsidP="006B0A7A">
            <w:r w:rsidRPr="00C67286">
              <w:t xml:space="preserve">Name </w:t>
            </w:r>
          </w:p>
        </w:tc>
        <w:tc>
          <w:tcPr>
            <w:tcW w:w="3369" w:type="dxa"/>
          </w:tcPr>
          <w:p w14:paraId="3656A49D" w14:textId="77777777" w:rsidR="00266FCD" w:rsidRPr="00C67286" w:rsidRDefault="00266FCD" w:rsidP="006B0A7A"/>
        </w:tc>
        <w:tc>
          <w:tcPr>
            <w:tcW w:w="2767" w:type="dxa"/>
          </w:tcPr>
          <w:p w14:paraId="131BEBF2" w14:textId="77777777" w:rsidR="00266FCD" w:rsidRPr="00C67286" w:rsidRDefault="00266FCD" w:rsidP="006B0A7A"/>
        </w:tc>
      </w:tr>
      <w:tr w:rsidR="00266FCD" w:rsidRPr="00C67286" w14:paraId="17B3501B" w14:textId="31377111" w:rsidTr="00266FCD">
        <w:tc>
          <w:tcPr>
            <w:tcW w:w="3214" w:type="dxa"/>
          </w:tcPr>
          <w:p w14:paraId="59A653B8" w14:textId="77777777" w:rsidR="00266FCD" w:rsidRPr="00C67286" w:rsidRDefault="00266FCD" w:rsidP="006B0A7A">
            <w:r w:rsidRPr="00C67286">
              <w:t xml:space="preserve">Address </w:t>
            </w:r>
          </w:p>
        </w:tc>
        <w:tc>
          <w:tcPr>
            <w:tcW w:w="3369" w:type="dxa"/>
          </w:tcPr>
          <w:p w14:paraId="5CE6A776" w14:textId="77777777" w:rsidR="00266FCD" w:rsidRPr="00C67286" w:rsidRDefault="00266FCD" w:rsidP="006B0A7A"/>
        </w:tc>
        <w:tc>
          <w:tcPr>
            <w:tcW w:w="2767" w:type="dxa"/>
          </w:tcPr>
          <w:p w14:paraId="36F95DF6" w14:textId="77777777" w:rsidR="00266FCD" w:rsidRPr="00C67286" w:rsidRDefault="00266FCD" w:rsidP="006B0A7A"/>
        </w:tc>
      </w:tr>
      <w:tr w:rsidR="00266FCD" w:rsidRPr="00C67286" w14:paraId="493C62FC" w14:textId="17967678" w:rsidTr="00266FCD">
        <w:tc>
          <w:tcPr>
            <w:tcW w:w="3214" w:type="dxa"/>
          </w:tcPr>
          <w:p w14:paraId="5514E769" w14:textId="77777777" w:rsidR="00266FCD" w:rsidRPr="00C67286" w:rsidRDefault="00266FCD" w:rsidP="006B0A7A">
            <w:r w:rsidRPr="00C67286">
              <w:t xml:space="preserve">HCP Identification </w:t>
            </w:r>
          </w:p>
        </w:tc>
        <w:tc>
          <w:tcPr>
            <w:tcW w:w="3369" w:type="dxa"/>
          </w:tcPr>
          <w:p w14:paraId="1DFE8B8D" w14:textId="77777777" w:rsidR="00266FCD" w:rsidRPr="00C67286" w:rsidRDefault="00266FCD" w:rsidP="006B0A7A"/>
        </w:tc>
        <w:tc>
          <w:tcPr>
            <w:tcW w:w="2767" w:type="dxa"/>
          </w:tcPr>
          <w:p w14:paraId="024B93BE" w14:textId="77777777" w:rsidR="00266FCD" w:rsidRPr="00C67286" w:rsidRDefault="00266FCD" w:rsidP="006B0A7A"/>
        </w:tc>
      </w:tr>
      <w:tr w:rsidR="00266FCD" w:rsidRPr="00C67286" w14:paraId="67179F75" w14:textId="286F91B4" w:rsidTr="00266FCD">
        <w:tc>
          <w:tcPr>
            <w:tcW w:w="3214" w:type="dxa"/>
          </w:tcPr>
          <w:p w14:paraId="2CAE3151" w14:textId="77777777" w:rsidR="00266FCD" w:rsidRPr="00C67286" w:rsidRDefault="00266FCD" w:rsidP="006B0A7A">
            <w:r w:rsidRPr="00C67286">
              <w:t xml:space="preserve">Department </w:t>
            </w:r>
          </w:p>
        </w:tc>
        <w:tc>
          <w:tcPr>
            <w:tcW w:w="3369" w:type="dxa"/>
          </w:tcPr>
          <w:p w14:paraId="31A6CD1D" w14:textId="77777777" w:rsidR="00266FCD" w:rsidRPr="00C67286" w:rsidRDefault="00266FCD" w:rsidP="006B0A7A"/>
        </w:tc>
        <w:tc>
          <w:tcPr>
            <w:tcW w:w="2767" w:type="dxa"/>
          </w:tcPr>
          <w:p w14:paraId="5B356A47" w14:textId="77777777" w:rsidR="00266FCD" w:rsidRPr="00C67286" w:rsidRDefault="00266FCD" w:rsidP="006B0A7A"/>
        </w:tc>
      </w:tr>
      <w:tr w:rsidR="00266FCD" w:rsidRPr="00C67286" w14:paraId="0B40C43D" w14:textId="2B3B0601" w:rsidTr="00266FCD">
        <w:tc>
          <w:tcPr>
            <w:tcW w:w="3214" w:type="dxa"/>
          </w:tcPr>
          <w:p w14:paraId="104D481D" w14:textId="77777777" w:rsidR="00266FCD" w:rsidRPr="00C67286" w:rsidRDefault="00266FCD" w:rsidP="006B0A7A">
            <w:r w:rsidRPr="00C67286">
              <w:t>Administered_Item medicationX</w:t>
            </w:r>
          </w:p>
        </w:tc>
        <w:tc>
          <w:tcPr>
            <w:tcW w:w="3369" w:type="dxa"/>
          </w:tcPr>
          <w:p w14:paraId="7FD436A1" w14:textId="5782AFD5" w:rsidR="00266FCD" w:rsidRPr="00C67286" w:rsidRDefault="00266FCD" w:rsidP="006B0A7A">
            <w:r w:rsidRPr="00C67286">
              <w:t xml:space="preserve">Reference or content? </w:t>
            </w:r>
          </w:p>
        </w:tc>
        <w:tc>
          <w:tcPr>
            <w:tcW w:w="2767" w:type="dxa"/>
          </w:tcPr>
          <w:p w14:paraId="12621089" w14:textId="77777777" w:rsidR="00266FCD" w:rsidRPr="00C67286" w:rsidRDefault="00266FCD" w:rsidP="006B0A7A"/>
        </w:tc>
      </w:tr>
      <w:tr w:rsidR="00266FCD" w:rsidRPr="00C67286" w14:paraId="7DA3D5F3" w14:textId="572105C6" w:rsidTr="00266FCD">
        <w:tc>
          <w:tcPr>
            <w:tcW w:w="3214" w:type="dxa"/>
          </w:tcPr>
          <w:p w14:paraId="4EB5147A" w14:textId="43B7D55B" w:rsidR="00266FCD" w:rsidRPr="00C67286" w:rsidRDefault="00266FCD" w:rsidP="006B0A7A">
            <w:r w:rsidRPr="00C67286">
              <w:t>Effective start of administration date/time</w:t>
            </w:r>
          </w:p>
        </w:tc>
        <w:tc>
          <w:tcPr>
            <w:tcW w:w="3369" w:type="dxa"/>
          </w:tcPr>
          <w:p w14:paraId="13DF6EA1" w14:textId="1AF421FC" w:rsidR="00266FCD" w:rsidRPr="00C67286" w:rsidRDefault="00266FCD" w:rsidP="006B0A7A">
            <w:r w:rsidRPr="00C67286">
              <w:t>Effective</w:t>
            </w:r>
          </w:p>
        </w:tc>
        <w:tc>
          <w:tcPr>
            <w:tcW w:w="2767" w:type="dxa"/>
          </w:tcPr>
          <w:p w14:paraId="28E76B00" w14:textId="77777777" w:rsidR="00266FCD" w:rsidRPr="00C67286" w:rsidRDefault="00266FCD" w:rsidP="006B0A7A"/>
        </w:tc>
      </w:tr>
      <w:tr w:rsidR="00266FCD" w:rsidRPr="00C67286" w14:paraId="5A76059B" w14:textId="5100B252" w:rsidTr="00266FCD">
        <w:tc>
          <w:tcPr>
            <w:tcW w:w="3214" w:type="dxa"/>
          </w:tcPr>
          <w:p w14:paraId="1153C5B7" w14:textId="09B9DD42" w:rsidR="00266FCD" w:rsidRPr="00C67286" w:rsidRDefault="00266FCD" w:rsidP="006B0A7A">
            <w:r w:rsidRPr="00C67286">
              <w:t>Effective end of administration date/time</w:t>
            </w:r>
          </w:p>
        </w:tc>
        <w:tc>
          <w:tcPr>
            <w:tcW w:w="3369" w:type="dxa"/>
          </w:tcPr>
          <w:p w14:paraId="55D4A976" w14:textId="328F5151" w:rsidR="00266FCD" w:rsidRPr="00C67286" w:rsidRDefault="00266FCD" w:rsidP="006B0A7A">
            <w:r w:rsidRPr="00C67286">
              <w:t>Effective</w:t>
            </w:r>
          </w:p>
        </w:tc>
        <w:tc>
          <w:tcPr>
            <w:tcW w:w="2767" w:type="dxa"/>
          </w:tcPr>
          <w:p w14:paraId="22C5CD08" w14:textId="77777777" w:rsidR="00266FCD" w:rsidRPr="00C67286" w:rsidRDefault="00266FCD" w:rsidP="006B0A7A"/>
        </w:tc>
      </w:tr>
      <w:tr w:rsidR="00266FCD" w:rsidRPr="00C67286" w14:paraId="407738D1" w14:textId="19576C33" w:rsidTr="00266FCD">
        <w:tc>
          <w:tcPr>
            <w:tcW w:w="3214" w:type="dxa"/>
          </w:tcPr>
          <w:p w14:paraId="7CC2012B" w14:textId="66BBDDA5" w:rsidR="00266FCD" w:rsidRPr="00C67286" w:rsidRDefault="00266FCD" w:rsidP="006B0A7A">
            <w:r w:rsidRPr="00C67286">
              <w:t xml:space="preserve">Administration </w:t>
            </w:r>
          </w:p>
        </w:tc>
        <w:tc>
          <w:tcPr>
            <w:tcW w:w="3369" w:type="dxa"/>
          </w:tcPr>
          <w:p w14:paraId="39B3C41C" w14:textId="21F18684" w:rsidR="00266FCD" w:rsidRPr="00C67286" w:rsidRDefault="00266FCD" w:rsidP="006B0A7A">
            <w:r w:rsidRPr="00C67286">
              <w:t>Location</w:t>
            </w:r>
          </w:p>
        </w:tc>
        <w:tc>
          <w:tcPr>
            <w:tcW w:w="2767" w:type="dxa"/>
          </w:tcPr>
          <w:p w14:paraId="49DE8E29" w14:textId="77777777" w:rsidR="00266FCD" w:rsidRPr="00C67286" w:rsidRDefault="00266FCD" w:rsidP="006B0A7A"/>
        </w:tc>
      </w:tr>
      <w:tr w:rsidR="00266FCD" w:rsidRPr="00C67286" w14:paraId="6C5EC031" w14:textId="7A00861F" w:rsidTr="00266FCD">
        <w:tc>
          <w:tcPr>
            <w:tcW w:w="3214" w:type="dxa"/>
          </w:tcPr>
          <w:p w14:paraId="38CB912D" w14:textId="77777777" w:rsidR="00266FCD" w:rsidRPr="00C67286" w:rsidRDefault="00266FCD" w:rsidP="006B0A7A">
            <w:r w:rsidRPr="00C67286">
              <w:t>Expiration date medication</w:t>
            </w:r>
          </w:p>
        </w:tc>
        <w:tc>
          <w:tcPr>
            <w:tcW w:w="3369" w:type="dxa"/>
          </w:tcPr>
          <w:p w14:paraId="748D50B9" w14:textId="72E733B1" w:rsidR="00266FCD" w:rsidRPr="00C67286" w:rsidRDefault="00266FCD" w:rsidP="006B0A7A">
            <w:r w:rsidRPr="00C67286">
              <w:t>Medication?? What if reference?</w:t>
            </w:r>
          </w:p>
        </w:tc>
        <w:tc>
          <w:tcPr>
            <w:tcW w:w="2767" w:type="dxa"/>
          </w:tcPr>
          <w:p w14:paraId="01263B31" w14:textId="445A39EB" w:rsidR="00266FCD" w:rsidRPr="00C67286" w:rsidRDefault="00640489" w:rsidP="006B0A7A">
            <w:r>
              <w:t>CONTAINED RESOURCE</w:t>
            </w:r>
          </w:p>
        </w:tc>
      </w:tr>
      <w:tr w:rsidR="00266FCD" w:rsidRPr="00C67286" w14:paraId="59448995" w14:textId="32B977E1" w:rsidTr="00266FCD">
        <w:tc>
          <w:tcPr>
            <w:tcW w:w="3214" w:type="dxa"/>
          </w:tcPr>
          <w:p w14:paraId="0A0002BA" w14:textId="77777777" w:rsidR="00266FCD" w:rsidRPr="00C67286" w:rsidRDefault="00266FCD" w:rsidP="006B0A7A">
            <w:r w:rsidRPr="00C67286">
              <w:t>Batch number medication</w:t>
            </w:r>
          </w:p>
        </w:tc>
        <w:tc>
          <w:tcPr>
            <w:tcW w:w="3369" w:type="dxa"/>
          </w:tcPr>
          <w:p w14:paraId="3D7554D7" w14:textId="169CC113" w:rsidR="00266FCD" w:rsidRPr="00C67286" w:rsidRDefault="00266FCD" w:rsidP="006B0A7A">
            <w:r w:rsidRPr="00C67286">
              <w:t>Medication?? What if reference?</w:t>
            </w:r>
          </w:p>
        </w:tc>
        <w:tc>
          <w:tcPr>
            <w:tcW w:w="2767" w:type="dxa"/>
          </w:tcPr>
          <w:p w14:paraId="1038CB9C" w14:textId="711AD407" w:rsidR="00266FCD" w:rsidRPr="00C67286" w:rsidRDefault="00640489" w:rsidP="006B0A7A">
            <w:r>
              <w:t>CONTAINED RESOURCE</w:t>
            </w:r>
          </w:p>
        </w:tc>
      </w:tr>
      <w:tr w:rsidR="00266FCD" w:rsidRPr="00C67286" w14:paraId="77EF87DE" w14:textId="6DE7C89E" w:rsidTr="00266FCD">
        <w:tc>
          <w:tcPr>
            <w:tcW w:w="3214" w:type="dxa"/>
          </w:tcPr>
          <w:p w14:paraId="355EEBED" w14:textId="6ACCA034" w:rsidR="00266FCD" w:rsidRPr="00C67286" w:rsidRDefault="00266FCD" w:rsidP="006B0A7A">
            <w:r w:rsidRPr="00C67286">
              <w:t>Quantity administered</w:t>
            </w:r>
          </w:p>
        </w:tc>
        <w:tc>
          <w:tcPr>
            <w:tcW w:w="3369" w:type="dxa"/>
          </w:tcPr>
          <w:p w14:paraId="158DB1ED" w14:textId="170D12A9" w:rsidR="00266FCD" w:rsidRPr="00C67286" w:rsidRDefault="00266FCD" w:rsidP="006B0A7A">
            <w:r w:rsidRPr="00C67286">
              <w:t>Dosage</w:t>
            </w:r>
          </w:p>
        </w:tc>
        <w:tc>
          <w:tcPr>
            <w:tcW w:w="2767" w:type="dxa"/>
          </w:tcPr>
          <w:p w14:paraId="70084CA5" w14:textId="77777777" w:rsidR="00266FCD" w:rsidRPr="00C67286" w:rsidRDefault="00266FCD" w:rsidP="006B0A7A"/>
        </w:tc>
      </w:tr>
      <w:tr w:rsidR="00266FCD" w:rsidRPr="00C67286" w14:paraId="07BA3323" w14:textId="0971461D" w:rsidTr="00266FCD">
        <w:tc>
          <w:tcPr>
            <w:tcW w:w="3214" w:type="dxa"/>
          </w:tcPr>
          <w:p w14:paraId="3B3C4762" w14:textId="3CC04180" w:rsidR="00266FCD" w:rsidRPr="00C67286" w:rsidRDefault="00266FCD" w:rsidP="006B0A7A">
            <w:r w:rsidRPr="00C67286">
              <w:t>Code</w:t>
            </w:r>
          </w:p>
        </w:tc>
        <w:tc>
          <w:tcPr>
            <w:tcW w:w="3369" w:type="dxa"/>
          </w:tcPr>
          <w:p w14:paraId="128B5EA2" w14:textId="6B43D6C0" w:rsidR="00266FCD" w:rsidRPr="00C67286" w:rsidRDefault="00266FCD" w:rsidP="006B0A7A">
            <w:r w:rsidRPr="00C67286">
              <w:t>Medication</w:t>
            </w:r>
          </w:p>
        </w:tc>
        <w:tc>
          <w:tcPr>
            <w:tcW w:w="2767" w:type="dxa"/>
          </w:tcPr>
          <w:p w14:paraId="599B76DD" w14:textId="71BD003D" w:rsidR="00266FCD" w:rsidRPr="00C67286" w:rsidRDefault="00640489" w:rsidP="006B0A7A">
            <w:r>
              <w:t>CONTAINED RESOURCE</w:t>
            </w:r>
          </w:p>
        </w:tc>
      </w:tr>
      <w:tr w:rsidR="00266FCD" w:rsidRPr="00C67286" w14:paraId="37202023" w14:textId="3C2BDC32" w:rsidTr="00266FCD">
        <w:tc>
          <w:tcPr>
            <w:tcW w:w="3214" w:type="dxa"/>
          </w:tcPr>
          <w:p w14:paraId="0D4887BB" w14:textId="4E6D8800" w:rsidR="00266FCD" w:rsidRPr="00C67286" w:rsidRDefault="00266FCD" w:rsidP="006B0A7A">
            <w:r w:rsidRPr="00C67286">
              <w:t>Name</w:t>
            </w:r>
          </w:p>
        </w:tc>
        <w:tc>
          <w:tcPr>
            <w:tcW w:w="3369" w:type="dxa"/>
          </w:tcPr>
          <w:p w14:paraId="328BC562" w14:textId="1D3F96C4" w:rsidR="00266FCD" w:rsidRPr="00C67286" w:rsidRDefault="00266FCD" w:rsidP="006B0A7A">
            <w:r w:rsidRPr="00C67286">
              <w:t>Medication</w:t>
            </w:r>
          </w:p>
        </w:tc>
        <w:tc>
          <w:tcPr>
            <w:tcW w:w="2767" w:type="dxa"/>
          </w:tcPr>
          <w:p w14:paraId="79AB30D1" w14:textId="40296095" w:rsidR="00266FCD" w:rsidRPr="00C67286" w:rsidRDefault="00640489" w:rsidP="006B0A7A">
            <w:r>
              <w:t>CONTAINED RESOURCE</w:t>
            </w:r>
          </w:p>
        </w:tc>
      </w:tr>
      <w:tr w:rsidR="00266FCD" w:rsidRPr="00C67286" w14:paraId="1040D738" w14:textId="377CCD25" w:rsidTr="00266FCD">
        <w:tc>
          <w:tcPr>
            <w:tcW w:w="3214" w:type="dxa"/>
          </w:tcPr>
          <w:p w14:paraId="667DA8E4" w14:textId="2434D403" w:rsidR="00266FCD" w:rsidRPr="00C67286" w:rsidRDefault="00266FCD" w:rsidP="006B0A7A">
            <w:r w:rsidRPr="00C67286">
              <w:t xml:space="preserve">Units </w:t>
            </w:r>
          </w:p>
        </w:tc>
        <w:tc>
          <w:tcPr>
            <w:tcW w:w="3369" w:type="dxa"/>
          </w:tcPr>
          <w:p w14:paraId="7DC52C49" w14:textId="3B2CB3CA" w:rsidR="00266FCD" w:rsidRPr="00C67286" w:rsidRDefault="00266FCD" w:rsidP="006B0A7A">
            <w:r w:rsidRPr="00C67286">
              <w:t>Medication</w:t>
            </w:r>
          </w:p>
        </w:tc>
        <w:tc>
          <w:tcPr>
            <w:tcW w:w="2767" w:type="dxa"/>
          </w:tcPr>
          <w:p w14:paraId="49D6CACC" w14:textId="77777777" w:rsidR="00266FCD" w:rsidRPr="00C67286" w:rsidRDefault="00266FCD" w:rsidP="006B0A7A"/>
        </w:tc>
      </w:tr>
      <w:tr w:rsidR="00266FCD" w:rsidRPr="00C67286" w14:paraId="764F7904" w14:textId="502EE374" w:rsidTr="00266FCD">
        <w:tc>
          <w:tcPr>
            <w:tcW w:w="3214" w:type="dxa"/>
          </w:tcPr>
          <w:p w14:paraId="228D4BFF" w14:textId="72908379" w:rsidR="00266FCD" w:rsidRPr="00C67286" w:rsidRDefault="00266FCD" w:rsidP="006B0A7A">
            <w:r w:rsidRPr="00C67286">
              <w:t xml:space="preserve">Form </w:t>
            </w:r>
          </w:p>
        </w:tc>
        <w:tc>
          <w:tcPr>
            <w:tcW w:w="3369" w:type="dxa"/>
          </w:tcPr>
          <w:p w14:paraId="21A94882" w14:textId="0D545E08" w:rsidR="00266FCD" w:rsidRPr="00C67286" w:rsidRDefault="00266FCD" w:rsidP="006B0A7A">
            <w:r w:rsidRPr="00C67286">
              <w:t>Medication</w:t>
            </w:r>
          </w:p>
        </w:tc>
        <w:tc>
          <w:tcPr>
            <w:tcW w:w="2767" w:type="dxa"/>
          </w:tcPr>
          <w:p w14:paraId="31D8AFD5" w14:textId="70555320" w:rsidR="00266FCD" w:rsidRPr="00C67286" w:rsidRDefault="00640489" w:rsidP="006B0A7A">
            <w:r>
              <w:t>CONTAINED RESOURCE</w:t>
            </w:r>
          </w:p>
        </w:tc>
      </w:tr>
      <w:tr w:rsidR="00266FCD" w:rsidRPr="00C67286" w14:paraId="6E5A09FB" w14:textId="60DE5E49" w:rsidTr="00266FCD">
        <w:tc>
          <w:tcPr>
            <w:tcW w:w="3214" w:type="dxa"/>
          </w:tcPr>
          <w:p w14:paraId="61E28DD4" w14:textId="69A7ADE2" w:rsidR="00266FCD" w:rsidRPr="00C67286" w:rsidRDefault="00266FCD" w:rsidP="006B0A7A">
            <w:r w:rsidRPr="00C67286">
              <w:t>Administration comments</w:t>
            </w:r>
          </w:p>
        </w:tc>
        <w:tc>
          <w:tcPr>
            <w:tcW w:w="3369" w:type="dxa"/>
          </w:tcPr>
          <w:p w14:paraId="4B67F620" w14:textId="340AFBCF" w:rsidR="00266FCD" w:rsidRPr="00C67286" w:rsidRDefault="00266FCD" w:rsidP="006B0A7A">
            <w:r w:rsidRPr="00C67286">
              <w:t>Note</w:t>
            </w:r>
          </w:p>
        </w:tc>
        <w:tc>
          <w:tcPr>
            <w:tcW w:w="2767" w:type="dxa"/>
          </w:tcPr>
          <w:p w14:paraId="4DD4038A" w14:textId="77777777" w:rsidR="00266FCD" w:rsidRPr="00C67286" w:rsidRDefault="00266FCD" w:rsidP="006B0A7A"/>
        </w:tc>
      </w:tr>
      <w:tr w:rsidR="00266FCD" w:rsidRPr="00C67286" w14:paraId="5EAB666F" w14:textId="5998A9FC" w:rsidTr="00266FCD">
        <w:tc>
          <w:tcPr>
            <w:tcW w:w="3214" w:type="dxa"/>
          </w:tcPr>
          <w:p w14:paraId="0F3DD2A7" w14:textId="51482670" w:rsidR="00266FCD" w:rsidRPr="00C67286" w:rsidRDefault="00266FCD" w:rsidP="006B0A7A">
            <w:r w:rsidRPr="00C67286">
              <w:t xml:space="preserve">Reason for non-administration </w:t>
            </w:r>
          </w:p>
        </w:tc>
        <w:tc>
          <w:tcPr>
            <w:tcW w:w="3369" w:type="dxa"/>
          </w:tcPr>
          <w:p w14:paraId="51C71CDF" w14:textId="288431FB" w:rsidR="00266FCD" w:rsidRPr="00C67286" w:rsidRDefault="00266FCD" w:rsidP="006B0A7A">
            <w:r w:rsidRPr="00C67286">
              <w:t>ReasonNotGiven</w:t>
            </w:r>
          </w:p>
        </w:tc>
        <w:tc>
          <w:tcPr>
            <w:tcW w:w="2767" w:type="dxa"/>
          </w:tcPr>
          <w:p w14:paraId="50BE151E" w14:textId="330310FE" w:rsidR="00266FCD" w:rsidRPr="00C67286" w:rsidRDefault="00640489" w:rsidP="006B0A7A">
            <w:r>
              <w:t>Admini..</w:t>
            </w:r>
          </w:p>
        </w:tc>
      </w:tr>
      <w:tr w:rsidR="00266FCD" w:rsidRPr="00C67286" w14:paraId="10EF33D4" w14:textId="273D014F" w:rsidTr="00266FCD">
        <w:tc>
          <w:tcPr>
            <w:tcW w:w="3214" w:type="dxa"/>
          </w:tcPr>
          <w:p w14:paraId="70859ED7" w14:textId="45418CCA" w:rsidR="00266FCD" w:rsidRPr="00C67286" w:rsidRDefault="00266FCD" w:rsidP="006B0A7A">
            <w:r w:rsidRPr="00C67286">
              <w:lastRenderedPageBreak/>
              <w:t xml:space="preserve">Reaction </w:t>
            </w:r>
          </w:p>
        </w:tc>
        <w:tc>
          <w:tcPr>
            <w:tcW w:w="3369" w:type="dxa"/>
          </w:tcPr>
          <w:p w14:paraId="512B9B3C" w14:textId="0DBD5883" w:rsidR="00266FCD" w:rsidRPr="00C67286" w:rsidRDefault="00266FCD" w:rsidP="006B0A7A">
            <w:r w:rsidRPr="00C67286">
              <w:t>Note</w:t>
            </w:r>
          </w:p>
        </w:tc>
        <w:tc>
          <w:tcPr>
            <w:tcW w:w="2767" w:type="dxa"/>
          </w:tcPr>
          <w:p w14:paraId="6A67EC45" w14:textId="77777777" w:rsidR="00266FCD" w:rsidRPr="00C67286" w:rsidRDefault="00266FCD" w:rsidP="006B0A7A"/>
        </w:tc>
      </w:tr>
      <w:tr w:rsidR="00266FCD" w:rsidRPr="00C67286" w14:paraId="41D87879" w14:textId="2FDFF23A" w:rsidTr="00266FCD">
        <w:tc>
          <w:tcPr>
            <w:tcW w:w="3214" w:type="dxa"/>
          </w:tcPr>
          <w:p w14:paraId="43A3F620" w14:textId="77777777" w:rsidR="00266FCD" w:rsidRPr="00C67286" w:rsidRDefault="00266FCD" w:rsidP="006B0A7A">
            <w:r w:rsidRPr="00C67286">
              <w:t xml:space="preserve">Route of administration </w:t>
            </w:r>
          </w:p>
        </w:tc>
        <w:tc>
          <w:tcPr>
            <w:tcW w:w="3369" w:type="dxa"/>
          </w:tcPr>
          <w:p w14:paraId="0426069D" w14:textId="2D993FDA" w:rsidR="00266FCD" w:rsidRPr="00C67286" w:rsidRDefault="00266FCD" w:rsidP="006B0A7A">
            <w:r w:rsidRPr="00C67286">
              <w:t>Route</w:t>
            </w:r>
          </w:p>
        </w:tc>
        <w:tc>
          <w:tcPr>
            <w:tcW w:w="2767" w:type="dxa"/>
          </w:tcPr>
          <w:p w14:paraId="3D5C68C5" w14:textId="4086A62B" w:rsidR="00266FCD" w:rsidRPr="00C67286" w:rsidRDefault="00640489" w:rsidP="006B0A7A">
            <w:r>
              <w:t>Administration.route</w:t>
            </w:r>
          </w:p>
        </w:tc>
      </w:tr>
      <w:tr w:rsidR="00266FCD" w:rsidRPr="00C67286" w14:paraId="37855959" w14:textId="1D2C3545" w:rsidTr="00266FCD">
        <w:tc>
          <w:tcPr>
            <w:tcW w:w="3214" w:type="dxa"/>
          </w:tcPr>
          <w:p w14:paraId="28927FB8" w14:textId="77777777" w:rsidR="00266FCD" w:rsidRPr="00C67286" w:rsidRDefault="00266FCD" w:rsidP="006B0A7A">
            <w:r w:rsidRPr="00C67286">
              <w:t xml:space="preserve">Administration Status </w:t>
            </w:r>
          </w:p>
        </w:tc>
        <w:tc>
          <w:tcPr>
            <w:tcW w:w="3369" w:type="dxa"/>
          </w:tcPr>
          <w:p w14:paraId="173A6D72" w14:textId="34E082F1" w:rsidR="00266FCD" w:rsidRPr="00C67286" w:rsidRDefault="00266FCD" w:rsidP="006B0A7A">
            <w:r w:rsidRPr="00C67286">
              <w:t>Status</w:t>
            </w:r>
          </w:p>
        </w:tc>
        <w:tc>
          <w:tcPr>
            <w:tcW w:w="2767" w:type="dxa"/>
          </w:tcPr>
          <w:p w14:paraId="44045A87" w14:textId="77777777" w:rsidR="00266FCD" w:rsidRPr="00C67286" w:rsidRDefault="00266FCD" w:rsidP="006B0A7A"/>
        </w:tc>
      </w:tr>
      <w:tr w:rsidR="00266FCD" w:rsidRPr="00C67286" w14:paraId="07328DF1" w14:textId="7611CB4D" w:rsidTr="00266FCD">
        <w:tc>
          <w:tcPr>
            <w:tcW w:w="3214" w:type="dxa"/>
          </w:tcPr>
          <w:p w14:paraId="11C1883F" w14:textId="77777777" w:rsidR="00266FCD" w:rsidRPr="00C67286" w:rsidRDefault="00266FCD" w:rsidP="006B0A7A">
            <w:r w:rsidRPr="00C67286">
              <w:t>Barcode</w:t>
            </w:r>
          </w:p>
        </w:tc>
        <w:tc>
          <w:tcPr>
            <w:tcW w:w="3369" w:type="dxa"/>
          </w:tcPr>
          <w:p w14:paraId="4894955B" w14:textId="77777777" w:rsidR="00266FCD" w:rsidRPr="00C67286" w:rsidRDefault="00266FCD" w:rsidP="006B0A7A"/>
        </w:tc>
        <w:tc>
          <w:tcPr>
            <w:tcW w:w="2767" w:type="dxa"/>
          </w:tcPr>
          <w:p w14:paraId="23B13625" w14:textId="1E9B2D89" w:rsidR="00266FCD" w:rsidRPr="00C67286" w:rsidRDefault="00640489" w:rsidP="006B0A7A">
            <w:r>
              <w:t>CONTAINED RESOURCE</w:t>
            </w:r>
          </w:p>
        </w:tc>
      </w:tr>
    </w:tbl>
    <w:p w14:paraId="135DF7BE" w14:textId="77777777" w:rsidR="00434A7F" w:rsidRPr="00C67286" w:rsidRDefault="00434A7F" w:rsidP="0050427C"/>
    <w:p w14:paraId="4704E5F6" w14:textId="342D2144" w:rsidR="00434A7F" w:rsidRPr="00C67286" w:rsidRDefault="00434A7F" w:rsidP="00597DB2">
      <w:pPr>
        <w:pStyle w:val="AuthorInstructions"/>
      </w:pPr>
    </w:p>
    <w:p w14:paraId="4261FA35" w14:textId="460FEBED" w:rsidR="00163654" w:rsidRPr="00C67286" w:rsidRDefault="00163654" w:rsidP="00597DB2">
      <w:pPr>
        <w:pStyle w:val="AuthorInstructions"/>
      </w:pPr>
    </w:p>
    <w:p w14:paraId="6BDAC6C0" w14:textId="77777777" w:rsidR="00163654" w:rsidRPr="00C67286" w:rsidRDefault="00163654" w:rsidP="00597DB2">
      <w:pPr>
        <w:pStyle w:val="AuthorInstructions"/>
      </w:pPr>
    </w:p>
    <w:p w14:paraId="097248D2" w14:textId="77777777" w:rsidR="00434A7F" w:rsidRPr="00C67286" w:rsidRDefault="00434A7F" w:rsidP="00597DB2">
      <w:pPr>
        <w:pStyle w:val="AuthorInstructions"/>
      </w:pPr>
    </w:p>
    <w:p w14:paraId="62E7EB32" w14:textId="77777777" w:rsidR="009B048D" w:rsidRPr="00C67286" w:rsidRDefault="009B048D" w:rsidP="009B048D">
      <w:pPr>
        <w:pStyle w:val="Heading5"/>
        <w:numPr>
          <w:ilvl w:val="0"/>
          <w:numId w:val="0"/>
        </w:numPr>
        <w:rPr>
          <w:noProof w:val="0"/>
        </w:rPr>
      </w:pPr>
      <w:bookmarkStart w:id="2971" w:name="_Toc489656230"/>
      <w:r w:rsidRPr="00C67286">
        <w:rPr>
          <w:noProof w:val="0"/>
        </w:rPr>
        <w:t>3</w:t>
      </w:r>
      <w:r w:rsidR="006D768F" w:rsidRPr="00C67286">
        <w:rPr>
          <w:noProof w:val="0"/>
        </w:rPr>
        <w:t>.Y.4.2</w:t>
      </w:r>
      <w:r w:rsidRPr="00C67286">
        <w:rPr>
          <w:noProof w:val="0"/>
        </w:rPr>
        <w:t>.3 Expected Actions</w:t>
      </w:r>
      <w:bookmarkEnd w:id="2971"/>
    </w:p>
    <w:p w14:paraId="62E7EB33" w14:textId="3131AF42" w:rsidR="007A676E" w:rsidRPr="00C67286" w:rsidDel="00440EEA" w:rsidRDefault="007A676E" w:rsidP="00597DB2">
      <w:pPr>
        <w:pStyle w:val="AuthorInstructions"/>
        <w:rPr>
          <w:del w:id="2972" w:author="Jose Costa Teixeira" w:date="2017-04-17T17:38:00Z"/>
          <w:i w:val="0"/>
          <w:rPrChange w:id="2973" w:author="Jose Costa Teixeira" w:date="2017-04-17T17:38:00Z">
            <w:rPr>
              <w:del w:id="2974" w:author="Jose Costa Teixeira" w:date="2017-04-17T17:38:00Z"/>
            </w:rPr>
          </w:rPrChange>
        </w:rPr>
      </w:pPr>
      <w:del w:id="2975" w:author="Jose Costa Teixeira" w:date="2017-04-17T17:38:00Z">
        <w:r w:rsidRPr="00C67286" w:rsidDel="00440EEA">
          <w:delText>&lt;Description of the actions expected to be taken as a result of sending or receiving this message.&gt;</w:delText>
        </w:r>
      </w:del>
    </w:p>
    <w:p w14:paraId="62E7EB34" w14:textId="5A1D3D68" w:rsidR="007A676E" w:rsidRPr="00C67286" w:rsidDel="00440EEA" w:rsidRDefault="007A676E" w:rsidP="00597DB2">
      <w:pPr>
        <w:pStyle w:val="AuthorInstructions"/>
        <w:rPr>
          <w:del w:id="2976" w:author="Jose Costa Teixeira" w:date="2017-04-17T17:38:00Z"/>
          <w:i w:val="0"/>
          <w:rPrChange w:id="2977" w:author="Jose Costa Teixeira" w:date="2017-04-17T17:38:00Z">
            <w:rPr>
              <w:del w:id="2978" w:author="Jose Costa Teixeira" w:date="2017-04-17T17:38:00Z"/>
            </w:rPr>
          </w:rPrChange>
        </w:rPr>
      </w:pPr>
      <w:del w:id="2979" w:author="Jose Costa Teixeira" w:date="2017-04-17T17:38:00Z">
        <w:r w:rsidRPr="00C67286" w:rsidDel="00440EEA">
          <w:delText>&lt;Describe what the receiver is expected/required to do upon receiving this message. &gt;</w:delText>
        </w:r>
      </w:del>
    </w:p>
    <w:p w14:paraId="62E7EB35" w14:textId="63AD7BC1" w:rsidR="007A676E" w:rsidRPr="00C67286" w:rsidDel="00440EEA" w:rsidRDefault="007A676E" w:rsidP="00597DB2">
      <w:pPr>
        <w:pStyle w:val="AuthorInstructions"/>
        <w:rPr>
          <w:del w:id="2980" w:author="Jose Costa Teixeira" w:date="2017-04-17T17:38:00Z"/>
          <w:i w:val="0"/>
          <w:rPrChange w:id="2981" w:author="Jose Costa Teixeira" w:date="2017-04-17T17:38:00Z">
            <w:rPr>
              <w:del w:id="2982" w:author="Jose Costa Teixeira" w:date="2017-04-17T17:38:00Z"/>
            </w:rPr>
          </w:rPrChange>
        </w:rPr>
      </w:pPr>
      <w:del w:id="2983" w:author="Jose Costa Teixeira" w:date="2017-04-17T17:38:00Z">
        <w:r w:rsidRPr="00C67286" w:rsidDel="00440EEA">
          <w:delText>&lt;Avoid re-iterating the transaction sequencing specified in the Profile Process Flows as expected actions internal to the transaction</w:delText>
        </w:r>
        <w:r w:rsidR="00887E40" w:rsidRPr="00C67286" w:rsidDel="00440EEA">
          <w:delText xml:space="preserve">. </w:delText>
        </w:r>
        <w:r w:rsidRPr="00C67286" w:rsidDel="00440EEA">
          <w:delText>Doing so prevents this transaction being re-used in other contexts.&gt;</w:delText>
        </w:r>
      </w:del>
    </w:p>
    <w:p w14:paraId="62E7EB36" w14:textId="4CA461E5" w:rsidR="00DD13DB" w:rsidRPr="00C67286" w:rsidRDefault="00DD13DB" w:rsidP="00597DB2">
      <w:pPr>
        <w:pStyle w:val="AuthorInstructions"/>
        <w:rPr>
          <w:ins w:id="2984" w:author="Jose Costa Teixeira" w:date="2017-04-17T17:39:00Z"/>
          <w:i w:val="0"/>
        </w:rPr>
      </w:pPr>
      <w:del w:id="2985" w:author="Jose Costa Teixeira" w:date="2017-04-17T17:38:00Z">
        <w:r w:rsidRPr="00C67286" w:rsidDel="00440EEA">
          <w:rPr>
            <w:i w:val="0"/>
            <w:rPrChange w:id="2986" w:author="Jose Costa Teixeira" w:date="2017-04-17T17:38:00Z">
              <w:rPr/>
            </w:rPrChange>
          </w:rPr>
          <w:delText>&lt;Explicitly define any expected action based on the multiplicity of an actor(s), if applicable.&gt;</w:delText>
        </w:r>
      </w:del>
      <w:ins w:id="2987" w:author="Jose Costa Teixeira" w:date="2017-04-17T17:38:00Z">
        <w:r w:rsidR="00440EEA" w:rsidRPr="00C67286">
          <w:rPr>
            <w:i w:val="0"/>
            <w:rPrChange w:id="2988" w:author="Jose Costa Teixeira" w:date="2017-04-17T17:38:00Z">
              <w:rPr/>
            </w:rPrChange>
          </w:rPr>
          <w:t>Th</w:t>
        </w:r>
        <w:r w:rsidR="00440EEA" w:rsidRPr="00C67286">
          <w:rPr>
            <w:i w:val="0"/>
          </w:rPr>
          <w:t xml:space="preserve">e medication Administration Consumer is expected to add the </w:t>
        </w:r>
      </w:ins>
      <w:ins w:id="2989" w:author="Jose Costa Teixeira" w:date="2017-04-17T17:39:00Z">
        <w:r w:rsidR="00440EEA" w:rsidRPr="00C67286">
          <w:rPr>
            <w:i w:val="0"/>
          </w:rPr>
          <w:t>information about the administration to the clinical and operational records existing. This can mean several things. Some examples:</w:t>
        </w:r>
      </w:ins>
    </w:p>
    <w:p w14:paraId="0DF53225" w14:textId="205732FD" w:rsidR="00440EEA" w:rsidRPr="00C67286" w:rsidRDefault="00440EEA">
      <w:pPr>
        <w:pStyle w:val="AuthorInstructions"/>
        <w:numPr>
          <w:ilvl w:val="0"/>
          <w:numId w:val="102"/>
        </w:numPr>
        <w:rPr>
          <w:ins w:id="2990" w:author="Jose Costa Teixeira" w:date="2017-04-17T17:40:00Z"/>
          <w:i w:val="0"/>
        </w:rPr>
        <w:pPrChange w:id="2991" w:author="Jose Costa Teixeira" w:date="2017-04-17T17:42:00Z">
          <w:pPr>
            <w:pStyle w:val="AuthorInstructions"/>
          </w:pPr>
        </w:pPrChange>
      </w:pPr>
      <w:ins w:id="2992" w:author="Jose Costa Teixeira" w:date="2017-04-17T17:39:00Z">
        <w:r w:rsidRPr="00C67286">
          <w:rPr>
            <w:i w:val="0"/>
          </w:rPr>
          <w:t xml:space="preserve">Update the </w:t>
        </w:r>
      </w:ins>
      <w:ins w:id="2993" w:author="Jose Costa Teixeira" w:date="2017-04-17T17:40:00Z">
        <w:r w:rsidRPr="00C67286">
          <w:rPr>
            <w:i w:val="0"/>
          </w:rPr>
          <w:t xml:space="preserve">clinical </w:t>
        </w:r>
      </w:ins>
      <w:ins w:id="2994" w:author="Jose Costa Teixeira" w:date="2017-04-17T17:39:00Z">
        <w:r w:rsidRPr="00C67286">
          <w:rPr>
            <w:i w:val="0"/>
          </w:rPr>
          <w:t xml:space="preserve">systems to indicate that the treatment </w:t>
        </w:r>
      </w:ins>
      <w:ins w:id="2995" w:author="Jose Costa Teixeira" w:date="2017-04-17T17:40:00Z">
        <w:r w:rsidRPr="00C67286">
          <w:rPr>
            <w:i w:val="0"/>
          </w:rPr>
          <w:t xml:space="preserve">triggered by the prescription </w:t>
        </w:r>
      </w:ins>
      <w:ins w:id="2996" w:author="Jose Costa Teixeira" w:date="2017-04-17T17:39:00Z">
        <w:r w:rsidRPr="00C67286">
          <w:rPr>
            <w:i w:val="0"/>
          </w:rPr>
          <w:t xml:space="preserve">is </w:t>
        </w:r>
      </w:ins>
      <w:ins w:id="2997" w:author="Jose Costa Teixeira" w:date="2017-04-17T17:40:00Z">
        <w:r w:rsidRPr="00C67286">
          <w:rPr>
            <w:i w:val="0"/>
          </w:rPr>
          <w:t>“started” or “</w:t>
        </w:r>
      </w:ins>
      <w:ins w:id="2998" w:author="Jose Costa Teixeira" w:date="2017-04-17T17:39:00Z">
        <w:r w:rsidRPr="00C67286">
          <w:rPr>
            <w:i w:val="0"/>
          </w:rPr>
          <w:t>in progress</w:t>
        </w:r>
      </w:ins>
      <w:ins w:id="2999" w:author="Jose Costa Teixeira" w:date="2017-04-17T17:40:00Z">
        <w:r w:rsidRPr="00C67286">
          <w:rPr>
            <w:i w:val="0"/>
          </w:rPr>
          <w:t>”</w:t>
        </w:r>
      </w:ins>
      <w:ins w:id="3000" w:author="Jose Costa Teixeira" w:date="2017-04-17T17:39:00Z">
        <w:r w:rsidRPr="00C67286">
          <w:rPr>
            <w:i w:val="0"/>
          </w:rPr>
          <w:t xml:space="preserve"> (or </w:t>
        </w:r>
      </w:ins>
      <w:ins w:id="3001" w:author="Jose Costa Teixeira" w:date="2017-04-17T17:40:00Z">
        <w:r w:rsidRPr="00C67286">
          <w:rPr>
            <w:i w:val="0"/>
          </w:rPr>
          <w:t xml:space="preserve">any other status. If the planned medication administration was the last one </w:t>
        </w:r>
      </w:ins>
      <w:ins w:id="3002" w:author="Jose Costa Teixeira" w:date="2017-04-17T17:41:00Z">
        <w:r w:rsidRPr="00C67286">
          <w:rPr>
            <w:i w:val="0"/>
          </w:rPr>
          <w:t>in a treatment sequence, it is possible that the system will assign the status “complete”</w:t>
        </w:r>
      </w:ins>
      <w:ins w:id="3003" w:author="Jose Costa Teixeira" w:date="2017-04-17T17:39:00Z">
        <w:r w:rsidRPr="00C67286">
          <w:rPr>
            <w:i w:val="0"/>
          </w:rPr>
          <w:t>)</w:t>
        </w:r>
      </w:ins>
      <w:ins w:id="3004" w:author="Jose Costa Teixeira" w:date="2017-04-17T17:40:00Z">
        <w:r w:rsidRPr="00C67286">
          <w:rPr>
            <w:i w:val="0"/>
          </w:rPr>
          <w:t>.</w:t>
        </w:r>
      </w:ins>
    </w:p>
    <w:p w14:paraId="4E0EB50F" w14:textId="2661CBDD" w:rsidR="00641439" w:rsidRPr="00641439" w:rsidRDefault="00440EEA">
      <w:pPr>
        <w:pStyle w:val="AuthorInstructions"/>
        <w:numPr>
          <w:ilvl w:val="0"/>
          <w:numId w:val="102"/>
        </w:numPr>
        <w:rPr>
          <w:ins w:id="3005" w:author="Jose Costa Teixeira" w:date="2017-07-05T00:55:00Z"/>
        </w:rPr>
        <w:pPrChange w:id="3006" w:author="Jose Costa Teixeira" w:date="2017-07-05T00:56:00Z">
          <w:pPr>
            <w:pStyle w:val="BodyText"/>
            <w:numPr>
              <w:numId w:val="102"/>
            </w:numPr>
            <w:ind w:left="720" w:hanging="360"/>
          </w:pPr>
        </w:pPrChange>
      </w:pPr>
      <w:ins w:id="3007" w:author="Jose Costa Teixeira" w:date="2017-04-17T17:40:00Z">
        <w:r w:rsidRPr="00C67286">
          <w:rPr>
            <w:i w:val="0"/>
          </w:rPr>
          <w:t xml:space="preserve">If the </w:t>
        </w:r>
      </w:ins>
      <w:ins w:id="3008" w:author="Jose Costa Teixeira" w:date="2017-04-17T17:41:00Z">
        <w:r w:rsidR="00CE29BD" w:rsidRPr="00C67286">
          <w:rPr>
            <w:i w:val="0"/>
          </w:rPr>
          <w:t xml:space="preserve">management of workflow involved tasks, these tasks should also be updated accordingly (e.g. noting the progress, updating status of the task and </w:t>
        </w:r>
      </w:ins>
      <w:ins w:id="3009" w:author="Jose Costa Teixeira" w:date="2017-04-17T17:42:00Z">
        <w:r w:rsidR="00CE29BD" w:rsidRPr="00C67286">
          <w:rPr>
            <w:i w:val="0"/>
          </w:rPr>
          <w:t>adjacent resources).</w:t>
        </w:r>
      </w:ins>
      <w:ins w:id="3010" w:author="Jose Costa Teixeira" w:date="2017-07-05T00:56:00Z">
        <w:r w:rsidR="00641439">
          <w:rPr>
            <w:i w:val="0"/>
          </w:rPr>
          <w:t xml:space="preserve"> </w:t>
        </w:r>
      </w:ins>
      <w:ins w:id="3011" w:author="Jose Costa Teixeira" w:date="2017-07-05T00:55:00Z">
        <w:r w:rsidR="00641439" w:rsidRPr="00641439">
          <w:rPr>
            <w:i w:val="0"/>
          </w:rPr>
          <w:t xml:space="preserve">It is beyond the scope of this profile to provide </w:t>
        </w:r>
      </w:ins>
      <w:ins w:id="3012" w:author="Jose Costa Teixeira" w:date="2017-07-05T00:56:00Z">
        <w:r w:rsidR="00641439" w:rsidRPr="00641439">
          <w:rPr>
            <w:i w:val="0"/>
          </w:rPr>
          <w:t xml:space="preserve">further </w:t>
        </w:r>
      </w:ins>
      <w:ins w:id="3013" w:author="Jose Costa Teixeira" w:date="2017-07-05T00:55:00Z">
        <w:r w:rsidR="00641439" w:rsidRPr="00641439">
          <w:rPr>
            <w:i w:val="0"/>
          </w:rPr>
          <w:t>guidance on this. The management of “administration complete” must be done at the main administration task.</w:t>
        </w:r>
      </w:ins>
    </w:p>
    <w:p w14:paraId="06CB45D6" w14:textId="2C4D6A1C" w:rsidR="00CE29BD" w:rsidRPr="00C67286" w:rsidRDefault="00CE29BD">
      <w:pPr>
        <w:pStyle w:val="AuthorInstructions"/>
        <w:numPr>
          <w:ilvl w:val="0"/>
          <w:numId w:val="102"/>
        </w:numPr>
        <w:rPr>
          <w:ins w:id="3014" w:author="Jose Costa Teixeira" w:date="2017-04-17T17:41:00Z"/>
          <w:i w:val="0"/>
        </w:rPr>
        <w:pPrChange w:id="3015" w:author="Jose Costa Teixeira" w:date="2017-04-17T17:42:00Z">
          <w:pPr>
            <w:pStyle w:val="AuthorInstructions"/>
          </w:pPr>
        </w:pPrChange>
      </w:pPr>
      <w:ins w:id="3016" w:author="Jose Costa Teixeira" w:date="2017-04-17T17:42:00Z">
        <w:r w:rsidRPr="00C67286">
          <w:rPr>
            <w:i w:val="0"/>
          </w:rPr>
          <w:t xml:space="preserve">Any other conclusions </w:t>
        </w:r>
      </w:ins>
    </w:p>
    <w:p w14:paraId="7425CA5F" w14:textId="34810590" w:rsidR="00CE29BD" w:rsidRPr="00C67286" w:rsidRDefault="00CE29BD" w:rsidP="00597DB2">
      <w:pPr>
        <w:pStyle w:val="AuthorInstructions"/>
        <w:rPr>
          <w:ins w:id="3017" w:author="Jose Costa Teixeira" w:date="2017-04-17T17:42:00Z"/>
          <w:i w:val="0"/>
        </w:rPr>
      </w:pPr>
    </w:p>
    <w:p w14:paraId="54BF236D" w14:textId="77777777" w:rsidR="00CE29BD" w:rsidRPr="00C67286" w:rsidRDefault="00CE29BD" w:rsidP="00597DB2">
      <w:pPr>
        <w:pStyle w:val="AuthorInstructions"/>
        <w:rPr>
          <w:ins w:id="3018" w:author="Jose Costa Teixeira" w:date="2017-04-17T17:39:00Z"/>
          <w:i w:val="0"/>
        </w:rPr>
      </w:pPr>
    </w:p>
    <w:p w14:paraId="5EBD2D7D" w14:textId="2B03C040" w:rsidR="00440EEA" w:rsidRPr="00C67286" w:rsidDel="00CE29BD" w:rsidRDefault="00440EEA" w:rsidP="00597DB2">
      <w:pPr>
        <w:pStyle w:val="AuthorInstructions"/>
        <w:rPr>
          <w:del w:id="3019" w:author="Jose Costa Teixeira" w:date="2017-04-17T17:41:00Z"/>
          <w:i w:val="0"/>
          <w:rPrChange w:id="3020" w:author="Jose Costa Teixeira" w:date="2017-04-17T17:38:00Z">
            <w:rPr>
              <w:del w:id="3021" w:author="Jose Costa Teixeira" w:date="2017-04-17T17:41:00Z"/>
            </w:rPr>
          </w:rPrChange>
        </w:rPr>
      </w:pPr>
    </w:p>
    <w:p w14:paraId="62E7EB37" w14:textId="77777777" w:rsidR="00303E20" w:rsidRPr="00C67286" w:rsidRDefault="00303E20" w:rsidP="009E34B7">
      <w:pPr>
        <w:pStyle w:val="Heading3"/>
        <w:numPr>
          <w:ilvl w:val="0"/>
          <w:numId w:val="0"/>
        </w:numPr>
        <w:rPr>
          <w:noProof w:val="0"/>
        </w:rPr>
      </w:pPr>
      <w:bookmarkStart w:id="3022" w:name="_Toc489656231"/>
      <w:r w:rsidRPr="00C67286">
        <w:rPr>
          <w:noProof w:val="0"/>
        </w:rPr>
        <w:lastRenderedPageBreak/>
        <w:t>3.Y.</w:t>
      </w:r>
      <w:r w:rsidR="00680648" w:rsidRPr="00C67286">
        <w:rPr>
          <w:noProof w:val="0"/>
        </w:rPr>
        <w:t>5</w:t>
      </w:r>
      <w:r w:rsidRPr="00C67286">
        <w:rPr>
          <w:noProof w:val="0"/>
        </w:rPr>
        <w:t xml:space="preserve"> Security Considerations</w:t>
      </w:r>
      <w:bookmarkEnd w:id="3022"/>
    </w:p>
    <w:p w14:paraId="219D522B" w14:textId="77777777" w:rsidR="00A91ADF" w:rsidRPr="00C67286" w:rsidRDefault="00A91ADF" w:rsidP="00597DB2">
      <w:pPr>
        <w:pStyle w:val="AuthorInstructions"/>
        <w:rPr>
          <w:i w:val="0"/>
        </w:rPr>
      </w:pPr>
      <w:r w:rsidRPr="00C67286">
        <w:rPr>
          <w:i w:val="0"/>
        </w:rPr>
        <w:t>The Medication Administration Order Placer and the Administration Performer shall be grouped with a Secure Node actor.</w:t>
      </w:r>
    </w:p>
    <w:p w14:paraId="4DC1A944" w14:textId="3C12358E" w:rsidR="00A14EB7" w:rsidRPr="00C67286" w:rsidRDefault="00A14EB7" w:rsidP="00597DB2">
      <w:pPr>
        <w:pStyle w:val="AuthorInstructions"/>
        <w:rPr>
          <w:i w:val="0"/>
        </w:rPr>
      </w:pPr>
      <w:r w:rsidRPr="00C67286">
        <w:rPr>
          <w:i w:val="0"/>
        </w:rPr>
        <w:t>Systems implementing the Medication Administration Order Placer and the Administration Performer shall implement the Secure Application actor in ATNA.</w:t>
      </w:r>
    </w:p>
    <w:p w14:paraId="0714736B" w14:textId="77777777" w:rsidR="00A91ADF" w:rsidRPr="00C67286" w:rsidRDefault="00A91ADF" w:rsidP="00597DB2">
      <w:pPr>
        <w:pStyle w:val="AuthorInstructions"/>
        <w:rPr>
          <w:i w:val="0"/>
        </w:rPr>
      </w:pPr>
    </w:p>
    <w:p w14:paraId="62E7EB39" w14:textId="77777777" w:rsidR="00680648" w:rsidRPr="00C67286" w:rsidRDefault="00680648" w:rsidP="009E34B7">
      <w:pPr>
        <w:pStyle w:val="Heading4"/>
        <w:numPr>
          <w:ilvl w:val="0"/>
          <w:numId w:val="0"/>
        </w:numPr>
        <w:rPr>
          <w:noProof w:val="0"/>
        </w:rPr>
      </w:pPr>
      <w:bookmarkStart w:id="3023" w:name="_Toc489656232"/>
      <w:r w:rsidRPr="00C67286">
        <w:rPr>
          <w:noProof w:val="0"/>
        </w:rPr>
        <w:t>3.Y.5.1 Security Audit Considerations</w:t>
      </w:r>
      <w:bookmarkEnd w:id="3023"/>
    </w:p>
    <w:p w14:paraId="275EDE00" w14:textId="77777777" w:rsidR="00A777F7" w:rsidRPr="00C67286" w:rsidRDefault="00A777F7" w:rsidP="00A777F7">
      <w:pPr>
        <w:pStyle w:val="AuthorInstructions"/>
        <w:rPr>
          <w:i w:val="0"/>
        </w:rPr>
      </w:pPr>
      <w:r w:rsidRPr="00C67286">
        <w:rPr>
          <w:i w:val="0"/>
        </w:rPr>
        <w:t>The event to be supported is :</w:t>
      </w:r>
    </w:p>
    <w:p w14:paraId="7D77738C" w14:textId="77777777" w:rsidR="00A777F7" w:rsidRPr="00C67286" w:rsidRDefault="00A777F7" w:rsidP="00A777F7">
      <w:pPr>
        <w:pStyle w:val="AuthorInstructions"/>
        <w:rPr>
          <w:i w:val="0"/>
        </w:rPr>
      </w:pPr>
      <w:r w:rsidRPr="00C67286">
        <w:rPr>
          <w:i w:val="0"/>
          <w:highlight w:val="yellow"/>
        </w:rPr>
        <w:t>Order-record-event, health-service-event, or only medication?</w:t>
      </w:r>
    </w:p>
    <w:p w14:paraId="62E7EB3B" w14:textId="77777777" w:rsidR="00680648" w:rsidRPr="00C67286" w:rsidRDefault="00680648" w:rsidP="00680648">
      <w:pPr>
        <w:pStyle w:val="Heading5"/>
        <w:numPr>
          <w:ilvl w:val="0"/>
          <w:numId w:val="0"/>
        </w:numPr>
        <w:rPr>
          <w:noProof w:val="0"/>
        </w:rPr>
      </w:pPr>
      <w:bookmarkStart w:id="3024" w:name="_Toc489656233"/>
      <w:r w:rsidRPr="00C67286">
        <w:rPr>
          <w:noProof w:val="0"/>
        </w:rPr>
        <w:t xml:space="preserve">3.Y.5.1.(z) </w:t>
      </w:r>
      <w:r w:rsidR="00865616" w:rsidRPr="00C67286">
        <w:rPr>
          <w:noProof w:val="0"/>
        </w:rPr>
        <w:t>&lt;</w:t>
      </w:r>
      <w:r w:rsidRPr="00C67286">
        <w:rPr>
          <w:noProof w:val="0"/>
        </w:rPr>
        <w:t>Actor</w:t>
      </w:r>
      <w:r w:rsidR="00865616" w:rsidRPr="00C67286">
        <w:rPr>
          <w:noProof w:val="0"/>
        </w:rPr>
        <w:t>&gt;</w:t>
      </w:r>
      <w:r w:rsidRPr="00C67286">
        <w:rPr>
          <w:noProof w:val="0"/>
        </w:rPr>
        <w:t xml:space="preserve"> Specific Security Considerations</w:t>
      </w:r>
      <w:bookmarkEnd w:id="3024"/>
    </w:p>
    <w:p w14:paraId="62E7EB3C" w14:textId="77777777" w:rsidR="00303E20" w:rsidRPr="00C67286" w:rsidRDefault="00680648" w:rsidP="00597DB2">
      <w:pPr>
        <w:pStyle w:val="AuthorInstructions"/>
      </w:pPr>
      <w:r w:rsidRPr="00C67286">
        <w:t xml:space="preserve">&lt;This section should </w:t>
      </w:r>
      <w:r w:rsidR="007773C8" w:rsidRPr="00C67286">
        <w:t>specify</w:t>
      </w:r>
      <w:r w:rsidRPr="00C67286">
        <w:t xml:space="preserve"> any specific security considerations on an Actor by Actor basis.&gt;</w:t>
      </w:r>
    </w:p>
    <w:p w14:paraId="62E7EB3D" w14:textId="77777777" w:rsidR="00EA4EA1" w:rsidRPr="00C67286" w:rsidRDefault="00EA4EA1" w:rsidP="00EA4EA1">
      <w:pPr>
        <w:pStyle w:val="PartTitle"/>
        <w:rPr>
          <w:highlight w:val="yellow"/>
        </w:rPr>
      </w:pPr>
      <w:r w:rsidRPr="00C67286">
        <w:lastRenderedPageBreak/>
        <w:t>Appendices</w:t>
      </w:r>
      <w:r w:rsidRPr="00C67286">
        <w:rPr>
          <w:highlight w:val="yellow"/>
        </w:rPr>
        <w:t xml:space="preserve"> </w:t>
      </w:r>
    </w:p>
    <w:p w14:paraId="62E7EB3E" w14:textId="77777777" w:rsidR="00EA4EA1" w:rsidRPr="00C67286" w:rsidRDefault="00EA4EA1" w:rsidP="00EA4EA1">
      <w:pPr>
        <w:pStyle w:val="AuthorInstructions"/>
      </w:pPr>
      <w:r w:rsidRPr="00C67286">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normative.&gt;</w:t>
      </w:r>
    </w:p>
    <w:p w14:paraId="62E7EB3F" w14:textId="77777777" w:rsidR="00EA4EA1" w:rsidRPr="00C67286" w:rsidRDefault="00EA4EA1" w:rsidP="00EA4EA1"/>
    <w:p w14:paraId="62E7EB40" w14:textId="77777777" w:rsidR="00EA4EA1" w:rsidRPr="00C67286" w:rsidRDefault="00EA4EA1" w:rsidP="00EA4EA1">
      <w:pPr>
        <w:pStyle w:val="AppendixHeading1"/>
        <w:rPr>
          <w:noProof w:val="0"/>
        </w:rPr>
      </w:pPr>
      <w:r w:rsidRPr="00C67286">
        <w:rPr>
          <w:noProof w:val="0"/>
        </w:rPr>
        <w:t>Appendix A – &lt;Appendix A Title&gt;</w:t>
      </w:r>
    </w:p>
    <w:p w14:paraId="62E7EB41" w14:textId="77777777" w:rsidR="00EA4EA1" w:rsidRPr="00C67286" w:rsidRDefault="00EA4EA1" w:rsidP="00EA4EA1">
      <w:pPr>
        <w:pStyle w:val="BodyText"/>
      </w:pPr>
      <w:r w:rsidRPr="00C67286">
        <w:t>Appendix A text goes here.</w:t>
      </w:r>
    </w:p>
    <w:p w14:paraId="62E7EB42" w14:textId="77777777" w:rsidR="00EA4EA1" w:rsidRPr="00C67286" w:rsidRDefault="00EA4EA1" w:rsidP="00BB76BC">
      <w:pPr>
        <w:pStyle w:val="AppendixHeading2"/>
        <w:numPr>
          <w:ilvl w:val="1"/>
          <w:numId w:val="94"/>
        </w:numPr>
        <w:rPr>
          <w:bCs/>
          <w:noProof w:val="0"/>
        </w:rPr>
      </w:pPr>
      <w:r w:rsidRPr="00C67286">
        <w:rPr>
          <w:bCs/>
          <w:noProof w:val="0"/>
        </w:rPr>
        <w:t>&lt;Add Title&gt;</w:t>
      </w:r>
    </w:p>
    <w:p w14:paraId="62E7EB43" w14:textId="77777777" w:rsidR="00EA4EA1" w:rsidRPr="00C67286" w:rsidRDefault="00EA4EA1" w:rsidP="00EA4EA1">
      <w:pPr>
        <w:pStyle w:val="BodyText"/>
      </w:pPr>
      <w:r w:rsidRPr="00C67286">
        <w:t>Appendix A.1 text goes here</w:t>
      </w:r>
    </w:p>
    <w:p w14:paraId="62E7EB44" w14:textId="77777777" w:rsidR="00EA4EA1" w:rsidRPr="00C67286" w:rsidRDefault="00EA4EA1" w:rsidP="00EA4EA1">
      <w:pPr>
        <w:pStyle w:val="AppendixHeading1"/>
        <w:rPr>
          <w:noProof w:val="0"/>
        </w:rPr>
      </w:pPr>
      <w:r w:rsidRPr="00C67286">
        <w:rPr>
          <w:noProof w:val="0"/>
        </w:rPr>
        <w:t>Appendix B – &lt;Appendix B Title&gt;</w:t>
      </w:r>
    </w:p>
    <w:p w14:paraId="62E7EB45" w14:textId="77777777" w:rsidR="00EA4EA1" w:rsidRPr="00C67286" w:rsidRDefault="00EA4EA1" w:rsidP="00EA4EA1">
      <w:pPr>
        <w:pStyle w:val="BodyText"/>
      </w:pPr>
      <w:r w:rsidRPr="00C67286">
        <w:t>Appendix B text goes here.</w:t>
      </w:r>
    </w:p>
    <w:p w14:paraId="62E7EB46" w14:textId="77777777" w:rsidR="00EA4EA1" w:rsidRPr="00C67286" w:rsidRDefault="00EA4EA1" w:rsidP="00EA4EA1">
      <w:pPr>
        <w:pStyle w:val="ListParagraph"/>
        <w:numPr>
          <w:ilvl w:val="0"/>
          <w:numId w:val="79"/>
        </w:numPr>
        <w:spacing w:before="240" w:after="60"/>
        <w:rPr>
          <w:rFonts w:ascii="Arial" w:hAnsi="Arial"/>
          <w:b/>
          <w:bCs/>
          <w:vanish/>
          <w:sz w:val="28"/>
        </w:rPr>
      </w:pPr>
    </w:p>
    <w:p w14:paraId="62E7EB47" w14:textId="77777777" w:rsidR="00EA4EA1" w:rsidRPr="00C67286" w:rsidRDefault="00EA4EA1" w:rsidP="00EA4EA1">
      <w:pPr>
        <w:pStyle w:val="ListParagraph"/>
        <w:numPr>
          <w:ilvl w:val="1"/>
          <w:numId w:val="79"/>
        </w:numPr>
        <w:spacing w:before="240" w:after="60"/>
        <w:rPr>
          <w:rFonts w:ascii="Arial" w:hAnsi="Arial"/>
          <w:b/>
          <w:bCs/>
          <w:vanish/>
          <w:sz w:val="28"/>
        </w:rPr>
      </w:pPr>
    </w:p>
    <w:p w14:paraId="62E7EB48" w14:textId="77777777" w:rsidR="00EA4EA1" w:rsidRPr="00C67286" w:rsidRDefault="00EA4EA1" w:rsidP="00EA4EA1">
      <w:pPr>
        <w:pStyle w:val="AppendixHeading2"/>
        <w:numPr>
          <w:ilvl w:val="1"/>
          <w:numId w:val="79"/>
        </w:numPr>
        <w:rPr>
          <w:bCs/>
          <w:noProof w:val="0"/>
        </w:rPr>
      </w:pPr>
      <w:r w:rsidRPr="00C67286">
        <w:rPr>
          <w:bCs/>
          <w:noProof w:val="0"/>
        </w:rPr>
        <w:t>&lt;Add Title&gt;</w:t>
      </w:r>
    </w:p>
    <w:p w14:paraId="62E7EB49" w14:textId="77777777" w:rsidR="00EA4EA1" w:rsidRPr="00C67286" w:rsidRDefault="00EA4EA1" w:rsidP="00EA4EA1">
      <w:pPr>
        <w:pStyle w:val="BodyText"/>
      </w:pPr>
      <w:r w:rsidRPr="00C67286">
        <w:t>Appendix B.1 text goes here.</w:t>
      </w:r>
    </w:p>
    <w:p w14:paraId="62E7EB4A" w14:textId="77777777" w:rsidR="00447451" w:rsidRPr="00C67286" w:rsidRDefault="00447451" w:rsidP="00597DB2">
      <w:pPr>
        <w:pStyle w:val="BodyText"/>
      </w:pPr>
    </w:p>
    <w:p w14:paraId="62E7EB4B" w14:textId="77777777" w:rsidR="00522F40" w:rsidRPr="00C67286" w:rsidRDefault="00F313A8" w:rsidP="00111CBC">
      <w:pPr>
        <w:pStyle w:val="AppendixHeading1"/>
        <w:rPr>
          <w:noProof w:val="0"/>
        </w:rPr>
      </w:pPr>
      <w:r w:rsidRPr="00C67286">
        <w:rPr>
          <w:noProof w:val="0"/>
        </w:rPr>
        <w:t xml:space="preserve">Volume 2 </w:t>
      </w:r>
      <w:r w:rsidR="004541CC" w:rsidRPr="00C67286">
        <w:rPr>
          <w:noProof w:val="0"/>
        </w:rPr>
        <w:t>Name</w:t>
      </w:r>
      <w:r w:rsidR="00522F40" w:rsidRPr="00C67286">
        <w:rPr>
          <w:noProof w:val="0"/>
        </w:rPr>
        <w:t>s</w:t>
      </w:r>
      <w:r w:rsidR="004541CC" w:rsidRPr="00C67286">
        <w:rPr>
          <w:noProof w:val="0"/>
        </w:rPr>
        <w:t>pace Additions</w:t>
      </w:r>
    </w:p>
    <w:p w14:paraId="62E7EB4C" w14:textId="77777777" w:rsidR="00DD13DB" w:rsidRPr="00C67286" w:rsidRDefault="00DD13DB" w:rsidP="00DD13DB">
      <w:pPr>
        <w:pStyle w:val="EditorInstructions"/>
      </w:pPr>
      <w:r w:rsidRPr="00C67286">
        <w:t xml:space="preserve">Add the following terms </w:t>
      </w:r>
      <w:r w:rsidRPr="00C67286">
        <w:rPr>
          <w:iCs w:val="0"/>
        </w:rPr>
        <w:t xml:space="preserve">to the IHE </w:t>
      </w:r>
      <w:r w:rsidR="00CD4D46" w:rsidRPr="00C67286">
        <w:rPr>
          <w:iCs w:val="0"/>
        </w:rPr>
        <w:t>General Introduction Appendix G</w:t>
      </w:r>
      <w:r w:rsidRPr="00C67286">
        <w:t>:</w:t>
      </w:r>
    </w:p>
    <w:p w14:paraId="62E7EB4D" w14:textId="77777777" w:rsidR="00522F40" w:rsidRPr="00C67286" w:rsidRDefault="00167DB7" w:rsidP="00597DB2">
      <w:pPr>
        <w:pStyle w:val="AuthorInstructions"/>
      </w:pPr>
      <w:r w:rsidRPr="00C67286">
        <w:t>&lt;Please</w:t>
      </w:r>
      <w:r w:rsidR="004541CC" w:rsidRPr="00C67286">
        <w:t xml:space="preserve"> explicitly</w:t>
      </w:r>
      <w:r w:rsidRPr="00C67286">
        <w:t xml:space="preserve"> identify all </w:t>
      </w:r>
      <w:r w:rsidR="00543FFB" w:rsidRPr="00C67286">
        <w:t xml:space="preserve">new </w:t>
      </w:r>
      <w:r w:rsidRPr="00C67286">
        <w:t>OIDs, UIDs, URNs,</w:t>
      </w:r>
      <w:r w:rsidR="004541CC" w:rsidRPr="00C67286">
        <w:t xml:space="preserve"> etc., </w:t>
      </w:r>
      <w:r w:rsidR="00522F40" w:rsidRPr="00C67286">
        <w:t>defined specifically for this profile.</w:t>
      </w:r>
      <w:r w:rsidR="005F3FB5" w:rsidRPr="00C67286">
        <w:t xml:space="preserve"> </w:t>
      </w:r>
      <w:r w:rsidR="00522F40" w:rsidRPr="00C67286">
        <w:t>These will be added to the IHE TF General Introduction namespace</w:t>
      </w:r>
      <w:r w:rsidR="00594882" w:rsidRPr="00C67286">
        <w:t xml:space="preserve"> appendix when it becomes available</w:t>
      </w:r>
      <w:r w:rsidR="00522F40" w:rsidRPr="00C67286">
        <w:t xml:space="preserve">. </w:t>
      </w:r>
      <w:r w:rsidR="004541CC" w:rsidRPr="00C67286">
        <w:t xml:space="preserve">These items should be </w:t>
      </w:r>
      <w:r w:rsidR="00447451" w:rsidRPr="00C67286">
        <w:t xml:space="preserve">collected </w:t>
      </w:r>
      <w:r w:rsidR="004541CC" w:rsidRPr="00C67286">
        <w:t xml:space="preserve">from the </w:t>
      </w:r>
      <w:r w:rsidR="00447451" w:rsidRPr="00C67286">
        <w:t xml:space="preserve">sections </w:t>
      </w:r>
      <w:r w:rsidR="004541CC" w:rsidRPr="00C67286">
        <w:t>above</w:t>
      </w:r>
      <w:r w:rsidR="000125FF" w:rsidRPr="00C67286">
        <w:t>,</w:t>
      </w:r>
      <w:r w:rsidR="00447451" w:rsidRPr="00C67286">
        <w:t xml:space="preserve"> and </w:t>
      </w:r>
      <w:r w:rsidR="004541CC" w:rsidRPr="00C67286">
        <w:t>listed here as additions when this document is published for Trial Implementation</w:t>
      </w:r>
      <w:r w:rsidR="00F0665F" w:rsidRPr="00C67286">
        <w:t xml:space="preserve">. </w:t>
      </w:r>
      <w:r w:rsidR="004541CC" w:rsidRPr="00C67286">
        <w:t>This section will be deleted prior to inclusion into the Technical Framework as Final Text, but should be present for publication of Public Comment and Trial Implementation.</w:t>
      </w:r>
      <w:r w:rsidRPr="00C67286">
        <w:t>&gt;</w:t>
      </w:r>
    </w:p>
    <w:p w14:paraId="62E7EB4E" w14:textId="77777777" w:rsidR="00167DB7" w:rsidRPr="00C67286" w:rsidRDefault="00167DB7" w:rsidP="00461A12">
      <w:pPr>
        <w:pStyle w:val="BodyText"/>
      </w:pPr>
    </w:p>
    <w:p w14:paraId="62E7EB4F" w14:textId="77777777" w:rsidR="00167DB7" w:rsidRPr="00C67286" w:rsidRDefault="00167DB7" w:rsidP="00461A12">
      <w:pPr>
        <w:pStyle w:val="BodyText"/>
      </w:pPr>
    </w:p>
    <w:p w14:paraId="62E7EB50" w14:textId="77777777" w:rsidR="00993FF5" w:rsidRPr="00C67286" w:rsidRDefault="00993FF5" w:rsidP="00461A12">
      <w:pPr>
        <w:pStyle w:val="BodyText"/>
      </w:pPr>
    </w:p>
    <w:p w14:paraId="62E7EFA0" w14:textId="77777777" w:rsidR="00EA4EA1" w:rsidRPr="00C67286" w:rsidRDefault="00EA4EA1" w:rsidP="00207571">
      <w:pPr>
        <w:pStyle w:val="PartTitle"/>
        <w:rPr>
          <w:highlight w:val="yellow"/>
        </w:rPr>
      </w:pPr>
      <w:r w:rsidRPr="00C67286">
        <w:lastRenderedPageBreak/>
        <w:t>Appendices</w:t>
      </w:r>
      <w:r w:rsidRPr="00C67286">
        <w:rPr>
          <w:highlight w:val="yellow"/>
        </w:rPr>
        <w:t xml:space="preserve"> </w:t>
      </w:r>
    </w:p>
    <w:p w14:paraId="62E7EFA1" w14:textId="77777777" w:rsidR="00EA4EA1" w:rsidRPr="00C67286" w:rsidRDefault="00EA4EA1" w:rsidP="00EA4EA1">
      <w:pPr>
        <w:rPr>
          <w:i/>
        </w:rPr>
      </w:pPr>
      <w:r w:rsidRPr="00C67286">
        <w:rPr>
          <w:i/>
        </w:rPr>
        <w:t>&lt;Add any applicable appendices below</w:t>
      </w:r>
      <w:r w:rsidR="001055CB" w:rsidRPr="00C67286">
        <w:rPr>
          <w:i/>
        </w:rPr>
        <w:t xml:space="preserve">; </w:t>
      </w:r>
      <w:r w:rsidRPr="00C67286">
        <w:rPr>
          <w:i/>
        </w:rPr>
        <w:t>NA if none.&gt;</w:t>
      </w:r>
    </w:p>
    <w:p w14:paraId="62E7EFA2" w14:textId="77777777" w:rsidR="00EA4EA1" w:rsidRPr="00C67286" w:rsidRDefault="00EA4EA1" w:rsidP="00EA4EA1">
      <w:pPr>
        <w:pStyle w:val="AppendixHeading1"/>
        <w:rPr>
          <w:noProof w:val="0"/>
        </w:rPr>
      </w:pPr>
      <w:r w:rsidRPr="00C67286">
        <w:rPr>
          <w:noProof w:val="0"/>
        </w:rPr>
        <w:t>Appendix A – &lt;Appendix A Title&gt;</w:t>
      </w:r>
    </w:p>
    <w:p w14:paraId="62E7EFA3" w14:textId="77777777" w:rsidR="00EA4EA1" w:rsidRPr="00C67286" w:rsidRDefault="00EA4EA1" w:rsidP="00EA4EA1">
      <w:pPr>
        <w:pStyle w:val="BodyText"/>
      </w:pPr>
      <w:r w:rsidRPr="00C67286">
        <w:t>Appendix A text goes here.</w:t>
      </w:r>
    </w:p>
    <w:p w14:paraId="62E7EFA4" w14:textId="77777777" w:rsidR="00EA4EA1" w:rsidRPr="00C67286" w:rsidRDefault="00EA4EA1" w:rsidP="00BB76BC">
      <w:pPr>
        <w:pStyle w:val="AppendixHeading2"/>
        <w:numPr>
          <w:ilvl w:val="1"/>
          <w:numId w:val="95"/>
        </w:numPr>
        <w:rPr>
          <w:bCs/>
          <w:noProof w:val="0"/>
        </w:rPr>
      </w:pPr>
      <w:r w:rsidRPr="00C67286">
        <w:rPr>
          <w:bCs/>
          <w:noProof w:val="0"/>
        </w:rPr>
        <w:t>&lt;Add Title&gt;</w:t>
      </w:r>
    </w:p>
    <w:p w14:paraId="62E7EFA5" w14:textId="77777777" w:rsidR="00EA4EA1" w:rsidRPr="00C67286" w:rsidRDefault="00EA4EA1" w:rsidP="00EA4EA1">
      <w:pPr>
        <w:pStyle w:val="BodyText"/>
      </w:pPr>
      <w:r w:rsidRPr="00C67286">
        <w:t>Appendix A.1 text goes here</w:t>
      </w:r>
    </w:p>
    <w:p w14:paraId="62E7EFA6" w14:textId="77777777" w:rsidR="00EA4EA1" w:rsidRPr="00C67286" w:rsidRDefault="00EA4EA1" w:rsidP="00EA4EA1">
      <w:pPr>
        <w:pStyle w:val="AppendixHeading1"/>
        <w:rPr>
          <w:noProof w:val="0"/>
        </w:rPr>
      </w:pPr>
      <w:r w:rsidRPr="00C67286">
        <w:rPr>
          <w:noProof w:val="0"/>
        </w:rPr>
        <w:t>Appendix B – &lt;Appendix B Title&gt;</w:t>
      </w:r>
    </w:p>
    <w:p w14:paraId="62E7EFA7" w14:textId="77777777" w:rsidR="00EA4EA1" w:rsidRPr="00C67286" w:rsidRDefault="00EA4EA1" w:rsidP="00EA4EA1">
      <w:pPr>
        <w:pStyle w:val="BodyText"/>
      </w:pPr>
      <w:r w:rsidRPr="00C67286">
        <w:t>Appendix B text goes here.</w:t>
      </w:r>
    </w:p>
    <w:p w14:paraId="62E7EFA8" w14:textId="77777777" w:rsidR="00EA4EA1" w:rsidRPr="00C67286" w:rsidRDefault="00EA4EA1" w:rsidP="00EA4EA1">
      <w:pPr>
        <w:pStyle w:val="ListParagraph"/>
        <w:numPr>
          <w:ilvl w:val="0"/>
          <w:numId w:val="79"/>
        </w:numPr>
        <w:spacing w:before="240" w:after="60"/>
        <w:rPr>
          <w:rFonts w:ascii="Arial" w:hAnsi="Arial"/>
          <w:b/>
          <w:bCs/>
          <w:vanish/>
          <w:sz w:val="28"/>
        </w:rPr>
      </w:pPr>
    </w:p>
    <w:p w14:paraId="62E7EFA9" w14:textId="77777777" w:rsidR="00EA4EA1" w:rsidRPr="00C67286" w:rsidRDefault="00EA4EA1" w:rsidP="00EA4EA1">
      <w:pPr>
        <w:pStyle w:val="ListParagraph"/>
        <w:numPr>
          <w:ilvl w:val="1"/>
          <w:numId w:val="79"/>
        </w:numPr>
        <w:spacing w:before="240" w:after="60"/>
        <w:rPr>
          <w:rFonts w:ascii="Arial" w:hAnsi="Arial"/>
          <w:b/>
          <w:bCs/>
          <w:vanish/>
          <w:sz w:val="28"/>
        </w:rPr>
      </w:pPr>
    </w:p>
    <w:p w14:paraId="62E7EFAA" w14:textId="77777777" w:rsidR="00EA4EA1" w:rsidRPr="00C67286" w:rsidRDefault="00EA4EA1" w:rsidP="00EA4EA1">
      <w:pPr>
        <w:pStyle w:val="AppendixHeading2"/>
        <w:numPr>
          <w:ilvl w:val="1"/>
          <w:numId w:val="79"/>
        </w:numPr>
        <w:rPr>
          <w:bCs/>
          <w:noProof w:val="0"/>
        </w:rPr>
      </w:pPr>
      <w:r w:rsidRPr="00C67286">
        <w:rPr>
          <w:bCs/>
          <w:noProof w:val="0"/>
        </w:rPr>
        <w:t>&lt;Add Title&gt;</w:t>
      </w:r>
    </w:p>
    <w:p w14:paraId="62E7EFAB" w14:textId="77777777" w:rsidR="00EA4EA1" w:rsidRPr="00C67286" w:rsidRDefault="00EA4EA1" w:rsidP="00EA4EA1">
      <w:pPr>
        <w:pStyle w:val="BodyText"/>
      </w:pPr>
      <w:r w:rsidRPr="00C67286">
        <w:t>Appendix B.1 text goes here.</w:t>
      </w:r>
    </w:p>
    <w:p w14:paraId="62E7EFAC" w14:textId="77777777" w:rsidR="00EA4EA1" w:rsidRPr="00C67286" w:rsidRDefault="00EA4EA1" w:rsidP="00EA4EA1">
      <w:pPr>
        <w:pStyle w:val="BodyText"/>
      </w:pPr>
    </w:p>
    <w:p w14:paraId="62E7EFAD" w14:textId="77777777" w:rsidR="00EA4EA1" w:rsidRPr="00C67286" w:rsidRDefault="00EA4EA1" w:rsidP="00EA4EA1">
      <w:pPr>
        <w:pStyle w:val="AppendixHeading1"/>
        <w:rPr>
          <w:noProof w:val="0"/>
        </w:rPr>
      </w:pPr>
      <w:r w:rsidRPr="00C67286">
        <w:rPr>
          <w:noProof w:val="0"/>
        </w:rPr>
        <w:t xml:space="preserve">Volume </w:t>
      </w:r>
      <w:r w:rsidR="001F2CF8" w:rsidRPr="00C67286">
        <w:rPr>
          <w:noProof w:val="0"/>
        </w:rPr>
        <w:t>3</w:t>
      </w:r>
      <w:r w:rsidRPr="00C67286">
        <w:rPr>
          <w:noProof w:val="0"/>
        </w:rPr>
        <w:t xml:space="preserve"> Namespace Additions</w:t>
      </w:r>
    </w:p>
    <w:p w14:paraId="62E7EFAE" w14:textId="77777777" w:rsidR="00EA4EA1" w:rsidRPr="00C67286" w:rsidRDefault="00EA4EA1" w:rsidP="00EA4EA1">
      <w:pPr>
        <w:pStyle w:val="EditorInstructions"/>
      </w:pPr>
      <w:r w:rsidRPr="00C67286">
        <w:t xml:space="preserve">Add the following terms </w:t>
      </w:r>
      <w:r w:rsidRPr="00C67286">
        <w:rPr>
          <w:iCs w:val="0"/>
        </w:rPr>
        <w:t>to the IHE Namespace</w:t>
      </w:r>
      <w:r w:rsidRPr="00C67286">
        <w:t>:</w:t>
      </w:r>
    </w:p>
    <w:p w14:paraId="62E7EFAF" w14:textId="77777777" w:rsidR="00EA4EA1" w:rsidRPr="00C67286" w:rsidRDefault="00EA4EA1" w:rsidP="00EA4EA1">
      <w:pPr>
        <w:pStyle w:val="AuthorInstructions"/>
      </w:pPr>
      <w:r w:rsidRPr="00C67286">
        <w:t>&lt;Please explicitly identify all new OIDs, UIDs, URNs, etc., defined specifically for this profile.</w:t>
      </w:r>
      <w:r w:rsidR="00940FC7" w:rsidRPr="00C67286">
        <w:t xml:space="preserve"> </w:t>
      </w:r>
      <w:r w:rsidRPr="00C67286">
        <w:t>These will be added to the IHE TF General Introduction namespace appendix when it becomes available. These items should be collected from the sections above</w:t>
      </w:r>
      <w:r w:rsidR="001F2CF8" w:rsidRPr="00C67286">
        <w:t xml:space="preserve"> by the author</w:t>
      </w:r>
      <w:r w:rsidRPr="00C67286">
        <w:t>, and listed here as additions when this document is published for Trial Implementation. This section will be deleted prior to inclusion into the Technical Framework as Final Text, but should be present for publication of Public Comment and Trial Implementation.&gt;</w:t>
      </w:r>
    </w:p>
    <w:p w14:paraId="62E7EFB0" w14:textId="77777777" w:rsidR="00EA4EA1" w:rsidRPr="00C67286" w:rsidRDefault="00EA4EA1" w:rsidP="00EA4EA1">
      <w:pPr>
        <w:pStyle w:val="BodyText"/>
      </w:pPr>
    </w:p>
    <w:p w14:paraId="62E7EFB1" w14:textId="77777777" w:rsidR="00EA4EA1" w:rsidRPr="00C67286" w:rsidRDefault="00EA4EA1" w:rsidP="00EA4EA1">
      <w:pPr>
        <w:pStyle w:val="BodyText"/>
      </w:pPr>
    </w:p>
    <w:p w14:paraId="62E7EFB2" w14:textId="77777777" w:rsidR="009612F6" w:rsidRPr="00C67286" w:rsidRDefault="009612F6" w:rsidP="00630F33">
      <w:pPr>
        <w:pStyle w:val="BodyText"/>
        <w:rPr>
          <w:lang w:eastAsia="x-none"/>
        </w:rPr>
      </w:pPr>
    </w:p>
    <w:p w14:paraId="62E7EFB3" w14:textId="77777777" w:rsidR="009612F6" w:rsidRPr="00C67286" w:rsidRDefault="009612F6" w:rsidP="00630F33">
      <w:pPr>
        <w:pStyle w:val="BodyText"/>
        <w:rPr>
          <w:lang w:eastAsia="x-none"/>
        </w:rPr>
      </w:pPr>
    </w:p>
    <w:p w14:paraId="62E7EFB4" w14:textId="77777777" w:rsidR="009612F6" w:rsidRPr="00C67286" w:rsidRDefault="009612F6" w:rsidP="00630F33">
      <w:pPr>
        <w:pStyle w:val="BodyText"/>
        <w:rPr>
          <w:lang w:eastAsia="x-none"/>
        </w:rPr>
      </w:pPr>
    </w:p>
    <w:p w14:paraId="62E7EFB5" w14:textId="77777777" w:rsidR="00993FF5" w:rsidRPr="00C67286" w:rsidRDefault="00D42ED8" w:rsidP="00993FF5">
      <w:pPr>
        <w:pStyle w:val="PartTitle"/>
      </w:pPr>
      <w:r w:rsidRPr="00C67286">
        <w:lastRenderedPageBreak/>
        <w:t>V</w:t>
      </w:r>
      <w:r w:rsidR="00993FF5" w:rsidRPr="00C67286">
        <w:t>olume 4 – National Extensions</w:t>
      </w:r>
    </w:p>
    <w:p w14:paraId="62E7EFB6" w14:textId="77777777" w:rsidR="00993FF5" w:rsidRPr="00C67286" w:rsidRDefault="00993FF5" w:rsidP="00993FF5">
      <w:pPr>
        <w:pStyle w:val="EditorInstructions"/>
      </w:pPr>
      <w:r w:rsidRPr="00C67286">
        <w:t xml:space="preserve">Add </w:t>
      </w:r>
      <w:r w:rsidR="003F0805" w:rsidRPr="00C67286">
        <w:t xml:space="preserve">appropriate Country </w:t>
      </w:r>
      <w:r w:rsidRPr="00C67286">
        <w:t xml:space="preserve">section </w:t>
      </w:r>
    </w:p>
    <w:p w14:paraId="62E7EFB7" w14:textId="77777777" w:rsidR="00C63D7E" w:rsidRPr="00C67286" w:rsidRDefault="00993FF5" w:rsidP="00BB76BC">
      <w:pPr>
        <w:pStyle w:val="AppendixHeading1"/>
        <w:rPr>
          <w:noProof w:val="0"/>
        </w:rPr>
      </w:pPr>
      <w:r w:rsidRPr="00C67286">
        <w:rPr>
          <w:noProof w:val="0"/>
        </w:rPr>
        <w:t xml:space="preserve">4 </w:t>
      </w:r>
      <w:r w:rsidR="00C63D7E" w:rsidRPr="00C67286">
        <w:rPr>
          <w:noProof w:val="0"/>
        </w:rPr>
        <w:t>National Extensions</w:t>
      </w:r>
    </w:p>
    <w:p w14:paraId="62E7EFB8" w14:textId="77777777" w:rsidR="00993FF5" w:rsidRPr="00C67286" w:rsidRDefault="00C63D7E" w:rsidP="00BB76BC">
      <w:pPr>
        <w:pStyle w:val="AppendixHeading2"/>
        <w:rPr>
          <w:noProof w:val="0"/>
        </w:rPr>
      </w:pPr>
      <w:r w:rsidRPr="00C67286">
        <w:rPr>
          <w:noProof w:val="0"/>
        </w:rPr>
        <w:t xml:space="preserve">4.I </w:t>
      </w:r>
      <w:r w:rsidR="00993FF5" w:rsidRPr="00C67286">
        <w:rPr>
          <w:noProof w:val="0"/>
        </w:rPr>
        <w:t>National Extensions for &lt;Country Name or IHE Organization&gt;</w:t>
      </w:r>
    </w:p>
    <w:p w14:paraId="62E7EFB9" w14:textId="77777777" w:rsidR="009843EF" w:rsidRPr="00C67286" w:rsidRDefault="009843EF" w:rsidP="00597DB2">
      <w:pPr>
        <w:pStyle w:val="AuthorInstructions"/>
      </w:pPr>
      <w:r w:rsidRPr="00C67286">
        <w:t xml:space="preserve">&lt;A template for Volume 4 is included in this document for </w:t>
      </w:r>
      <w:r w:rsidR="007773C8" w:rsidRPr="00C67286">
        <w:t>completeness;</w:t>
      </w:r>
      <w:r w:rsidRPr="00C67286">
        <w:t xml:space="preserve"> however, National Extensions are typically developed after a profile has been published for Trial Implementation</w:t>
      </w:r>
      <w:r w:rsidR="00F0665F" w:rsidRPr="00C67286">
        <w:t xml:space="preserve">. </w:t>
      </w:r>
      <w:r w:rsidRPr="00C67286">
        <w:t>If you are developing a new profile for Public Comment, it is recommended that this section be marked “Not Applicable”.&gt;</w:t>
      </w:r>
    </w:p>
    <w:p w14:paraId="62E7EFBA" w14:textId="77777777" w:rsidR="009843EF" w:rsidRPr="00C67286" w:rsidRDefault="009843EF" w:rsidP="00597DB2">
      <w:pPr>
        <w:pStyle w:val="AuthorInstructions"/>
      </w:pPr>
      <w:r w:rsidRPr="00C67286">
        <w:t>&lt;Avoid using this section if you can, this is “only if absolutely necessary”</w:t>
      </w:r>
      <w:r w:rsidR="00F0665F" w:rsidRPr="00C67286">
        <w:t xml:space="preserve">. </w:t>
      </w:r>
      <w:r w:rsidRPr="00C67286">
        <w:t>Differences add cost to implementation and testing and can reduce interoperability</w:t>
      </w:r>
      <w:r w:rsidR="00F0665F" w:rsidRPr="00C67286">
        <w:t xml:space="preserve">. </w:t>
      </w:r>
      <w:r w:rsidRPr="00C67286">
        <w:t>Review carefully to determine if the national use case truly requires a difference in the profile mechanisms rather than just differences in system configuration.&gt;</w:t>
      </w:r>
    </w:p>
    <w:p w14:paraId="62E7EFBB" w14:textId="77777777" w:rsidR="003579DA" w:rsidRPr="00C67286" w:rsidRDefault="009843EF" w:rsidP="00597DB2">
      <w:pPr>
        <w:pStyle w:val="AuthorInstructions"/>
        <w:rPr>
          <w:i w:val="0"/>
        </w:rPr>
      </w:pPr>
      <w:r w:rsidRPr="00C67286">
        <w:t>&lt; National Extensions can add requirements above and beyond IHE, but NOT relax requirements</w:t>
      </w:r>
      <w:r w:rsidR="00F0665F" w:rsidRPr="00C67286">
        <w:t xml:space="preserve">. </w:t>
      </w:r>
      <w:r w:rsidRPr="00C67286">
        <w:t xml:space="preserve">This would </w:t>
      </w:r>
      <w:r w:rsidR="00865616" w:rsidRPr="00C67286">
        <w:t xml:space="preserve">prevent </w:t>
      </w:r>
      <w:r w:rsidRPr="00C67286">
        <w:t xml:space="preserve">Connectathon results based on national testing being recognized elsewhere. For more information, see </w:t>
      </w:r>
      <w:hyperlink r:id="rId35" w:history="1">
        <w:r w:rsidRPr="00C67286">
          <w:rPr>
            <w:rStyle w:val="Hyperlink"/>
            <w:i w:val="0"/>
            <w:iCs/>
          </w:rPr>
          <w:t>http://wiki.ihe.net/index.php?title=National_Extensions_Process</w:t>
        </w:r>
      </w:hyperlink>
      <w:r w:rsidRPr="00C67286">
        <w:rPr>
          <w:i w:val="0"/>
        </w:rPr>
        <w:t>.&gt;</w:t>
      </w:r>
    </w:p>
    <w:p w14:paraId="62E7EFBC" w14:textId="77777777" w:rsidR="00993FF5" w:rsidRPr="00C67286" w:rsidRDefault="00147A61" w:rsidP="00597DB2">
      <w:pPr>
        <w:pStyle w:val="AuthorInstructions"/>
      </w:pPr>
      <w:r w:rsidRPr="00C67286">
        <w:t xml:space="preserve">The format of this section is not </w:t>
      </w:r>
      <w:r w:rsidR="009843EF" w:rsidRPr="00C67286">
        <w:t xml:space="preserve">strongly </w:t>
      </w:r>
      <w:r w:rsidRPr="00C67286">
        <w:t>specified due to the varying nature of national extensions</w:t>
      </w:r>
      <w:r w:rsidR="00F0665F" w:rsidRPr="00C67286">
        <w:t xml:space="preserve">. </w:t>
      </w:r>
      <w:r w:rsidR="009843EF" w:rsidRPr="00C67286">
        <w:t>For an example of National Extensions, see Radiology TF Volume 4.</w:t>
      </w:r>
      <w:r w:rsidRPr="00C67286">
        <w:t>&gt;</w:t>
      </w:r>
    </w:p>
    <w:p w14:paraId="62E7EFBD" w14:textId="77777777" w:rsidR="00C83F0F" w:rsidRPr="00C67286" w:rsidRDefault="00C83F0F" w:rsidP="00BB76BC">
      <w:pPr>
        <w:pStyle w:val="AppendixHeading3"/>
        <w:numPr>
          <w:ilvl w:val="0"/>
          <w:numId w:val="0"/>
        </w:numPr>
        <w:rPr>
          <w:noProof w:val="0"/>
        </w:rPr>
      </w:pPr>
      <w:bookmarkStart w:id="3025" w:name="_Toc301176972"/>
      <w:r w:rsidRPr="00C67286">
        <w:rPr>
          <w:noProof w:val="0"/>
        </w:rPr>
        <w:t>4.</w:t>
      </w:r>
      <w:r w:rsidR="00C63D7E" w:rsidRPr="00C67286">
        <w:rPr>
          <w:noProof w:val="0"/>
        </w:rPr>
        <w:t>I.</w:t>
      </w:r>
      <w:r w:rsidRPr="00C67286">
        <w:rPr>
          <w:noProof w:val="0"/>
        </w:rPr>
        <w:t>1</w:t>
      </w:r>
      <w:r w:rsidR="007773C8" w:rsidRPr="00C67286">
        <w:rPr>
          <w:noProof w:val="0"/>
        </w:rPr>
        <w:t xml:space="preserve"> </w:t>
      </w:r>
      <w:r w:rsidRPr="00C67286">
        <w:rPr>
          <w:noProof w:val="0"/>
        </w:rPr>
        <w:t>Comment Submission</w:t>
      </w:r>
      <w:bookmarkEnd w:id="3025"/>
    </w:p>
    <w:p w14:paraId="62E7EFBE" w14:textId="77777777" w:rsidR="00C83F0F" w:rsidRPr="00C67286" w:rsidRDefault="00C83F0F" w:rsidP="00FF2BA5">
      <w:pPr>
        <w:pStyle w:val="BodyText"/>
      </w:pPr>
      <w:r w:rsidRPr="00C67286">
        <w:t>This national extension document was authored under the sponsorship and supervision of &lt;sponsor name&gt;, who welcome comments on this document and the IHE &lt;country&gt; initiative. Comments should be directed to:</w:t>
      </w:r>
    </w:p>
    <w:p w14:paraId="62E7EFBF" w14:textId="77777777" w:rsidR="00C83F0F" w:rsidRPr="00C67286" w:rsidRDefault="00C83F0F" w:rsidP="0005577A">
      <w:pPr>
        <w:pStyle w:val="BodyText"/>
        <w:ind w:firstLine="720"/>
      </w:pPr>
      <w:r w:rsidRPr="00C67286">
        <w:t>&lt;</w:t>
      </w:r>
      <w:r w:rsidR="007773C8" w:rsidRPr="00C67286">
        <w:t>Name</w:t>
      </w:r>
      <w:r w:rsidRPr="00C67286">
        <w:t>, organization, title, email address&gt;</w:t>
      </w:r>
    </w:p>
    <w:p w14:paraId="62E7EFC0" w14:textId="77777777" w:rsidR="00C83F0F" w:rsidRPr="00C67286" w:rsidRDefault="00C83F0F" w:rsidP="00BB76BC">
      <w:pPr>
        <w:pStyle w:val="AppendixHeading3"/>
        <w:numPr>
          <w:ilvl w:val="0"/>
          <w:numId w:val="0"/>
        </w:numPr>
        <w:rPr>
          <w:noProof w:val="0"/>
        </w:rPr>
      </w:pPr>
      <w:r w:rsidRPr="00C67286">
        <w:rPr>
          <w:noProof w:val="0"/>
        </w:rPr>
        <w:t>4.</w:t>
      </w:r>
      <w:r w:rsidR="00C63D7E" w:rsidRPr="00C67286">
        <w:rPr>
          <w:noProof w:val="0"/>
        </w:rPr>
        <w:t>I.</w:t>
      </w:r>
      <w:r w:rsidRPr="00C67286">
        <w:rPr>
          <w:noProof w:val="0"/>
        </w:rPr>
        <w:t>2 &lt;Profile Name&gt;</w:t>
      </w:r>
      <w:r w:rsidR="001D6BB3" w:rsidRPr="00C67286">
        <w:rPr>
          <w:noProof w:val="0"/>
        </w:rPr>
        <w:t xml:space="preserve"> </w:t>
      </w:r>
      <w:r w:rsidR="00077EA0" w:rsidRPr="00C67286">
        <w:rPr>
          <w:noProof w:val="0"/>
        </w:rPr>
        <w:t>&lt;</w:t>
      </w:r>
      <w:r w:rsidR="001D6BB3" w:rsidRPr="00C67286">
        <w:rPr>
          <w:noProof w:val="0"/>
        </w:rPr>
        <w:t>(</w:t>
      </w:r>
      <w:r w:rsidR="00077EA0" w:rsidRPr="00C67286">
        <w:rPr>
          <w:noProof w:val="0"/>
        </w:rPr>
        <w:t>Profile Acronym</w:t>
      </w:r>
      <w:r w:rsidR="001D6BB3" w:rsidRPr="00C67286">
        <w:rPr>
          <w:noProof w:val="0"/>
        </w:rPr>
        <w:t>)</w:t>
      </w:r>
      <w:r w:rsidR="00077EA0" w:rsidRPr="00C67286">
        <w:rPr>
          <w:noProof w:val="0"/>
        </w:rPr>
        <w:t>&gt;</w:t>
      </w:r>
      <w:r w:rsidRPr="00C67286">
        <w:rPr>
          <w:noProof w:val="0"/>
        </w:rPr>
        <w:t xml:space="preserve"> </w:t>
      </w:r>
    </w:p>
    <w:p w14:paraId="62E7EFC1" w14:textId="77777777" w:rsidR="00C83F0F" w:rsidRPr="00C67286" w:rsidRDefault="00B8586D" w:rsidP="00597DB2">
      <w:pPr>
        <w:pStyle w:val="AuthorInstructions"/>
      </w:pPr>
      <w:r w:rsidRPr="00C67286">
        <w:t>&lt;</w:t>
      </w:r>
      <w:r w:rsidR="007773C8" w:rsidRPr="00C67286">
        <w:t>A</w:t>
      </w:r>
      <w:r w:rsidRPr="00C67286">
        <w:t>dd info or tables&gt;</w:t>
      </w:r>
    </w:p>
    <w:p w14:paraId="62E7EFC2" w14:textId="77777777" w:rsidR="00C83F0F" w:rsidRPr="00C67286" w:rsidRDefault="00C83F0F" w:rsidP="00017E09">
      <w:pPr>
        <w:pStyle w:val="Heading4"/>
        <w:numPr>
          <w:ilvl w:val="0"/>
          <w:numId w:val="0"/>
        </w:numPr>
        <w:rPr>
          <w:noProof w:val="0"/>
        </w:rPr>
      </w:pPr>
      <w:bookmarkStart w:id="3026" w:name="_Toc489656234"/>
      <w:r w:rsidRPr="00C67286">
        <w:rPr>
          <w:noProof w:val="0"/>
        </w:rPr>
        <w:t>4.</w:t>
      </w:r>
      <w:r w:rsidR="00C63D7E" w:rsidRPr="00C67286">
        <w:rPr>
          <w:noProof w:val="0"/>
        </w:rPr>
        <w:t>I.</w:t>
      </w:r>
      <w:r w:rsidRPr="00C67286">
        <w:rPr>
          <w:noProof w:val="0"/>
        </w:rPr>
        <w:t>2.1&lt;Profile Acronym&gt; &lt;Type of Change&gt;</w:t>
      </w:r>
      <w:bookmarkEnd w:id="3026"/>
    </w:p>
    <w:p w14:paraId="62E7EFC3" w14:textId="77777777" w:rsidR="00C83F0F" w:rsidRPr="00C67286" w:rsidRDefault="00C83F0F" w:rsidP="00597DB2">
      <w:pPr>
        <w:pStyle w:val="AuthorInstructions"/>
      </w:pPr>
      <w:r w:rsidRPr="00C67286">
        <w:t>&lt;</w:t>
      </w:r>
      <w:r w:rsidR="007773C8" w:rsidRPr="00C67286">
        <w:t>A</w:t>
      </w:r>
      <w:r w:rsidRPr="00C67286">
        <w:t>dd info or tables&gt;</w:t>
      </w:r>
    </w:p>
    <w:p w14:paraId="62E7EFC4" w14:textId="77777777" w:rsidR="00C83F0F" w:rsidRPr="00C67286" w:rsidRDefault="00C83F0F" w:rsidP="00017E09">
      <w:pPr>
        <w:pStyle w:val="Heading4"/>
        <w:numPr>
          <w:ilvl w:val="0"/>
          <w:numId w:val="0"/>
        </w:numPr>
        <w:rPr>
          <w:noProof w:val="0"/>
        </w:rPr>
      </w:pPr>
      <w:bookmarkStart w:id="3027" w:name="_Toc489656235"/>
      <w:r w:rsidRPr="00C67286">
        <w:rPr>
          <w:noProof w:val="0"/>
        </w:rPr>
        <w:t>4.</w:t>
      </w:r>
      <w:r w:rsidR="00C63D7E" w:rsidRPr="00C67286">
        <w:rPr>
          <w:noProof w:val="0"/>
        </w:rPr>
        <w:t>I.</w:t>
      </w:r>
      <w:r w:rsidRPr="00C67286">
        <w:rPr>
          <w:noProof w:val="0"/>
        </w:rPr>
        <w:t>2.2&lt;Profile Acronym&gt; &lt;Type of Change&gt;</w:t>
      </w:r>
      <w:bookmarkEnd w:id="3027"/>
    </w:p>
    <w:p w14:paraId="62E7EFC5" w14:textId="77777777" w:rsidR="00B8586D" w:rsidRPr="00C67286" w:rsidRDefault="00C83F0F" w:rsidP="00BB76BC">
      <w:pPr>
        <w:pStyle w:val="AuthorInstructions"/>
      </w:pPr>
      <w:r w:rsidRPr="00C67286">
        <w:t>&lt;</w:t>
      </w:r>
      <w:r w:rsidR="007773C8" w:rsidRPr="00C67286">
        <w:t>A</w:t>
      </w:r>
      <w:r w:rsidRPr="00C67286">
        <w:t>dd info or tables&gt;</w:t>
      </w:r>
    </w:p>
    <w:p w14:paraId="62E7EFC6" w14:textId="77777777" w:rsidR="003579DA" w:rsidRPr="00C67286" w:rsidRDefault="00C63D7E" w:rsidP="003579DA">
      <w:pPr>
        <w:pStyle w:val="Heading1"/>
        <w:numPr>
          <w:ilvl w:val="0"/>
          <w:numId w:val="0"/>
        </w:numPr>
        <w:rPr>
          <w:noProof w:val="0"/>
        </w:rPr>
      </w:pPr>
      <w:r w:rsidRPr="00C67286">
        <w:rPr>
          <w:noProof w:val="0"/>
        </w:rPr>
        <w:lastRenderedPageBreak/>
        <w:t>4.I+1.1</w:t>
      </w:r>
      <w:r w:rsidR="003579DA" w:rsidRPr="00C67286">
        <w:rPr>
          <w:noProof w:val="0"/>
        </w:rPr>
        <w:t xml:space="preserve"> National Extensions for &lt;Country Name or IHE Organization&gt;</w:t>
      </w:r>
    </w:p>
    <w:p w14:paraId="62E7EFC7" w14:textId="77777777" w:rsidR="003579DA" w:rsidRPr="00C67286" w:rsidRDefault="003579DA" w:rsidP="00BB76BC">
      <w:pPr>
        <w:pStyle w:val="BodyText"/>
        <w:rPr>
          <w:i/>
        </w:rPr>
      </w:pPr>
      <w:r w:rsidRPr="00C67286">
        <w:rPr>
          <w:i/>
        </w:rPr>
        <w:t>&lt;Repeat (and increment) the section above as needed for additional National Extensions&gt;</w:t>
      </w:r>
    </w:p>
    <w:p w14:paraId="62E7EFC8" w14:textId="77777777" w:rsidR="00CC4EA3" w:rsidRPr="00C67286" w:rsidRDefault="00CC4EA3" w:rsidP="000125FF">
      <w:pPr>
        <w:pStyle w:val="BodyText"/>
        <w:rPr>
          <w:ins w:id="3028" w:author="Jose Costa Teixeira" w:date="2015-09-08T17:01:00Z"/>
          <w:rStyle w:val="DeleteText"/>
          <w:b w:val="0"/>
          <w:strike w:val="0"/>
        </w:rPr>
      </w:pPr>
    </w:p>
    <w:p w14:paraId="62E7EFC9" w14:textId="77777777" w:rsidR="00806B60" w:rsidRPr="00C67286" w:rsidRDefault="00806B60" w:rsidP="000125FF">
      <w:pPr>
        <w:pStyle w:val="BodyText"/>
        <w:rPr>
          <w:ins w:id="3029" w:author="Jose Costa Teixeira" w:date="2015-09-08T17:01:00Z"/>
          <w:rStyle w:val="DeleteText"/>
          <w:b w:val="0"/>
          <w:strike w:val="0"/>
        </w:rPr>
      </w:pPr>
    </w:p>
    <w:p w14:paraId="62E7EFCA" w14:textId="77777777" w:rsidR="00806B60" w:rsidRPr="00C67286" w:rsidRDefault="00806B60" w:rsidP="000125FF">
      <w:pPr>
        <w:pStyle w:val="BodyText"/>
        <w:rPr>
          <w:ins w:id="3030" w:author="Jose Costa Teixeira" w:date="2015-09-08T17:01:00Z"/>
          <w:rStyle w:val="DeleteText"/>
          <w:b w:val="0"/>
          <w:strike w:val="0"/>
        </w:rPr>
      </w:pPr>
    </w:p>
    <w:p w14:paraId="62E7EFDE" w14:textId="5117A9E4" w:rsidR="00806B60" w:rsidRPr="00C67286" w:rsidRDefault="00806B60" w:rsidP="000125FF">
      <w:pPr>
        <w:pStyle w:val="BodyText"/>
        <w:rPr>
          <w:ins w:id="3031" w:author="Jose Costa Teixeira" w:date="2015-09-08T17:01:00Z"/>
          <w:rStyle w:val="DeleteText"/>
          <w:b w:val="0"/>
          <w:strike w:val="0"/>
        </w:rPr>
      </w:pPr>
      <w:ins w:id="3032" w:author="Jose Costa Teixeira" w:date="2015-09-08T17:01:00Z">
        <w:r w:rsidRPr="00C67286">
          <w:rPr>
            <w:rStyle w:val="DeleteText"/>
            <w:b w:val="0"/>
            <w:strike w:val="0"/>
          </w:rPr>
          <w:br w:type="page"/>
        </w:r>
      </w:ins>
    </w:p>
    <w:p w14:paraId="62E7EFDF" w14:textId="534448EB" w:rsidR="00806B60" w:rsidRPr="00C67286" w:rsidRDefault="00A66F96" w:rsidP="000125FF">
      <w:pPr>
        <w:pStyle w:val="BodyText"/>
        <w:rPr>
          <w:rStyle w:val="DeleteText"/>
          <w:b w:val="0"/>
          <w:strike w:val="0"/>
        </w:rPr>
      </w:pPr>
      <w:ins w:id="3033" w:author="Jose Costa Teixeira" w:date="2017-08-05T15:58:00Z">
        <w:r>
          <w:rPr>
            <w:noProof/>
          </w:rPr>
          <w:lastRenderedPageBreak/>
          <w:drawing>
            <wp:inline distT="0" distB="0" distL="0" distR="0" wp14:anchorId="23844D15" wp14:editId="7258BEA1">
              <wp:extent cx="5943600" cy="3645011"/>
              <wp:effectExtent l="0" t="0" r="0" b="0"/>
              <wp:docPr id="23" name="Picture 23" descr="https://i2.wp.com/www.healthcaretoo.com/wp-content/uploads/2016/01/Tablet.jpg?fit=639%2C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2.wp.com/www.healthcaretoo.com/wp-content/uploads/2016/01/Tablet.jpg?fit=639%2C39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645011"/>
                      </a:xfrm>
                      <a:prstGeom prst="rect">
                        <a:avLst/>
                      </a:prstGeom>
                      <a:noFill/>
                      <a:ln>
                        <a:noFill/>
                      </a:ln>
                    </pic:spPr>
                  </pic:pic>
                </a:graphicData>
              </a:graphic>
            </wp:inline>
          </w:drawing>
        </w:r>
      </w:ins>
      <w:ins w:id="3034" w:author="Jose Costa Teixeira" w:date="2017-08-05T15:56:00Z">
        <w:r w:rsidR="00C072D6">
          <w:rPr>
            <w:noProof/>
          </w:rPr>
          <mc:AlternateContent>
            <mc:Choice Requires="wps">
              <w:drawing>
                <wp:anchor distT="0" distB="0" distL="114300" distR="114300" simplePos="0" relativeHeight="251671552" behindDoc="0" locked="0" layoutInCell="1" allowOverlap="1" wp14:anchorId="2DA403FD" wp14:editId="40DA5298">
                  <wp:simplePos x="0" y="0"/>
                  <wp:positionH relativeFrom="column">
                    <wp:posOffset>167640</wp:posOffset>
                  </wp:positionH>
                  <wp:positionV relativeFrom="paragraph">
                    <wp:posOffset>224790</wp:posOffset>
                  </wp:positionV>
                  <wp:extent cx="4690110" cy="1558290"/>
                  <wp:effectExtent l="0" t="0" r="15240" b="22860"/>
                  <wp:wrapNone/>
                  <wp:docPr id="13" name="Rectangle 13"/>
                  <wp:cNvGraphicFramePr/>
                  <a:graphic xmlns:a="http://schemas.openxmlformats.org/drawingml/2006/main">
                    <a:graphicData uri="http://schemas.microsoft.com/office/word/2010/wordprocessingShape">
                      <wps:wsp>
                        <wps:cNvSpPr/>
                        <wps:spPr>
                          <a:xfrm>
                            <a:off x="0" y="0"/>
                            <a:ext cx="4690110" cy="15582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F3B8B0" id="Rectangle 13" o:spid="_x0000_s1026" style="position:absolute;margin-left:13.2pt;margin-top:17.7pt;width:369.3pt;height:122.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" fillcolor="#5b9bd5 [3204]" strokecolor="#1f4d78 [1604]" strokeweight="1pt"/>
              </w:pict>
            </mc:Fallback>
          </mc:AlternateContent>
        </w:r>
      </w:ins>
    </w:p>
    <w:sectPr w:rsidR="00806B60" w:rsidRPr="00C67286" w:rsidSect="000807AC">
      <w:headerReference w:type="default" r:id="rId37"/>
      <w:footerReference w:type="even" r:id="rId38"/>
      <w:footerReference w:type="default" r:id="rId39"/>
      <w:footerReference w:type="first" r:id="rId40"/>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94" w:author="Jose Costa Teixeira" w:date="2017-08-07T11:38:00Z" w:initials="JCT">
    <w:p w14:paraId="40B9C78F" w14:textId="710445FD" w:rsidR="00033DBC" w:rsidRDefault="00033DBC">
      <w:pPr>
        <w:pStyle w:val="CommentText"/>
      </w:pPr>
      <w:r>
        <w:rPr>
          <w:rStyle w:val="CommentReference"/>
        </w:rPr>
        <w:annotationRef/>
      </w:r>
      <w:r>
        <w:t>To review</w:t>
      </w:r>
    </w:p>
  </w:comment>
  <w:comment w:id="1360" w:author="Jose Costa Teixeira" w:date="2017-08-07T11:38:00Z" w:initials="JCT">
    <w:p w14:paraId="0CEE50BA" w14:textId="448BDFC2" w:rsidR="00033DBC" w:rsidRDefault="00033DBC">
      <w:pPr>
        <w:pStyle w:val="CommentText"/>
      </w:pPr>
      <w:r>
        <w:rPr>
          <w:rStyle w:val="CommentReference"/>
        </w:rPr>
        <w:annotationRef/>
      </w:r>
      <w:r>
        <w:rPr>
          <w:rStyle w:val="CommentReference"/>
        </w:rPr>
        <w:t>To review</w:t>
      </w:r>
    </w:p>
  </w:comment>
  <w:comment w:id="1382" w:author="Jose Costa Teixeira" w:date="2017-08-07T11:49:00Z" w:initials="JCT">
    <w:p w14:paraId="70D6C89E" w14:textId="22D0DE6A" w:rsidR="003839D7" w:rsidRDefault="003839D7">
      <w:pPr>
        <w:pStyle w:val="CommentText"/>
      </w:pPr>
      <w:r>
        <w:rPr>
          <w:rStyle w:val="CommentReference"/>
        </w:rPr>
        <w:annotationRef/>
      </w:r>
      <w:r>
        <w:t xml:space="preserve">Need to validate with one example: </w:t>
      </w:r>
    </w:p>
    <w:p w14:paraId="41F13CF5" w14:textId="2ACB794C" w:rsidR="003839D7" w:rsidRDefault="003839D7">
      <w:pPr>
        <w:pStyle w:val="CommentText"/>
      </w:pPr>
      <w:r>
        <w:t>Request for Complex Infusion of drugA + DrugB for 5 mins, then changeto drugC+DrugA with a different dose.</w:t>
      </w:r>
    </w:p>
  </w:comment>
  <w:comment w:id="1448" w:author="Jose Costa Teixeira" w:date="2017-08-07T11:38:00Z" w:initials="JCT">
    <w:p w14:paraId="031E9177" w14:textId="77777777" w:rsidR="00BD4AFD" w:rsidRDefault="00BD4AFD" w:rsidP="00BD4AFD">
      <w:pPr>
        <w:pStyle w:val="CommentText"/>
      </w:pPr>
      <w:r>
        <w:rPr>
          <w:rStyle w:val="CommentReference"/>
        </w:rPr>
        <w:annotationRef/>
      </w:r>
      <w:r>
        <w:rPr>
          <w:rStyle w:val="CommentReference"/>
        </w:rPr>
        <w:t>To review</w:t>
      </w:r>
    </w:p>
  </w:comment>
  <w:comment w:id="1457" w:author="Jose Costa Teixeira" w:date="2017-08-07T11:49:00Z" w:initials="JCT">
    <w:p w14:paraId="46BF2C1E" w14:textId="77777777" w:rsidR="00BD4AFD" w:rsidRDefault="00BD4AFD" w:rsidP="00BD4AFD">
      <w:pPr>
        <w:pStyle w:val="CommentText"/>
      </w:pPr>
      <w:r>
        <w:rPr>
          <w:rStyle w:val="CommentReference"/>
        </w:rPr>
        <w:annotationRef/>
      </w:r>
      <w:r>
        <w:t xml:space="preserve">Need to validate with one example: </w:t>
      </w:r>
    </w:p>
    <w:p w14:paraId="2F0C42FC" w14:textId="77777777" w:rsidR="00BD4AFD" w:rsidRDefault="00BD4AFD" w:rsidP="00BD4AFD">
      <w:pPr>
        <w:pStyle w:val="CommentText"/>
      </w:pPr>
      <w:r>
        <w:t>Request for Complex Infusion of drugA + DrugB for 5 mins, then changeto drugC+DrugA with a different dose.</w:t>
      </w:r>
    </w:p>
  </w:comment>
  <w:comment w:id="1463" w:author="Jose Costa Teixeira" w:date="2017-08-07T12:23:00Z" w:initials="JCT">
    <w:p w14:paraId="3F392EF5" w14:textId="131CAF61" w:rsidR="00BD4AFD" w:rsidRDefault="00BD4AFD">
      <w:pPr>
        <w:pStyle w:val="CommentText"/>
      </w:pPr>
      <w:r>
        <w:rPr>
          <w:rStyle w:val="CommentReference"/>
        </w:rPr>
        <w:annotationRef/>
      </w:r>
      <w:r>
        <w:t xml:space="preserve">THIS MUST </w:t>
      </w:r>
      <w:r w:rsidR="002D4D4A">
        <w:t xml:space="preserve">SHOULD </w:t>
      </w:r>
      <w:r>
        <w:t>BE DECIDED</w:t>
      </w:r>
    </w:p>
  </w:comment>
  <w:comment w:id="1672" w:author="Michael Tan" w:date="2017-03-07T15:44:00Z" w:initials="MT">
    <w:p w14:paraId="5FA090A7" w14:textId="77777777" w:rsidR="001C7877" w:rsidRDefault="001C7877" w:rsidP="006B0A7A">
      <w:pPr>
        <w:pStyle w:val="CommentText"/>
      </w:pPr>
      <w:r>
        <w:rPr>
          <w:rStyle w:val="CommentReference"/>
        </w:rPr>
        <w:annotationRef/>
      </w:r>
      <w:r>
        <w:t>The drug-ID table which is used for the barcode scanning could change overtime. We need to be able to update a new Drug-ID using FHIR. Part of the scope?</w:t>
      </w:r>
    </w:p>
  </w:comment>
  <w:comment w:id="1691" w:author="Jose Costa Teixeira" w:date="2017-04-02T14:02:00Z" w:initials="JCT">
    <w:p w14:paraId="151A23DF" w14:textId="77777777" w:rsidR="001C7877" w:rsidRDefault="001C7877" w:rsidP="00EA75FF">
      <w:pPr>
        <w:pStyle w:val="CommentText"/>
      </w:pPr>
      <w:r>
        <w:rPr>
          <w:rStyle w:val="CommentReference"/>
        </w:rPr>
        <w:annotationRef/>
      </w:r>
      <w:r>
        <w:t>Only the parts in BOLD are profiled. Should we keep the complete story or reduce to have only the interoperability part? If not confusing, I prefer to keep the whole story.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B9C78F" w15:done="0"/>
  <w15:commentEx w15:paraId="0CEE50BA" w15:done="0"/>
  <w15:commentEx w15:paraId="41F13CF5" w15:done="0"/>
  <w15:commentEx w15:paraId="031E9177" w15:done="0"/>
  <w15:commentEx w15:paraId="2F0C42FC" w15:done="0"/>
  <w15:commentEx w15:paraId="3F392EF5" w15:done="0"/>
  <w15:commentEx w15:paraId="5FA090A7" w15:done="0"/>
  <w15:commentEx w15:paraId="151A23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B9C78F" w16cid:durableId="1D32CFD1"/>
  <w16cid:commentId w16cid:paraId="0CEE50BA" w16cid:durableId="1D32CFC8"/>
  <w16cid:commentId w16cid:paraId="41F13CF5" w16cid:durableId="1D32D25F"/>
  <w16cid:commentId w16cid:paraId="031E9177" w16cid:durableId="1D32D8BB"/>
  <w16cid:commentId w16cid:paraId="2F0C42FC" w16cid:durableId="1D32D8BA"/>
  <w16cid:commentId w16cid:paraId="3F392EF5" w16cid:durableId="1D32DA35"/>
  <w16cid:commentId w16cid:paraId="5FA090A7" w16cid:durableId="1D187911"/>
  <w16cid:commentId w16cid:paraId="151A23DF" w16cid:durableId="1D1879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09B58" w14:textId="77777777" w:rsidR="001C7877" w:rsidRDefault="001C7877">
      <w:r>
        <w:separator/>
      </w:r>
    </w:p>
  </w:endnote>
  <w:endnote w:type="continuationSeparator" w:id="0">
    <w:p w14:paraId="0128195E" w14:textId="77777777" w:rsidR="001C7877" w:rsidRDefault="001C7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algun Gothic Semilight"/>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7EFF4" w14:textId="77777777" w:rsidR="001C7877" w:rsidRDefault="001C78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2E7EFF5" w14:textId="77777777" w:rsidR="001C7877" w:rsidRDefault="001C7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7EFF6" w14:textId="77777777" w:rsidR="001C7877" w:rsidRDefault="001C7877">
    <w:pPr>
      <w:pStyle w:val="Footer"/>
      <w:ind w:right="360"/>
    </w:pPr>
    <w:r>
      <w:t>__________________________________________________________________________</w:t>
    </w:r>
  </w:p>
  <w:p w14:paraId="62E7EFF7" w14:textId="17B0A0D0" w:rsidR="001C7877" w:rsidRDefault="001C7877" w:rsidP="00597DB2">
    <w:pPr>
      <w:pStyle w:val="Footer"/>
      <w:ind w:right="360"/>
      <w:rPr>
        <w:sz w:val="20"/>
      </w:rPr>
    </w:pPr>
    <w:bookmarkStart w:id="3035"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093679">
      <w:rPr>
        <w:rStyle w:val="PageNumber"/>
        <w:noProof/>
        <w:sz w:val="20"/>
      </w:rPr>
      <w:t>24</w:t>
    </w:r>
    <w:r w:rsidRPr="00597DB2">
      <w:rPr>
        <w:rStyle w:val="PageNumber"/>
        <w:sz w:val="20"/>
      </w:rPr>
      <w:fldChar w:fldCharType="end"/>
    </w:r>
    <w:r>
      <w:rPr>
        <w:sz w:val="20"/>
      </w:rPr>
      <w:tab/>
      <w:t xml:space="preserve">                       Copyright © 20xx: IHE International, Inc.</w:t>
    </w:r>
    <w:bookmarkEnd w:id="3035"/>
  </w:p>
  <w:p w14:paraId="62E7EFF8" w14:textId="77777777" w:rsidR="001C7877" w:rsidRDefault="001C7877"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7EFF9" w14:textId="77777777" w:rsidR="001C7877" w:rsidRDefault="001C7877">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3D815" w14:textId="77777777" w:rsidR="001C7877" w:rsidRDefault="001C7877">
      <w:r>
        <w:separator/>
      </w:r>
    </w:p>
  </w:footnote>
  <w:footnote w:type="continuationSeparator" w:id="0">
    <w:p w14:paraId="5361D346" w14:textId="77777777" w:rsidR="001C7877" w:rsidRDefault="001C78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7EFF2" w14:textId="77777777" w:rsidR="001C7877" w:rsidRDefault="001C7877">
    <w:pPr>
      <w:pStyle w:val="Header"/>
    </w:pPr>
    <w:r>
      <w:t>IHE &lt;Domain Name&gt; Technical Framework Supplement – &lt;Profile Name (Profile Acronym)&gt;</w:t>
    </w:r>
    <w:r>
      <w:br/>
      <w:t>______________________________________________________________________________</w:t>
    </w:r>
  </w:p>
  <w:p w14:paraId="62E7EFF3" w14:textId="77777777" w:rsidR="001C7877" w:rsidRDefault="001C78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32938C2"/>
    <w:multiLevelType w:val="hybridMultilevel"/>
    <w:tmpl w:val="9500B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DC0A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A8B09CA"/>
    <w:multiLevelType w:val="multilevel"/>
    <w:tmpl w:val="07300E98"/>
    <w:lvl w:ilvl="0">
      <w:start w:val="6"/>
      <w:numFmt w:val="decimal"/>
      <w:lvlText w:val="%1"/>
      <w:lvlJc w:val="left"/>
      <w:pPr>
        <w:ind w:left="405" w:hanging="405"/>
      </w:pPr>
      <w:rPr>
        <w:rFonts w:hint="default"/>
      </w:rPr>
    </w:lvl>
    <w:lvl w:ilvl="1">
      <w:start w:val="4"/>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upperLetter"/>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14" w15:restartNumberingAfterBreak="0">
    <w:nsid w:val="214169A2"/>
    <w:multiLevelType w:val="multilevel"/>
    <w:tmpl w:val="7B943E18"/>
    <w:numStyleLink w:val="Constraints"/>
  </w:abstractNum>
  <w:abstractNum w:abstractNumId="15" w15:restartNumberingAfterBreak="0">
    <w:nsid w:val="272C07D3"/>
    <w:multiLevelType w:val="hybridMultilevel"/>
    <w:tmpl w:val="B776C2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75741A"/>
    <w:multiLevelType w:val="hybridMultilevel"/>
    <w:tmpl w:val="9BF6D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241969"/>
    <w:multiLevelType w:val="hybridMultilevel"/>
    <w:tmpl w:val="764C9CC6"/>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2FEE7EEF"/>
    <w:multiLevelType w:val="hybridMultilevel"/>
    <w:tmpl w:val="DC3ECC6E"/>
    <w:lvl w:ilvl="0" w:tplc="08160001">
      <w:start w:val="1"/>
      <w:numFmt w:val="bullet"/>
      <w:lvlText w:val=""/>
      <w:lvlJc w:val="left"/>
      <w:pPr>
        <w:ind w:left="720" w:hanging="360"/>
      </w:pPr>
      <w:rPr>
        <w:rFonts w:ascii="Symbol" w:eastAsia="Times New Roman" w:hAnsi="Symbol" w:cs="Times New Roman"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3AE44D3"/>
    <w:multiLevelType w:val="hybridMultilevel"/>
    <w:tmpl w:val="4BA8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554CDB"/>
    <w:multiLevelType w:val="multilevel"/>
    <w:tmpl w:val="9BCC835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1" w15:restartNumberingAfterBreak="0">
    <w:nsid w:val="3877715E"/>
    <w:multiLevelType w:val="hybridMultilevel"/>
    <w:tmpl w:val="65D87974"/>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0BC3A55"/>
    <w:multiLevelType w:val="multilevel"/>
    <w:tmpl w:val="7B943E18"/>
    <w:numStyleLink w:val="Constraints"/>
  </w:abstractNum>
  <w:abstractNum w:abstractNumId="23" w15:restartNumberingAfterBreak="0">
    <w:nsid w:val="4528435A"/>
    <w:multiLevelType w:val="hybridMultilevel"/>
    <w:tmpl w:val="FFDAE8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6003F44"/>
    <w:multiLevelType w:val="hybridMultilevel"/>
    <w:tmpl w:val="FCF4D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025E5F"/>
    <w:multiLevelType w:val="multilevel"/>
    <w:tmpl w:val="7B943E18"/>
    <w:numStyleLink w:val="Constraints"/>
  </w:abstractNum>
  <w:abstractNum w:abstractNumId="26" w15:restartNumberingAfterBreak="0">
    <w:nsid w:val="4C761D2F"/>
    <w:multiLevelType w:val="hybridMultilevel"/>
    <w:tmpl w:val="F0EACB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E085149"/>
    <w:multiLevelType w:val="hybridMultilevel"/>
    <w:tmpl w:val="C1C406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F54228D"/>
    <w:multiLevelType w:val="hybridMultilevel"/>
    <w:tmpl w:val="5F50E6C6"/>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55F55A0C"/>
    <w:multiLevelType w:val="hybridMultilevel"/>
    <w:tmpl w:val="43406732"/>
    <w:lvl w:ilvl="0" w:tplc="0816000F">
      <w:start w:val="1"/>
      <w:numFmt w:val="decimal"/>
      <w:lvlText w:val="%1."/>
      <w:lvlJc w:val="left"/>
      <w:pPr>
        <w:tabs>
          <w:tab w:val="num" w:pos="360"/>
        </w:tabs>
        <w:ind w:left="360" w:hanging="360"/>
      </w:pPr>
      <w:rPr>
        <w:rFonts w:hint="default"/>
      </w:rPr>
    </w:lvl>
    <w:lvl w:ilvl="1" w:tplc="B6486BB8">
      <w:start w:val="1"/>
      <w:numFmt w:val="bullet"/>
      <w:lvlText w:val="•"/>
      <w:lvlJc w:val="left"/>
      <w:pPr>
        <w:tabs>
          <w:tab w:val="num" w:pos="1080"/>
        </w:tabs>
        <w:ind w:left="1080" w:hanging="360"/>
      </w:pPr>
      <w:rPr>
        <w:rFonts w:ascii="Arial" w:hAnsi="Arial" w:cs="Times New Roman" w:hint="default"/>
      </w:rPr>
    </w:lvl>
    <w:lvl w:ilvl="2" w:tplc="03D8AF8E">
      <w:start w:val="1"/>
      <w:numFmt w:val="bullet"/>
      <w:lvlText w:val="•"/>
      <w:lvlJc w:val="left"/>
      <w:pPr>
        <w:tabs>
          <w:tab w:val="num" w:pos="1800"/>
        </w:tabs>
        <w:ind w:left="1800" w:hanging="360"/>
      </w:pPr>
      <w:rPr>
        <w:rFonts w:ascii="Arial" w:hAnsi="Arial" w:cs="Times New Roman" w:hint="default"/>
      </w:rPr>
    </w:lvl>
    <w:lvl w:ilvl="3" w:tplc="5E9291C4">
      <w:start w:val="1"/>
      <w:numFmt w:val="bullet"/>
      <w:lvlText w:val="•"/>
      <w:lvlJc w:val="left"/>
      <w:pPr>
        <w:tabs>
          <w:tab w:val="num" w:pos="2520"/>
        </w:tabs>
        <w:ind w:left="2520" w:hanging="360"/>
      </w:pPr>
      <w:rPr>
        <w:rFonts w:ascii="Arial" w:hAnsi="Arial" w:cs="Times New Roman" w:hint="default"/>
      </w:rPr>
    </w:lvl>
    <w:lvl w:ilvl="4" w:tplc="B396011C">
      <w:start w:val="1"/>
      <w:numFmt w:val="bullet"/>
      <w:lvlText w:val="•"/>
      <w:lvlJc w:val="left"/>
      <w:pPr>
        <w:tabs>
          <w:tab w:val="num" w:pos="3240"/>
        </w:tabs>
        <w:ind w:left="3240" w:hanging="360"/>
      </w:pPr>
      <w:rPr>
        <w:rFonts w:ascii="Arial" w:hAnsi="Arial" w:cs="Times New Roman" w:hint="default"/>
      </w:rPr>
    </w:lvl>
    <w:lvl w:ilvl="5" w:tplc="C756DD34">
      <w:start w:val="1"/>
      <w:numFmt w:val="bullet"/>
      <w:lvlText w:val="•"/>
      <w:lvlJc w:val="left"/>
      <w:pPr>
        <w:tabs>
          <w:tab w:val="num" w:pos="3960"/>
        </w:tabs>
        <w:ind w:left="3960" w:hanging="360"/>
      </w:pPr>
      <w:rPr>
        <w:rFonts w:ascii="Arial" w:hAnsi="Arial" w:cs="Times New Roman" w:hint="default"/>
      </w:rPr>
    </w:lvl>
    <w:lvl w:ilvl="6" w:tplc="9544E33A">
      <w:start w:val="1"/>
      <w:numFmt w:val="bullet"/>
      <w:lvlText w:val="•"/>
      <w:lvlJc w:val="left"/>
      <w:pPr>
        <w:tabs>
          <w:tab w:val="num" w:pos="4680"/>
        </w:tabs>
        <w:ind w:left="4680" w:hanging="360"/>
      </w:pPr>
      <w:rPr>
        <w:rFonts w:ascii="Arial" w:hAnsi="Arial" w:cs="Times New Roman" w:hint="default"/>
      </w:rPr>
    </w:lvl>
    <w:lvl w:ilvl="7" w:tplc="A84E2F7E">
      <w:start w:val="1"/>
      <w:numFmt w:val="bullet"/>
      <w:lvlText w:val="•"/>
      <w:lvlJc w:val="left"/>
      <w:pPr>
        <w:tabs>
          <w:tab w:val="num" w:pos="5400"/>
        </w:tabs>
        <w:ind w:left="5400" w:hanging="360"/>
      </w:pPr>
      <w:rPr>
        <w:rFonts w:ascii="Arial" w:hAnsi="Arial" w:cs="Times New Roman" w:hint="default"/>
      </w:rPr>
    </w:lvl>
    <w:lvl w:ilvl="8" w:tplc="424E17E2">
      <w:start w:val="1"/>
      <w:numFmt w:val="bullet"/>
      <w:lvlText w:val="•"/>
      <w:lvlJc w:val="left"/>
      <w:pPr>
        <w:tabs>
          <w:tab w:val="num" w:pos="6120"/>
        </w:tabs>
        <w:ind w:left="6120" w:hanging="360"/>
      </w:pPr>
      <w:rPr>
        <w:rFonts w:ascii="Arial" w:hAnsi="Arial" w:cs="Times New Roman" w:hint="default"/>
      </w:rPr>
    </w:lvl>
  </w:abstractNum>
  <w:abstractNum w:abstractNumId="31"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4" w15:restartNumberingAfterBreak="0">
    <w:nsid w:val="61000E1D"/>
    <w:multiLevelType w:val="hybridMultilevel"/>
    <w:tmpl w:val="629EA7BA"/>
    <w:lvl w:ilvl="0" w:tplc="183E7CC2">
      <w:start w:val="1"/>
      <w:numFmt w:val="bullet"/>
      <w:lvlText w:val="•"/>
      <w:lvlJc w:val="left"/>
      <w:pPr>
        <w:tabs>
          <w:tab w:val="num" w:pos="720"/>
        </w:tabs>
        <w:ind w:left="720" w:hanging="360"/>
      </w:pPr>
      <w:rPr>
        <w:rFonts w:ascii="Arial" w:hAnsi="Arial" w:cs="Times New Roman" w:hint="default"/>
      </w:rPr>
    </w:lvl>
    <w:lvl w:ilvl="1" w:tplc="B6486BB8">
      <w:start w:val="1"/>
      <w:numFmt w:val="bullet"/>
      <w:lvlText w:val="•"/>
      <w:lvlJc w:val="left"/>
      <w:pPr>
        <w:tabs>
          <w:tab w:val="num" w:pos="1440"/>
        </w:tabs>
        <w:ind w:left="1440" w:hanging="360"/>
      </w:pPr>
      <w:rPr>
        <w:rFonts w:ascii="Arial" w:hAnsi="Arial" w:cs="Times New Roman" w:hint="default"/>
      </w:rPr>
    </w:lvl>
    <w:lvl w:ilvl="2" w:tplc="03D8AF8E">
      <w:start w:val="1"/>
      <w:numFmt w:val="bullet"/>
      <w:lvlText w:val="•"/>
      <w:lvlJc w:val="left"/>
      <w:pPr>
        <w:tabs>
          <w:tab w:val="num" w:pos="2160"/>
        </w:tabs>
        <w:ind w:left="2160" w:hanging="360"/>
      </w:pPr>
      <w:rPr>
        <w:rFonts w:ascii="Arial" w:hAnsi="Arial" w:cs="Times New Roman" w:hint="default"/>
      </w:rPr>
    </w:lvl>
    <w:lvl w:ilvl="3" w:tplc="5E9291C4">
      <w:start w:val="1"/>
      <w:numFmt w:val="bullet"/>
      <w:lvlText w:val="•"/>
      <w:lvlJc w:val="left"/>
      <w:pPr>
        <w:tabs>
          <w:tab w:val="num" w:pos="2880"/>
        </w:tabs>
        <w:ind w:left="2880" w:hanging="360"/>
      </w:pPr>
      <w:rPr>
        <w:rFonts w:ascii="Arial" w:hAnsi="Arial" w:cs="Times New Roman" w:hint="default"/>
      </w:rPr>
    </w:lvl>
    <w:lvl w:ilvl="4" w:tplc="B396011C">
      <w:start w:val="1"/>
      <w:numFmt w:val="bullet"/>
      <w:lvlText w:val="•"/>
      <w:lvlJc w:val="left"/>
      <w:pPr>
        <w:tabs>
          <w:tab w:val="num" w:pos="3600"/>
        </w:tabs>
        <w:ind w:left="3600" w:hanging="360"/>
      </w:pPr>
      <w:rPr>
        <w:rFonts w:ascii="Arial" w:hAnsi="Arial" w:cs="Times New Roman" w:hint="default"/>
      </w:rPr>
    </w:lvl>
    <w:lvl w:ilvl="5" w:tplc="C756DD34">
      <w:start w:val="1"/>
      <w:numFmt w:val="bullet"/>
      <w:lvlText w:val="•"/>
      <w:lvlJc w:val="left"/>
      <w:pPr>
        <w:tabs>
          <w:tab w:val="num" w:pos="4320"/>
        </w:tabs>
        <w:ind w:left="4320" w:hanging="360"/>
      </w:pPr>
      <w:rPr>
        <w:rFonts w:ascii="Arial" w:hAnsi="Arial" w:cs="Times New Roman" w:hint="default"/>
      </w:rPr>
    </w:lvl>
    <w:lvl w:ilvl="6" w:tplc="9544E33A">
      <w:start w:val="1"/>
      <w:numFmt w:val="bullet"/>
      <w:lvlText w:val="•"/>
      <w:lvlJc w:val="left"/>
      <w:pPr>
        <w:tabs>
          <w:tab w:val="num" w:pos="5040"/>
        </w:tabs>
        <w:ind w:left="5040" w:hanging="360"/>
      </w:pPr>
      <w:rPr>
        <w:rFonts w:ascii="Arial" w:hAnsi="Arial" w:cs="Times New Roman" w:hint="default"/>
      </w:rPr>
    </w:lvl>
    <w:lvl w:ilvl="7" w:tplc="A84E2F7E">
      <w:start w:val="1"/>
      <w:numFmt w:val="bullet"/>
      <w:lvlText w:val="•"/>
      <w:lvlJc w:val="left"/>
      <w:pPr>
        <w:tabs>
          <w:tab w:val="num" w:pos="5760"/>
        </w:tabs>
        <w:ind w:left="5760" w:hanging="360"/>
      </w:pPr>
      <w:rPr>
        <w:rFonts w:ascii="Arial" w:hAnsi="Arial" w:cs="Times New Roman" w:hint="default"/>
      </w:rPr>
    </w:lvl>
    <w:lvl w:ilvl="8" w:tplc="424E17E2">
      <w:start w:val="1"/>
      <w:numFmt w:val="bullet"/>
      <w:lvlText w:val="•"/>
      <w:lvlJc w:val="left"/>
      <w:pPr>
        <w:tabs>
          <w:tab w:val="num" w:pos="6480"/>
        </w:tabs>
        <w:ind w:left="6480" w:hanging="360"/>
      </w:pPr>
      <w:rPr>
        <w:rFonts w:ascii="Arial" w:hAnsi="Arial" w:cs="Times New Roman" w:hint="default"/>
      </w:rPr>
    </w:lvl>
  </w:abstractNum>
  <w:abstractNum w:abstractNumId="35"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3A6251C"/>
    <w:multiLevelType w:val="hybridMultilevel"/>
    <w:tmpl w:val="CB505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B72546"/>
    <w:multiLevelType w:val="hybridMultilevel"/>
    <w:tmpl w:val="64B62FF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9" w15:restartNumberingAfterBreak="0">
    <w:nsid w:val="723D5EFB"/>
    <w:multiLevelType w:val="hybridMultilevel"/>
    <w:tmpl w:val="8F703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36234AD"/>
    <w:multiLevelType w:val="hybridMultilevel"/>
    <w:tmpl w:val="43406732"/>
    <w:lvl w:ilvl="0" w:tplc="0816000F">
      <w:start w:val="1"/>
      <w:numFmt w:val="decimal"/>
      <w:lvlText w:val="%1."/>
      <w:lvlJc w:val="left"/>
      <w:pPr>
        <w:tabs>
          <w:tab w:val="num" w:pos="360"/>
        </w:tabs>
        <w:ind w:left="360" w:hanging="360"/>
      </w:pPr>
      <w:rPr>
        <w:rFonts w:hint="default"/>
      </w:rPr>
    </w:lvl>
    <w:lvl w:ilvl="1" w:tplc="B6486BB8">
      <w:start w:val="1"/>
      <w:numFmt w:val="bullet"/>
      <w:lvlText w:val="•"/>
      <w:lvlJc w:val="left"/>
      <w:pPr>
        <w:tabs>
          <w:tab w:val="num" w:pos="1080"/>
        </w:tabs>
        <w:ind w:left="1080" w:hanging="360"/>
      </w:pPr>
      <w:rPr>
        <w:rFonts w:ascii="Arial" w:hAnsi="Arial" w:cs="Times New Roman" w:hint="default"/>
      </w:rPr>
    </w:lvl>
    <w:lvl w:ilvl="2" w:tplc="03D8AF8E">
      <w:start w:val="1"/>
      <w:numFmt w:val="bullet"/>
      <w:lvlText w:val="•"/>
      <w:lvlJc w:val="left"/>
      <w:pPr>
        <w:tabs>
          <w:tab w:val="num" w:pos="1800"/>
        </w:tabs>
        <w:ind w:left="1800" w:hanging="360"/>
      </w:pPr>
      <w:rPr>
        <w:rFonts w:ascii="Arial" w:hAnsi="Arial" w:cs="Times New Roman" w:hint="default"/>
      </w:rPr>
    </w:lvl>
    <w:lvl w:ilvl="3" w:tplc="5E9291C4">
      <w:start w:val="1"/>
      <w:numFmt w:val="bullet"/>
      <w:lvlText w:val="•"/>
      <w:lvlJc w:val="left"/>
      <w:pPr>
        <w:tabs>
          <w:tab w:val="num" w:pos="2520"/>
        </w:tabs>
        <w:ind w:left="2520" w:hanging="360"/>
      </w:pPr>
      <w:rPr>
        <w:rFonts w:ascii="Arial" w:hAnsi="Arial" w:cs="Times New Roman" w:hint="default"/>
      </w:rPr>
    </w:lvl>
    <w:lvl w:ilvl="4" w:tplc="B396011C">
      <w:start w:val="1"/>
      <w:numFmt w:val="bullet"/>
      <w:lvlText w:val="•"/>
      <w:lvlJc w:val="left"/>
      <w:pPr>
        <w:tabs>
          <w:tab w:val="num" w:pos="3240"/>
        </w:tabs>
        <w:ind w:left="3240" w:hanging="360"/>
      </w:pPr>
      <w:rPr>
        <w:rFonts w:ascii="Arial" w:hAnsi="Arial" w:cs="Times New Roman" w:hint="default"/>
      </w:rPr>
    </w:lvl>
    <w:lvl w:ilvl="5" w:tplc="C756DD34">
      <w:start w:val="1"/>
      <w:numFmt w:val="bullet"/>
      <w:lvlText w:val="•"/>
      <w:lvlJc w:val="left"/>
      <w:pPr>
        <w:tabs>
          <w:tab w:val="num" w:pos="3960"/>
        </w:tabs>
        <w:ind w:left="3960" w:hanging="360"/>
      </w:pPr>
      <w:rPr>
        <w:rFonts w:ascii="Arial" w:hAnsi="Arial" w:cs="Times New Roman" w:hint="default"/>
      </w:rPr>
    </w:lvl>
    <w:lvl w:ilvl="6" w:tplc="9544E33A">
      <w:start w:val="1"/>
      <w:numFmt w:val="bullet"/>
      <w:lvlText w:val="•"/>
      <w:lvlJc w:val="left"/>
      <w:pPr>
        <w:tabs>
          <w:tab w:val="num" w:pos="4680"/>
        </w:tabs>
        <w:ind w:left="4680" w:hanging="360"/>
      </w:pPr>
      <w:rPr>
        <w:rFonts w:ascii="Arial" w:hAnsi="Arial" w:cs="Times New Roman" w:hint="default"/>
      </w:rPr>
    </w:lvl>
    <w:lvl w:ilvl="7" w:tplc="A84E2F7E">
      <w:start w:val="1"/>
      <w:numFmt w:val="bullet"/>
      <w:lvlText w:val="•"/>
      <w:lvlJc w:val="left"/>
      <w:pPr>
        <w:tabs>
          <w:tab w:val="num" w:pos="5400"/>
        </w:tabs>
        <w:ind w:left="5400" w:hanging="360"/>
      </w:pPr>
      <w:rPr>
        <w:rFonts w:ascii="Arial" w:hAnsi="Arial" w:cs="Times New Roman" w:hint="default"/>
      </w:rPr>
    </w:lvl>
    <w:lvl w:ilvl="8" w:tplc="424E17E2">
      <w:start w:val="1"/>
      <w:numFmt w:val="bullet"/>
      <w:lvlText w:val="•"/>
      <w:lvlJc w:val="left"/>
      <w:pPr>
        <w:tabs>
          <w:tab w:val="num" w:pos="6120"/>
        </w:tabs>
        <w:ind w:left="6120" w:hanging="360"/>
      </w:pPr>
      <w:rPr>
        <w:rFonts w:ascii="Arial" w:hAnsi="Arial" w:cs="Times New Roman" w:hint="default"/>
      </w:rPr>
    </w:lvl>
  </w:abstractNum>
  <w:abstractNum w:abstractNumId="41" w15:restartNumberingAfterBreak="0">
    <w:nsid w:val="753961A7"/>
    <w:multiLevelType w:val="hybridMultilevel"/>
    <w:tmpl w:val="8E54D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8602F1"/>
    <w:multiLevelType w:val="hybridMultilevel"/>
    <w:tmpl w:val="23B65554"/>
    <w:lvl w:ilvl="0" w:tplc="08160001">
      <w:start w:val="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FE6D29"/>
    <w:multiLevelType w:val="hybridMultilevel"/>
    <w:tmpl w:val="0E0675D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44" w15:restartNumberingAfterBreak="0">
    <w:nsid w:val="7A05582C"/>
    <w:multiLevelType w:val="hybridMultilevel"/>
    <w:tmpl w:val="B776C2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32"/>
  </w:num>
  <w:num w:numId="10">
    <w:abstractNumId w:val="36"/>
  </w:num>
  <w:num w:numId="11">
    <w:abstractNumId w:val="36"/>
  </w:num>
  <w:num w:numId="12">
    <w:abstractNumId w:val="36"/>
  </w:num>
  <w:num w:numId="13">
    <w:abstractNumId w:val="36"/>
  </w:num>
  <w:num w:numId="14">
    <w:abstractNumId w:val="36"/>
  </w:num>
  <w:num w:numId="15">
    <w:abstractNumId w:val="36"/>
  </w:num>
  <w:num w:numId="16">
    <w:abstractNumId w:val="36"/>
  </w:num>
  <w:num w:numId="17">
    <w:abstractNumId w:val="36"/>
  </w:num>
  <w:num w:numId="18">
    <w:abstractNumId w:val="36"/>
  </w:num>
  <w:num w:numId="19">
    <w:abstractNumId w:val="5"/>
  </w:num>
  <w:num w:numId="20">
    <w:abstractNumId w:val="4"/>
  </w:num>
  <w:num w:numId="21">
    <w:abstractNumId w:val="36"/>
  </w:num>
  <w:num w:numId="22">
    <w:abstractNumId w:val="36"/>
  </w:num>
  <w:num w:numId="23">
    <w:abstractNumId w:val="36"/>
  </w:num>
  <w:num w:numId="24">
    <w:abstractNumId w:val="36"/>
  </w:num>
  <w:num w:numId="25">
    <w:abstractNumId w:val="31"/>
  </w:num>
  <w:num w:numId="26">
    <w:abstractNumId w:val="11"/>
  </w:num>
  <w:num w:numId="27">
    <w:abstractNumId w:val="36"/>
  </w:num>
  <w:num w:numId="28">
    <w:abstractNumId w:val="36"/>
  </w:num>
  <w:num w:numId="29">
    <w:abstractNumId w:val="36"/>
  </w:num>
  <w:num w:numId="30">
    <w:abstractNumId w:val="16"/>
  </w:num>
  <w:num w:numId="31">
    <w:abstractNumId w:val="24"/>
  </w:num>
  <w:num w:numId="32">
    <w:abstractNumId w:val="12"/>
  </w:num>
  <w:num w:numId="33">
    <w:abstractNumId w:val="43"/>
  </w:num>
  <w:num w:numId="34">
    <w:abstractNumId w:val="13"/>
  </w:num>
  <w:num w:numId="35">
    <w:abstractNumId w:val="10"/>
  </w:num>
  <w:num w:numId="36">
    <w:abstractNumId w:val="45"/>
  </w:num>
  <w:num w:numId="37">
    <w:abstractNumId w:val="25"/>
  </w:num>
  <w:num w:numId="38">
    <w:abstractNumId w:val="41"/>
  </w:num>
  <w:num w:numId="39">
    <w:abstractNumId w:val="22"/>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40">
    <w:abstractNumId w:val="14"/>
  </w:num>
  <w:num w:numId="41">
    <w:abstractNumId w:val="20"/>
  </w:num>
  <w:num w:numId="42">
    <w:abstractNumId w:val="19"/>
  </w:num>
  <w:num w:numId="43">
    <w:abstractNumId w:val="29"/>
  </w:num>
  <w:num w:numId="44">
    <w:abstractNumId w:val="33"/>
  </w:num>
  <w:num w:numId="4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4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5"/>
  </w:num>
  <w:num w:numId="48">
    <w:abstractNumId w:val="31"/>
  </w:num>
  <w:num w:numId="49">
    <w:abstractNumId w:val="31"/>
  </w:num>
  <w:num w:numId="50">
    <w:abstractNumId w:val="9"/>
  </w:num>
  <w:num w:numId="51">
    <w:abstractNumId w:val="9"/>
  </w:num>
  <w:num w:numId="52">
    <w:abstractNumId w:val="7"/>
  </w:num>
  <w:num w:numId="53">
    <w:abstractNumId w:val="6"/>
  </w:num>
  <w:num w:numId="54">
    <w:abstractNumId w:val="5"/>
  </w:num>
  <w:num w:numId="55">
    <w:abstractNumId w:val="4"/>
  </w:num>
  <w:num w:numId="56">
    <w:abstractNumId w:val="8"/>
  </w:num>
  <w:num w:numId="57">
    <w:abstractNumId w:val="8"/>
  </w:num>
  <w:num w:numId="58">
    <w:abstractNumId w:val="3"/>
  </w:num>
  <w:num w:numId="59">
    <w:abstractNumId w:val="2"/>
  </w:num>
  <w:num w:numId="60">
    <w:abstractNumId w:val="1"/>
  </w:num>
  <w:num w:numId="61">
    <w:abstractNumId w:val="0"/>
  </w:num>
  <w:num w:numId="62">
    <w:abstractNumId w:val="9"/>
  </w:num>
  <w:num w:numId="63">
    <w:abstractNumId w:val="9"/>
  </w:num>
  <w:num w:numId="64">
    <w:abstractNumId w:val="7"/>
  </w:num>
  <w:num w:numId="65">
    <w:abstractNumId w:val="6"/>
  </w:num>
  <w:num w:numId="66">
    <w:abstractNumId w:val="5"/>
  </w:num>
  <w:num w:numId="67">
    <w:abstractNumId w:val="4"/>
  </w:num>
  <w:num w:numId="68">
    <w:abstractNumId w:val="8"/>
  </w:num>
  <w:num w:numId="69">
    <w:abstractNumId w:val="8"/>
  </w:num>
  <w:num w:numId="70">
    <w:abstractNumId w:val="3"/>
  </w:num>
  <w:num w:numId="71">
    <w:abstractNumId w:val="2"/>
  </w:num>
  <w:num w:numId="72">
    <w:abstractNumId w:val="1"/>
  </w:num>
  <w:num w:numId="73">
    <w:abstractNumId w:val="0"/>
  </w:num>
  <w:num w:numId="74">
    <w:abstractNumId w:val="35"/>
  </w:num>
  <w:num w:numId="75">
    <w:abstractNumId w:val="31"/>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1"/>
  </w:num>
  <w:num w:numId="77">
    <w:abstractNumId w:val="3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3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1"/>
  </w:num>
  <w:num w:numId="8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5"/>
  </w:num>
  <w:num w:numId="85">
    <w:abstractNumId w:val="35"/>
  </w:num>
  <w:num w:numId="86">
    <w:abstractNumId w:val="35"/>
  </w:num>
  <w:num w:numId="87">
    <w:abstractNumId w:val="35"/>
  </w:num>
  <w:num w:numId="88">
    <w:abstractNumId w:val="35"/>
  </w:num>
  <w:num w:numId="89">
    <w:abstractNumId w:val="35"/>
  </w:num>
  <w:num w:numId="90">
    <w:abstractNumId w:val="35"/>
  </w:num>
  <w:num w:numId="91">
    <w:abstractNumId w:val="35"/>
  </w:num>
  <w:num w:numId="92">
    <w:abstractNumId w:val="35"/>
  </w:num>
  <w:num w:numId="93">
    <w:abstractNumId w:val="35"/>
  </w:num>
  <w:num w:numId="94">
    <w:abstractNumId w:val="31"/>
  </w:num>
  <w:num w:numId="95">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1"/>
  </w:num>
  <w:num w:numId="97">
    <w:abstractNumId w:val="35"/>
  </w:num>
  <w:num w:numId="98">
    <w:abstractNumId w:val="31"/>
  </w:num>
  <w:num w:numId="99">
    <w:abstractNumId w:val="34"/>
  </w:num>
  <w:num w:numId="100">
    <w:abstractNumId w:val="44"/>
  </w:num>
  <w:num w:numId="101">
    <w:abstractNumId w:val="37"/>
  </w:num>
  <w:num w:numId="102">
    <w:abstractNumId w:val="18"/>
  </w:num>
  <w:num w:numId="103">
    <w:abstractNumId w:val="28"/>
  </w:num>
  <w:num w:numId="104">
    <w:abstractNumId w:val="17"/>
  </w:num>
  <w:num w:numId="105">
    <w:abstractNumId w:val="38"/>
  </w:num>
  <w:num w:numId="106">
    <w:abstractNumId w:val="30"/>
  </w:num>
  <w:num w:numId="107">
    <w:abstractNumId w:val="40"/>
  </w:num>
  <w:num w:numId="108">
    <w:abstractNumId w:val="15"/>
  </w:num>
  <w:num w:numId="109">
    <w:abstractNumId w:val="42"/>
  </w:num>
  <w:num w:numId="110">
    <w:abstractNumId w:val="27"/>
  </w:num>
  <w:num w:numId="111">
    <w:abstractNumId w:val="23"/>
  </w:num>
  <w:num w:numId="112">
    <w:abstractNumId w:val="21"/>
  </w:num>
  <w:num w:numId="113">
    <w:abstractNumId w:val="26"/>
  </w:num>
  <w:num w:numId="114">
    <w:abstractNumId w:val="39"/>
  </w:num>
  <w:numIdMacAtCleanup w:val="1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 Costa Teixeira">
    <w15:presenceInfo w15:providerId="Windows Live" w15:userId="d8fec0f3e7dd700e"/>
  </w15:person>
  <w15:person w15:author="Michael Tan">
    <w15:presenceInfo w15:providerId="None" w15:userId="Michael T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fr-FR" w:vendorID="64" w:dllVersion="0" w:nlCheck="1" w:checkStyle="0"/>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pt-PT" w:vendorID="64" w:dllVersion="0" w:nlCheck="1" w:checkStyle="0"/>
  <w:activeWritingStyle w:appName="MSWord" w:lang="en-GB"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607B"/>
    <w:rsid w:val="000121FB"/>
    <w:rsid w:val="000125FF"/>
    <w:rsid w:val="00014E19"/>
    <w:rsid w:val="00017E09"/>
    <w:rsid w:val="00022917"/>
    <w:rsid w:val="00024257"/>
    <w:rsid w:val="00024BCD"/>
    <w:rsid w:val="00025185"/>
    <w:rsid w:val="00033DBC"/>
    <w:rsid w:val="00036347"/>
    <w:rsid w:val="0004144C"/>
    <w:rsid w:val="000443F2"/>
    <w:rsid w:val="000470A5"/>
    <w:rsid w:val="000514E1"/>
    <w:rsid w:val="0005577A"/>
    <w:rsid w:val="00060D78"/>
    <w:rsid w:val="000622EE"/>
    <w:rsid w:val="00062739"/>
    <w:rsid w:val="00070847"/>
    <w:rsid w:val="000717A7"/>
    <w:rsid w:val="00072F7C"/>
    <w:rsid w:val="00077324"/>
    <w:rsid w:val="00077EA0"/>
    <w:rsid w:val="000807AC"/>
    <w:rsid w:val="00082F2B"/>
    <w:rsid w:val="00087187"/>
    <w:rsid w:val="00093679"/>
    <w:rsid w:val="00094061"/>
    <w:rsid w:val="000A52BE"/>
    <w:rsid w:val="000B2210"/>
    <w:rsid w:val="000B30FF"/>
    <w:rsid w:val="000B699D"/>
    <w:rsid w:val="000C112E"/>
    <w:rsid w:val="000C23E2"/>
    <w:rsid w:val="000C3556"/>
    <w:rsid w:val="000C5467"/>
    <w:rsid w:val="000D2487"/>
    <w:rsid w:val="000D5A96"/>
    <w:rsid w:val="000D6321"/>
    <w:rsid w:val="000D6F01"/>
    <w:rsid w:val="000D711C"/>
    <w:rsid w:val="000E5DDA"/>
    <w:rsid w:val="000E69FE"/>
    <w:rsid w:val="000F13F5"/>
    <w:rsid w:val="000F169B"/>
    <w:rsid w:val="000F3E3E"/>
    <w:rsid w:val="000F613A"/>
    <w:rsid w:val="000F6D26"/>
    <w:rsid w:val="0010305F"/>
    <w:rsid w:val="00104BE6"/>
    <w:rsid w:val="001055CB"/>
    <w:rsid w:val="001115F5"/>
    <w:rsid w:val="00111CBC"/>
    <w:rsid w:val="001134EB"/>
    <w:rsid w:val="00114040"/>
    <w:rsid w:val="00115142"/>
    <w:rsid w:val="00115A0F"/>
    <w:rsid w:val="00117DD7"/>
    <w:rsid w:val="00123FD5"/>
    <w:rsid w:val="001253AA"/>
    <w:rsid w:val="00125F42"/>
    <w:rsid w:val="001263B9"/>
    <w:rsid w:val="00126A38"/>
    <w:rsid w:val="0014275F"/>
    <w:rsid w:val="001439BB"/>
    <w:rsid w:val="001453CC"/>
    <w:rsid w:val="00145BC0"/>
    <w:rsid w:val="00147A61"/>
    <w:rsid w:val="00147F29"/>
    <w:rsid w:val="00150B3C"/>
    <w:rsid w:val="00153944"/>
    <w:rsid w:val="00154B7B"/>
    <w:rsid w:val="001558DD"/>
    <w:rsid w:val="001579E7"/>
    <w:rsid w:val="00157EC6"/>
    <w:rsid w:val="001606A7"/>
    <w:rsid w:val="001622E4"/>
    <w:rsid w:val="00163654"/>
    <w:rsid w:val="00165492"/>
    <w:rsid w:val="0016666C"/>
    <w:rsid w:val="00167B4F"/>
    <w:rsid w:val="00167B95"/>
    <w:rsid w:val="00167DB7"/>
    <w:rsid w:val="0017078C"/>
    <w:rsid w:val="00170ED0"/>
    <w:rsid w:val="00173657"/>
    <w:rsid w:val="0017698E"/>
    <w:rsid w:val="00184A9C"/>
    <w:rsid w:val="00186DAB"/>
    <w:rsid w:val="00187E92"/>
    <w:rsid w:val="001932D4"/>
    <w:rsid w:val="001946F4"/>
    <w:rsid w:val="00194719"/>
    <w:rsid w:val="00195B3A"/>
    <w:rsid w:val="00197CB0"/>
    <w:rsid w:val="001A4959"/>
    <w:rsid w:val="001A7247"/>
    <w:rsid w:val="001A7C4C"/>
    <w:rsid w:val="001A7F20"/>
    <w:rsid w:val="001B2B50"/>
    <w:rsid w:val="001B31DC"/>
    <w:rsid w:val="001B463C"/>
    <w:rsid w:val="001B53DB"/>
    <w:rsid w:val="001C7877"/>
    <w:rsid w:val="001D09EE"/>
    <w:rsid w:val="001D0E6D"/>
    <w:rsid w:val="001D1619"/>
    <w:rsid w:val="001D640F"/>
    <w:rsid w:val="001D6BB3"/>
    <w:rsid w:val="001E206E"/>
    <w:rsid w:val="001E615F"/>
    <w:rsid w:val="001E62C3"/>
    <w:rsid w:val="001F2CF8"/>
    <w:rsid w:val="001F6755"/>
    <w:rsid w:val="001F68C9"/>
    <w:rsid w:val="001F787E"/>
    <w:rsid w:val="001F7A35"/>
    <w:rsid w:val="00202AC6"/>
    <w:rsid w:val="002040DD"/>
    <w:rsid w:val="0020453A"/>
    <w:rsid w:val="002049BB"/>
    <w:rsid w:val="00207571"/>
    <w:rsid w:val="00207816"/>
    <w:rsid w:val="00207868"/>
    <w:rsid w:val="00212D8A"/>
    <w:rsid w:val="002173E6"/>
    <w:rsid w:val="00221AC2"/>
    <w:rsid w:val="0022261E"/>
    <w:rsid w:val="0022352C"/>
    <w:rsid w:val="00224329"/>
    <w:rsid w:val="00225669"/>
    <w:rsid w:val="002322FF"/>
    <w:rsid w:val="00234BE4"/>
    <w:rsid w:val="0023732B"/>
    <w:rsid w:val="002450DA"/>
    <w:rsid w:val="00247941"/>
    <w:rsid w:val="00250A37"/>
    <w:rsid w:val="00255462"/>
    <w:rsid w:val="00255821"/>
    <w:rsid w:val="00256665"/>
    <w:rsid w:val="00257EB3"/>
    <w:rsid w:val="00263E5E"/>
    <w:rsid w:val="00265BA9"/>
    <w:rsid w:val="00266FCD"/>
    <w:rsid w:val="002670D2"/>
    <w:rsid w:val="00270EBB"/>
    <w:rsid w:val="002711CC"/>
    <w:rsid w:val="00272440"/>
    <w:rsid w:val="002756A6"/>
    <w:rsid w:val="002804E9"/>
    <w:rsid w:val="00286433"/>
    <w:rsid w:val="002869E8"/>
    <w:rsid w:val="00287CA6"/>
    <w:rsid w:val="00291725"/>
    <w:rsid w:val="00293CF1"/>
    <w:rsid w:val="002A3337"/>
    <w:rsid w:val="002A4C2E"/>
    <w:rsid w:val="002B37B5"/>
    <w:rsid w:val="002B4844"/>
    <w:rsid w:val="002C718D"/>
    <w:rsid w:val="002D2B18"/>
    <w:rsid w:val="002D4917"/>
    <w:rsid w:val="002D4D4A"/>
    <w:rsid w:val="002D5B69"/>
    <w:rsid w:val="002E4ADB"/>
    <w:rsid w:val="002F051F"/>
    <w:rsid w:val="002F076A"/>
    <w:rsid w:val="0030398A"/>
    <w:rsid w:val="00303E20"/>
    <w:rsid w:val="00305F2F"/>
    <w:rsid w:val="00316247"/>
    <w:rsid w:val="003165C4"/>
    <w:rsid w:val="0032060B"/>
    <w:rsid w:val="003213DA"/>
    <w:rsid w:val="00321D39"/>
    <w:rsid w:val="00322340"/>
    <w:rsid w:val="00323461"/>
    <w:rsid w:val="0032600B"/>
    <w:rsid w:val="00330F61"/>
    <w:rsid w:val="00335554"/>
    <w:rsid w:val="00335EBE"/>
    <w:rsid w:val="003375BB"/>
    <w:rsid w:val="00340176"/>
    <w:rsid w:val="003432DC"/>
    <w:rsid w:val="00346314"/>
    <w:rsid w:val="00346BB8"/>
    <w:rsid w:val="0035222C"/>
    <w:rsid w:val="00352784"/>
    <w:rsid w:val="003577C8"/>
    <w:rsid w:val="003579DA"/>
    <w:rsid w:val="003601D3"/>
    <w:rsid w:val="003602DC"/>
    <w:rsid w:val="00361F12"/>
    <w:rsid w:val="00363069"/>
    <w:rsid w:val="003651D9"/>
    <w:rsid w:val="00366CE8"/>
    <w:rsid w:val="00370B52"/>
    <w:rsid w:val="00373A76"/>
    <w:rsid w:val="00374B3E"/>
    <w:rsid w:val="003818C5"/>
    <w:rsid w:val="003839D7"/>
    <w:rsid w:val="003840DF"/>
    <w:rsid w:val="00384179"/>
    <w:rsid w:val="0038429E"/>
    <w:rsid w:val="003921A0"/>
    <w:rsid w:val="00392804"/>
    <w:rsid w:val="00394439"/>
    <w:rsid w:val="0039562E"/>
    <w:rsid w:val="003A09FE"/>
    <w:rsid w:val="003A5F64"/>
    <w:rsid w:val="003B1325"/>
    <w:rsid w:val="003B2A2B"/>
    <w:rsid w:val="003B40CC"/>
    <w:rsid w:val="003B70A2"/>
    <w:rsid w:val="003C4C80"/>
    <w:rsid w:val="003C5458"/>
    <w:rsid w:val="003D037D"/>
    <w:rsid w:val="003D0EF8"/>
    <w:rsid w:val="003D19E0"/>
    <w:rsid w:val="003D24EE"/>
    <w:rsid w:val="003D5853"/>
    <w:rsid w:val="003D5A68"/>
    <w:rsid w:val="003E5C68"/>
    <w:rsid w:val="003F0805"/>
    <w:rsid w:val="003F252B"/>
    <w:rsid w:val="003F2AFE"/>
    <w:rsid w:val="003F3E4A"/>
    <w:rsid w:val="003F4F4E"/>
    <w:rsid w:val="003F6C76"/>
    <w:rsid w:val="003F7141"/>
    <w:rsid w:val="004046B6"/>
    <w:rsid w:val="004070FB"/>
    <w:rsid w:val="00410D6B"/>
    <w:rsid w:val="00412649"/>
    <w:rsid w:val="004153C0"/>
    <w:rsid w:val="00415432"/>
    <w:rsid w:val="00417A70"/>
    <w:rsid w:val="004225C9"/>
    <w:rsid w:val="004273FF"/>
    <w:rsid w:val="00430CA6"/>
    <w:rsid w:val="00434A7F"/>
    <w:rsid w:val="0043514A"/>
    <w:rsid w:val="00436599"/>
    <w:rsid w:val="00440EEA"/>
    <w:rsid w:val="004424C6"/>
    <w:rsid w:val="0044310A"/>
    <w:rsid w:val="00444100"/>
    <w:rsid w:val="00444CFC"/>
    <w:rsid w:val="00445D2F"/>
    <w:rsid w:val="00446AC4"/>
    <w:rsid w:val="00447451"/>
    <w:rsid w:val="004541CC"/>
    <w:rsid w:val="00457DDC"/>
    <w:rsid w:val="00461A12"/>
    <w:rsid w:val="00461E53"/>
    <w:rsid w:val="004651FC"/>
    <w:rsid w:val="00472402"/>
    <w:rsid w:val="00477866"/>
    <w:rsid w:val="004809A3"/>
    <w:rsid w:val="004818E8"/>
    <w:rsid w:val="00482DC2"/>
    <w:rsid w:val="004837CA"/>
    <w:rsid w:val="00483ACB"/>
    <w:rsid w:val="004845CE"/>
    <w:rsid w:val="00495BF1"/>
    <w:rsid w:val="004A7D5B"/>
    <w:rsid w:val="004B2216"/>
    <w:rsid w:val="004B3670"/>
    <w:rsid w:val="004B387F"/>
    <w:rsid w:val="004B4EF3"/>
    <w:rsid w:val="004B576F"/>
    <w:rsid w:val="004B647C"/>
    <w:rsid w:val="004B7094"/>
    <w:rsid w:val="004C0231"/>
    <w:rsid w:val="004C10B4"/>
    <w:rsid w:val="004D2F85"/>
    <w:rsid w:val="004D4C80"/>
    <w:rsid w:val="004D68CC"/>
    <w:rsid w:val="004D69C3"/>
    <w:rsid w:val="004D6C45"/>
    <w:rsid w:val="004D7A56"/>
    <w:rsid w:val="004E21B1"/>
    <w:rsid w:val="004F0278"/>
    <w:rsid w:val="004F1713"/>
    <w:rsid w:val="004F5211"/>
    <w:rsid w:val="004F7C05"/>
    <w:rsid w:val="00501A91"/>
    <w:rsid w:val="00503AE1"/>
    <w:rsid w:val="0050427C"/>
    <w:rsid w:val="0050674C"/>
    <w:rsid w:val="00506C22"/>
    <w:rsid w:val="00510062"/>
    <w:rsid w:val="00510D88"/>
    <w:rsid w:val="00513057"/>
    <w:rsid w:val="00516880"/>
    <w:rsid w:val="00516D6D"/>
    <w:rsid w:val="00522681"/>
    <w:rsid w:val="00522F40"/>
    <w:rsid w:val="00523C5F"/>
    <w:rsid w:val="005339EE"/>
    <w:rsid w:val="005360E4"/>
    <w:rsid w:val="0053664B"/>
    <w:rsid w:val="005410F9"/>
    <w:rsid w:val="005416D9"/>
    <w:rsid w:val="00543FFB"/>
    <w:rsid w:val="0054524C"/>
    <w:rsid w:val="00556E6C"/>
    <w:rsid w:val="005656FE"/>
    <w:rsid w:val="005672A9"/>
    <w:rsid w:val="00570B52"/>
    <w:rsid w:val="00572031"/>
    <w:rsid w:val="00573102"/>
    <w:rsid w:val="00581165"/>
    <w:rsid w:val="0058151B"/>
    <w:rsid w:val="00581829"/>
    <w:rsid w:val="00585DA2"/>
    <w:rsid w:val="005942AE"/>
    <w:rsid w:val="00594882"/>
    <w:rsid w:val="00597DB2"/>
    <w:rsid w:val="005A08ED"/>
    <w:rsid w:val="005A19EA"/>
    <w:rsid w:val="005B570D"/>
    <w:rsid w:val="005B5C92"/>
    <w:rsid w:val="005B72F3"/>
    <w:rsid w:val="005B7BFB"/>
    <w:rsid w:val="005C50BF"/>
    <w:rsid w:val="005C5E28"/>
    <w:rsid w:val="005D1F91"/>
    <w:rsid w:val="005D6104"/>
    <w:rsid w:val="005D6176"/>
    <w:rsid w:val="005D69F9"/>
    <w:rsid w:val="005E74E6"/>
    <w:rsid w:val="005F2045"/>
    <w:rsid w:val="005F21E7"/>
    <w:rsid w:val="005F3FB5"/>
    <w:rsid w:val="005F4C3E"/>
    <w:rsid w:val="005F6489"/>
    <w:rsid w:val="00600EC6"/>
    <w:rsid w:val="006014F8"/>
    <w:rsid w:val="00603ED5"/>
    <w:rsid w:val="00607529"/>
    <w:rsid w:val="006106AB"/>
    <w:rsid w:val="006116E2"/>
    <w:rsid w:val="00613604"/>
    <w:rsid w:val="00613C53"/>
    <w:rsid w:val="00614539"/>
    <w:rsid w:val="006161A1"/>
    <w:rsid w:val="00622D31"/>
    <w:rsid w:val="00625D23"/>
    <w:rsid w:val="006263EA"/>
    <w:rsid w:val="006307F9"/>
    <w:rsid w:val="00630F33"/>
    <w:rsid w:val="006360B8"/>
    <w:rsid w:val="0063663E"/>
    <w:rsid w:val="00640489"/>
    <w:rsid w:val="00641439"/>
    <w:rsid w:val="00644FC1"/>
    <w:rsid w:val="00646BFF"/>
    <w:rsid w:val="00646FAB"/>
    <w:rsid w:val="006512F0"/>
    <w:rsid w:val="006514EA"/>
    <w:rsid w:val="00656A6B"/>
    <w:rsid w:val="00662893"/>
    <w:rsid w:val="00663624"/>
    <w:rsid w:val="00665A0A"/>
    <w:rsid w:val="00665D8F"/>
    <w:rsid w:val="00672C39"/>
    <w:rsid w:val="006754CF"/>
    <w:rsid w:val="00680648"/>
    <w:rsid w:val="00682040"/>
    <w:rsid w:val="006825E1"/>
    <w:rsid w:val="0068355D"/>
    <w:rsid w:val="00684CFE"/>
    <w:rsid w:val="00690C21"/>
    <w:rsid w:val="00692B37"/>
    <w:rsid w:val="006A2A74"/>
    <w:rsid w:val="006A3098"/>
    <w:rsid w:val="006A4160"/>
    <w:rsid w:val="006A683B"/>
    <w:rsid w:val="006B0A7A"/>
    <w:rsid w:val="006B35A2"/>
    <w:rsid w:val="006B7354"/>
    <w:rsid w:val="006B7ABF"/>
    <w:rsid w:val="006C1947"/>
    <w:rsid w:val="006C2276"/>
    <w:rsid w:val="006C242B"/>
    <w:rsid w:val="006C2C14"/>
    <w:rsid w:val="006C371A"/>
    <w:rsid w:val="006C39DC"/>
    <w:rsid w:val="006C7E2C"/>
    <w:rsid w:val="006D221D"/>
    <w:rsid w:val="006D2F04"/>
    <w:rsid w:val="006D4881"/>
    <w:rsid w:val="006D768F"/>
    <w:rsid w:val="006E163F"/>
    <w:rsid w:val="006E5767"/>
    <w:rsid w:val="006E7968"/>
    <w:rsid w:val="00701B3A"/>
    <w:rsid w:val="0070762D"/>
    <w:rsid w:val="00712AE6"/>
    <w:rsid w:val="0071309E"/>
    <w:rsid w:val="00723DAF"/>
    <w:rsid w:val="007251A4"/>
    <w:rsid w:val="00730E16"/>
    <w:rsid w:val="00733619"/>
    <w:rsid w:val="007400C4"/>
    <w:rsid w:val="007404DD"/>
    <w:rsid w:val="00746A3D"/>
    <w:rsid w:val="00747676"/>
    <w:rsid w:val="007479B6"/>
    <w:rsid w:val="00747E7C"/>
    <w:rsid w:val="00761469"/>
    <w:rsid w:val="00762015"/>
    <w:rsid w:val="00762863"/>
    <w:rsid w:val="00767053"/>
    <w:rsid w:val="00774B6B"/>
    <w:rsid w:val="007773C8"/>
    <w:rsid w:val="00777F28"/>
    <w:rsid w:val="0078063E"/>
    <w:rsid w:val="007824BF"/>
    <w:rsid w:val="00787B2D"/>
    <w:rsid w:val="007914EE"/>
    <w:rsid w:val="007922ED"/>
    <w:rsid w:val="00793CB2"/>
    <w:rsid w:val="0079770C"/>
    <w:rsid w:val="007A51E3"/>
    <w:rsid w:val="007A5635"/>
    <w:rsid w:val="007A5ABC"/>
    <w:rsid w:val="007A676E"/>
    <w:rsid w:val="007A7BF7"/>
    <w:rsid w:val="007A7DFA"/>
    <w:rsid w:val="007B331F"/>
    <w:rsid w:val="007B44B7"/>
    <w:rsid w:val="007B64E0"/>
    <w:rsid w:val="007C1897"/>
    <w:rsid w:val="007C1AAC"/>
    <w:rsid w:val="007C3E9A"/>
    <w:rsid w:val="007C5673"/>
    <w:rsid w:val="007D1847"/>
    <w:rsid w:val="007D55F4"/>
    <w:rsid w:val="007D724B"/>
    <w:rsid w:val="007E105C"/>
    <w:rsid w:val="007E5B51"/>
    <w:rsid w:val="007F1599"/>
    <w:rsid w:val="007F771A"/>
    <w:rsid w:val="007F7801"/>
    <w:rsid w:val="00802F29"/>
    <w:rsid w:val="00803E2D"/>
    <w:rsid w:val="008044D0"/>
    <w:rsid w:val="008067DF"/>
    <w:rsid w:val="00806B60"/>
    <w:rsid w:val="0081320A"/>
    <w:rsid w:val="00815E51"/>
    <w:rsid w:val="0081747F"/>
    <w:rsid w:val="00821F5A"/>
    <w:rsid w:val="008249A2"/>
    <w:rsid w:val="00825642"/>
    <w:rsid w:val="00826A3A"/>
    <w:rsid w:val="00830E0E"/>
    <w:rsid w:val="00831FF5"/>
    <w:rsid w:val="00833045"/>
    <w:rsid w:val="008341AE"/>
    <w:rsid w:val="00834DF7"/>
    <w:rsid w:val="008358E5"/>
    <w:rsid w:val="00836497"/>
    <w:rsid w:val="00836F8A"/>
    <w:rsid w:val="008410FD"/>
    <w:rsid w:val="008413B1"/>
    <w:rsid w:val="00843B52"/>
    <w:rsid w:val="008452AF"/>
    <w:rsid w:val="00846F5F"/>
    <w:rsid w:val="00853157"/>
    <w:rsid w:val="008540DF"/>
    <w:rsid w:val="0085461B"/>
    <w:rsid w:val="00855EDF"/>
    <w:rsid w:val="008608EF"/>
    <w:rsid w:val="008616CB"/>
    <w:rsid w:val="0086353F"/>
    <w:rsid w:val="00863C8B"/>
    <w:rsid w:val="00865616"/>
    <w:rsid w:val="00865DF9"/>
    <w:rsid w:val="00866192"/>
    <w:rsid w:val="00870306"/>
    <w:rsid w:val="00871613"/>
    <w:rsid w:val="00875076"/>
    <w:rsid w:val="00875BFD"/>
    <w:rsid w:val="00885ABD"/>
    <w:rsid w:val="00887E40"/>
    <w:rsid w:val="00892EAF"/>
    <w:rsid w:val="0089769D"/>
    <w:rsid w:val="008A3FD2"/>
    <w:rsid w:val="008B2471"/>
    <w:rsid w:val="008B53CB"/>
    <w:rsid w:val="008B5B23"/>
    <w:rsid w:val="008B5D7E"/>
    <w:rsid w:val="008B620B"/>
    <w:rsid w:val="008B6391"/>
    <w:rsid w:val="008C1766"/>
    <w:rsid w:val="008C57EC"/>
    <w:rsid w:val="008D052D"/>
    <w:rsid w:val="008D0BA0"/>
    <w:rsid w:val="008D17FF"/>
    <w:rsid w:val="008D45BC"/>
    <w:rsid w:val="008D7044"/>
    <w:rsid w:val="008D7642"/>
    <w:rsid w:val="008E0275"/>
    <w:rsid w:val="008E2B5E"/>
    <w:rsid w:val="008E3F6C"/>
    <w:rsid w:val="008E441F"/>
    <w:rsid w:val="008F2179"/>
    <w:rsid w:val="008F78D2"/>
    <w:rsid w:val="00901C93"/>
    <w:rsid w:val="00906998"/>
    <w:rsid w:val="00907134"/>
    <w:rsid w:val="00910E03"/>
    <w:rsid w:val="00916416"/>
    <w:rsid w:val="00920FF7"/>
    <w:rsid w:val="009238AE"/>
    <w:rsid w:val="009268F6"/>
    <w:rsid w:val="00933C9A"/>
    <w:rsid w:val="0093416C"/>
    <w:rsid w:val="00934D96"/>
    <w:rsid w:val="009406A5"/>
    <w:rsid w:val="00940FC7"/>
    <w:rsid w:val="009429FB"/>
    <w:rsid w:val="0095196C"/>
    <w:rsid w:val="00951F63"/>
    <w:rsid w:val="0095298A"/>
    <w:rsid w:val="00953CFC"/>
    <w:rsid w:val="00954A2B"/>
    <w:rsid w:val="0095594C"/>
    <w:rsid w:val="00955CD4"/>
    <w:rsid w:val="00956966"/>
    <w:rsid w:val="00957B16"/>
    <w:rsid w:val="009612F6"/>
    <w:rsid w:val="0096208E"/>
    <w:rsid w:val="00966AC0"/>
    <w:rsid w:val="00966B8C"/>
    <w:rsid w:val="00967B49"/>
    <w:rsid w:val="00971FFE"/>
    <w:rsid w:val="0097454A"/>
    <w:rsid w:val="009813A1"/>
    <w:rsid w:val="00983131"/>
    <w:rsid w:val="00983C65"/>
    <w:rsid w:val="009843EF"/>
    <w:rsid w:val="009902BF"/>
    <w:rsid w:val="009903C2"/>
    <w:rsid w:val="00991D63"/>
    <w:rsid w:val="00993FF5"/>
    <w:rsid w:val="00995A56"/>
    <w:rsid w:val="009A6685"/>
    <w:rsid w:val="009B048D"/>
    <w:rsid w:val="009C06DC"/>
    <w:rsid w:val="009C10D5"/>
    <w:rsid w:val="009C2A59"/>
    <w:rsid w:val="009C6269"/>
    <w:rsid w:val="009C6F21"/>
    <w:rsid w:val="009D0CDF"/>
    <w:rsid w:val="009D107B"/>
    <w:rsid w:val="009D125C"/>
    <w:rsid w:val="009D2A49"/>
    <w:rsid w:val="009D6A32"/>
    <w:rsid w:val="009D6F58"/>
    <w:rsid w:val="009D7BA1"/>
    <w:rsid w:val="009E34B7"/>
    <w:rsid w:val="009F3200"/>
    <w:rsid w:val="009F5CF4"/>
    <w:rsid w:val="00A05A12"/>
    <w:rsid w:val="00A1114F"/>
    <w:rsid w:val="00A1150B"/>
    <w:rsid w:val="00A14EB7"/>
    <w:rsid w:val="00A174B6"/>
    <w:rsid w:val="00A177D5"/>
    <w:rsid w:val="00A20837"/>
    <w:rsid w:val="00A23689"/>
    <w:rsid w:val="00A25D93"/>
    <w:rsid w:val="00A26DB7"/>
    <w:rsid w:val="00A30BDA"/>
    <w:rsid w:val="00A322F4"/>
    <w:rsid w:val="00A34FD0"/>
    <w:rsid w:val="00A43E92"/>
    <w:rsid w:val="00A469EA"/>
    <w:rsid w:val="00A528F9"/>
    <w:rsid w:val="00A5645C"/>
    <w:rsid w:val="00A666EA"/>
    <w:rsid w:val="00A66F91"/>
    <w:rsid w:val="00A66F96"/>
    <w:rsid w:val="00A73230"/>
    <w:rsid w:val="00A773A9"/>
    <w:rsid w:val="00A777F7"/>
    <w:rsid w:val="00A81A7C"/>
    <w:rsid w:val="00A8206A"/>
    <w:rsid w:val="00A82C76"/>
    <w:rsid w:val="00A85861"/>
    <w:rsid w:val="00A875FF"/>
    <w:rsid w:val="00A9001D"/>
    <w:rsid w:val="00A90BD5"/>
    <w:rsid w:val="00A910E1"/>
    <w:rsid w:val="00A91ADF"/>
    <w:rsid w:val="00A92748"/>
    <w:rsid w:val="00A9546E"/>
    <w:rsid w:val="00A9751B"/>
    <w:rsid w:val="00AA5BF3"/>
    <w:rsid w:val="00AA684E"/>
    <w:rsid w:val="00AA69C0"/>
    <w:rsid w:val="00AB3CFD"/>
    <w:rsid w:val="00AB5070"/>
    <w:rsid w:val="00AB5E08"/>
    <w:rsid w:val="00AB6D9E"/>
    <w:rsid w:val="00AC0CC3"/>
    <w:rsid w:val="00AC45B2"/>
    <w:rsid w:val="00AC609B"/>
    <w:rsid w:val="00AC7B6A"/>
    <w:rsid w:val="00AC7C88"/>
    <w:rsid w:val="00AD069D"/>
    <w:rsid w:val="00AD2AE2"/>
    <w:rsid w:val="00AD3EA6"/>
    <w:rsid w:val="00AD6840"/>
    <w:rsid w:val="00AE0128"/>
    <w:rsid w:val="00AE4AED"/>
    <w:rsid w:val="00AF0095"/>
    <w:rsid w:val="00AF472E"/>
    <w:rsid w:val="00AF7069"/>
    <w:rsid w:val="00AF7B44"/>
    <w:rsid w:val="00B03C08"/>
    <w:rsid w:val="00B072B1"/>
    <w:rsid w:val="00B07A62"/>
    <w:rsid w:val="00B10DCE"/>
    <w:rsid w:val="00B1148B"/>
    <w:rsid w:val="00B132EC"/>
    <w:rsid w:val="00B15A1D"/>
    <w:rsid w:val="00B15D8F"/>
    <w:rsid w:val="00B15E9B"/>
    <w:rsid w:val="00B24019"/>
    <w:rsid w:val="00B275B5"/>
    <w:rsid w:val="00B3238C"/>
    <w:rsid w:val="00B35749"/>
    <w:rsid w:val="00B403E4"/>
    <w:rsid w:val="00B43198"/>
    <w:rsid w:val="00B4798B"/>
    <w:rsid w:val="00B541EC"/>
    <w:rsid w:val="00B55350"/>
    <w:rsid w:val="00B63B69"/>
    <w:rsid w:val="00B65E96"/>
    <w:rsid w:val="00B67812"/>
    <w:rsid w:val="00B71100"/>
    <w:rsid w:val="00B73B64"/>
    <w:rsid w:val="00B7582C"/>
    <w:rsid w:val="00B82D84"/>
    <w:rsid w:val="00B84D95"/>
    <w:rsid w:val="00B8586D"/>
    <w:rsid w:val="00B87220"/>
    <w:rsid w:val="00B92E9F"/>
    <w:rsid w:val="00B92EA1"/>
    <w:rsid w:val="00B9303B"/>
    <w:rsid w:val="00B9308F"/>
    <w:rsid w:val="00B94919"/>
    <w:rsid w:val="00B965FD"/>
    <w:rsid w:val="00BA0E44"/>
    <w:rsid w:val="00BA1337"/>
    <w:rsid w:val="00BA1A91"/>
    <w:rsid w:val="00BA437B"/>
    <w:rsid w:val="00BA4A87"/>
    <w:rsid w:val="00BA70FC"/>
    <w:rsid w:val="00BB1228"/>
    <w:rsid w:val="00BB441F"/>
    <w:rsid w:val="00BB62C0"/>
    <w:rsid w:val="00BB65D8"/>
    <w:rsid w:val="00BB6AAC"/>
    <w:rsid w:val="00BB74AF"/>
    <w:rsid w:val="00BB76BC"/>
    <w:rsid w:val="00BC3E9F"/>
    <w:rsid w:val="00BC6EDE"/>
    <w:rsid w:val="00BC7584"/>
    <w:rsid w:val="00BD4AFD"/>
    <w:rsid w:val="00BD50E5"/>
    <w:rsid w:val="00BD6767"/>
    <w:rsid w:val="00BD6D25"/>
    <w:rsid w:val="00BE1308"/>
    <w:rsid w:val="00BE39EE"/>
    <w:rsid w:val="00BE3EC7"/>
    <w:rsid w:val="00BE5916"/>
    <w:rsid w:val="00BE5E24"/>
    <w:rsid w:val="00BF2986"/>
    <w:rsid w:val="00BF5E10"/>
    <w:rsid w:val="00C0135D"/>
    <w:rsid w:val="00C02EDF"/>
    <w:rsid w:val="00C05CCE"/>
    <w:rsid w:val="00C072D6"/>
    <w:rsid w:val="00C1037F"/>
    <w:rsid w:val="00C10561"/>
    <w:rsid w:val="00C158E0"/>
    <w:rsid w:val="00C16F09"/>
    <w:rsid w:val="00C20EFF"/>
    <w:rsid w:val="00C250ED"/>
    <w:rsid w:val="00C26496"/>
    <w:rsid w:val="00C269FC"/>
    <w:rsid w:val="00C26E7C"/>
    <w:rsid w:val="00C3617A"/>
    <w:rsid w:val="00C412AE"/>
    <w:rsid w:val="00C42C6C"/>
    <w:rsid w:val="00C45949"/>
    <w:rsid w:val="00C512AA"/>
    <w:rsid w:val="00C536E4"/>
    <w:rsid w:val="00C56183"/>
    <w:rsid w:val="00C60F4D"/>
    <w:rsid w:val="00C61586"/>
    <w:rsid w:val="00C62E65"/>
    <w:rsid w:val="00C63D7E"/>
    <w:rsid w:val="00C67286"/>
    <w:rsid w:val="00C6772C"/>
    <w:rsid w:val="00C71EA1"/>
    <w:rsid w:val="00C71FDB"/>
    <w:rsid w:val="00C74877"/>
    <w:rsid w:val="00C75E6D"/>
    <w:rsid w:val="00C7717D"/>
    <w:rsid w:val="00C82174"/>
    <w:rsid w:val="00C82ED4"/>
    <w:rsid w:val="00C83F0F"/>
    <w:rsid w:val="00C87502"/>
    <w:rsid w:val="00C940A2"/>
    <w:rsid w:val="00C9584D"/>
    <w:rsid w:val="00C969FE"/>
    <w:rsid w:val="00CA12D0"/>
    <w:rsid w:val="00CA175A"/>
    <w:rsid w:val="00CA5794"/>
    <w:rsid w:val="00CB6C03"/>
    <w:rsid w:val="00CC0A62"/>
    <w:rsid w:val="00CC4EA3"/>
    <w:rsid w:val="00CC6D50"/>
    <w:rsid w:val="00CD0A74"/>
    <w:rsid w:val="00CD44D7"/>
    <w:rsid w:val="00CD4D46"/>
    <w:rsid w:val="00CD61EF"/>
    <w:rsid w:val="00CD6C14"/>
    <w:rsid w:val="00CE0AA5"/>
    <w:rsid w:val="00CE29BD"/>
    <w:rsid w:val="00CE551C"/>
    <w:rsid w:val="00CE70C1"/>
    <w:rsid w:val="00CF283F"/>
    <w:rsid w:val="00CF508D"/>
    <w:rsid w:val="00D0225B"/>
    <w:rsid w:val="00D05B7C"/>
    <w:rsid w:val="00D07411"/>
    <w:rsid w:val="00D100A7"/>
    <w:rsid w:val="00D10107"/>
    <w:rsid w:val="00D22DE2"/>
    <w:rsid w:val="00D242EB"/>
    <w:rsid w:val="00D250A2"/>
    <w:rsid w:val="00D26802"/>
    <w:rsid w:val="00D34E63"/>
    <w:rsid w:val="00D35F24"/>
    <w:rsid w:val="00D40905"/>
    <w:rsid w:val="00D422BB"/>
    <w:rsid w:val="00D42ED8"/>
    <w:rsid w:val="00D439FF"/>
    <w:rsid w:val="00D51A38"/>
    <w:rsid w:val="00D55C19"/>
    <w:rsid w:val="00D5643C"/>
    <w:rsid w:val="00D609FE"/>
    <w:rsid w:val="00D60F27"/>
    <w:rsid w:val="00D62CEC"/>
    <w:rsid w:val="00D73DB8"/>
    <w:rsid w:val="00D77655"/>
    <w:rsid w:val="00D77B0E"/>
    <w:rsid w:val="00D80CAE"/>
    <w:rsid w:val="00D85A7B"/>
    <w:rsid w:val="00D91791"/>
    <w:rsid w:val="00D91815"/>
    <w:rsid w:val="00D95EF9"/>
    <w:rsid w:val="00DA1158"/>
    <w:rsid w:val="00DA1854"/>
    <w:rsid w:val="00DA4671"/>
    <w:rsid w:val="00DA5408"/>
    <w:rsid w:val="00DA7FE0"/>
    <w:rsid w:val="00DB072C"/>
    <w:rsid w:val="00DB186B"/>
    <w:rsid w:val="00DB223F"/>
    <w:rsid w:val="00DB52C1"/>
    <w:rsid w:val="00DB5C1E"/>
    <w:rsid w:val="00DC5581"/>
    <w:rsid w:val="00DC5891"/>
    <w:rsid w:val="00DD0820"/>
    <w:rsid w:val="00DD13DB"/>
    <w:rsid w:val="00DD350E"/>
    <w:rsid w:val="00DD4D5A"/>
    <w:rsid w:val="00DD621A"/>
    <w:rsid w:val="00DD79E9"/>
    <w:rsid w:val="00DD7B25"/>
    <w:rsid w:val="00DE0504"/>
    <w:rsid w:val="00DE3F6C"/>
    <w:rsid w:val="00DE67CD"/>
    <w:rsid w:val="00DE6D6A"/>
    <w:rsid w:val="00DE7269"/>
    <w:rsid w:val="00DF683C"/>
    <w:rsid w:val="00DF769E"/>
    <w:rsid w:val="00DF7CCA"/>
    <w:rsid w:val="00E007E6"/>
    <w:rsid w:val="00E014B6"/>
    <w:rsid w:val="00E11D76"/>
    <w:rsid w:val="00E121ED"/>
    <w:rsid w:val="00E12932"/>
    <w:rsid w:val="00E12F42"/>
    <w:rsid w:val="00E1423C"/>
    <w:rsid w:val="00E20C45"/>
    <w:rsid w:val="00E2320F"/>
    <w:rsid w:val="00E25761"/>
    <w:rsid w:val="00E26EBB"/>
    <w:rsid w:val="00E3041B"/>
    <w:rsid w:val="00E30AAF"/>
    <w:rsid w:val="00E341B7"/>
    <w:rsid w:val="00E35F5B"/>
    <w:rsid w:val="00E36A9C"/>
    <w:rsid w:val="00E36BF5"/>
    <w:rsid w:val="00E4210F"/>
    <w:rsid w:val="00E42C1D"/>
    <w:rsid w:val="00E451B1"/>
    <w:rsid w:val="00E46BAB"/>
    <w:rsid w:val="00E50AF1"/>
    <w:rsid w:val="00E56193"/>
    <w:rsid w:val="00E5672F"/>
    <w:rsid w:val="00E61A6A"/>
    <w:rsid w:val="00E72211"/>
    <w:rsid w:val="00E7532D"/>
    <w:rsid w:val="00E8043B"/>
    <w:rsid w:val="00E81A83"/>
    <w:rsid w:val="00E835DD"/>
    <w:rsid w:val="00E8520F"/>
    <w:rsid w:val="00E90AC0"/>
    <w:rsid w:val="00E91C15"/>
    <w:rsid w:val="00E9442A"/>
    <w:rsid w:val="00E94D29"/>
    <w:rsid w:val="00EA17A8"/>
    <w:rsid w:val="00EA18BE"/>
    <w:rsid w:val="00EA4EA1"/>
    <w:rsid w:val="00EA75FF"/>
    <w:rsid w:val="00EA7CFC"/>
    <w:rsid w:val="00EA7E83"/>
    <w:rsid w:val="00EB688B"/>
    <w:rsid w:val="00EB71A2"/>
    <w:rsid w:val="00EC098D"/>
    <w:rsid w:val="00EC11E0"/>
    <w:rsid w:val="00EC626A"/>
    <w:rsid w:val="00ED0083"/>
    <w:rsid w:val="00ED3E87"/>
    <w:rsid w:val="00ED4892"/>
    <w:rsid w:val="00ED5269"/>
    <w:rsid w:val="00ED64E6"/>
    <w:rsid w:val="00EE1C86"/>
    <w:rsid w:val="00EE23C2"/>
    <w:rsid w:val="00EE7CF0"/>
    <w:rsid w:val="00EF1E77"/>
    <w:rsid w:val="00EF3F52"/>
    <w:rsid w:val="00EF6962"/>
    <w:rsid w:val="00F002DD"/>
    <w:rsid w:val="00F034AC"/>
    <w:rsid w:val="00F059F9"/>
    <w:rsid w:val="00F0665F"/>
    <w:rsid w:val="00F146E5"/>
    <w:rsid w:val="00F155E9"/>
    <w:rsid w:val="00F159CF"/>
    <w:rsid w:val="00F2262E"/>
    <w:rsid w:val="00F23863"/>
    <w:rsid w:val="00F25751"/>
    <w:rsid w:val="00F25D80"/>
    <w:rsid w:val="00F3060F"/>
    <w:rsid w:val="00F313A8"/>
    <w:rsid w:val="00F31FD6"/>
    <w:rsid w:val="00F37D13"/>
    <w:rsid w:val="00F4019D"/>
    <w:rsid w:val="00F45597"/>
    <w:rsid w:val="00F455EA"/>
    <w:rsid w:val="00F4657C"/>
    <w:rsid w:val="00F47A33"/>
    <w:rsid w:val="00F507E0"/>
    <w:rsid w:val="00F6224C"/>
    <w:rsid w:val="00F623E5"/>
    <w:rsid w:val="00F6298D"/>
    <w:rsid w:val="00F64792"/>
    <w:rsid w:val="00F65EBF"/>
    <w:rsid w:val="00F669C1"/>
    <w:rsid w:val="00F66C25"/>
    <w:rsid w:val="00F67F32"/>
    <w:rsid w:val="00F71829"/>
    <w:rsid w:val="00F74FAA"/>
    <w:rsid w:val="00F82F74"/>
    <w:rsid w:val="00F847E4"/>
    <w:rsid w:val="00F8495F"/>
    <w:rsid w:val="00F8659B"/>
    <w:rsid w:val="00F900F7"/>
    <w:rsid w:val="00F9257D"/>
    <w:rsid w:val="00F967B3"/>
    <w:rsid w:val="00FA0977"/>
    <w:rsid w:val="00FA1B42"/>
    <w:rsid w:val="00FA2A29"/>
    <w:rsid w:val="00FA427F"/>
    <w:rsid w:val="00FA7074"/>
    <w:rsid w:val="00FB0C9C"/>
    <w:rsid w:val="00FB31DD"/>
    <w:rsid w:val="00FC24E1"/>
    <w:rsid w:val="00FC278A"/>
    <w:rsid w:val="00FC71AE"/>
    <w:rsid w:val="00FD3F02"/>
    <w:rsid w:val="00FD6B22"/>
    <w:rsid w:val="00FD79EE"/>
    <w:rsid w:val="00FE1D74"/>
    <w:rsid w:val="00FE1EC1"/>
    <w:rsid w:val="00FE28CB"/>
    <w:rsid w:val="00FE4C85"/>
    <w:rsid w:val="00FF2BA5"/>
    <w:rsid w:val="00FF4C4E"/>
    <w:rsid w:val="00FF6968"/>
    <w:rsid w:val="00FF71D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2E7E895"/>
  <w15:chartTrackingRefBased/>
  <w15:docId w15:val="{661E0C08-7F01-40C9-82BD-E01D7DB7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semiHidden="1" w:unhideWhenUsed="1" w:qFormat="1"/>
    <w:lsdException w:name="footnote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A70FC"/>
    <w:pPr>
      <w:spacing w:before="120"/>
    </w:pPr>
    <w:rPr>
      <w:sz w:val="24"/>
      <w:lang w:val="en-US" w:eastAsia="en-US"/>
    </w:rPr>
  </w:style>
  <w:style w:type="paragraph" w:styleId="Heading1">
    <w:name w:val="heading 1"/>
    <w:next w:val="BodyText"/>
    <w:link w:val="Heading1Char"/>
    <w:qFormat/>
    <w:rsid w:val="00597DB2"/>
    <w:pPr>
      <w:keepNext/>
      <w:pageBreakBefore/>
      <w:numPr>
        <w:numId w:val="47"/>
      </w:numPr>
      <w:spacing w:before="240" w:after="60"/>
      <w:outlineLvl w:val="0"/>
    </w:pPr>
    <w:rPr>
      <w:rFonts w:ascii="Arial" w:hAnsi="Arial"/>
      <w:b/>
      <w:noProof/>
      <w:kern w:val="28"/>
      <w:sz w:val="28"/>
      <w:lang w:val="en-US" w:eastAsia="en-US"/>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lang w:val="en-US" w:eastAsia="en-US"/>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lang w:val="en-US" w:eastAsia="en-US"/>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lang w:val="en-US" w:eastAsia="en-US"/>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BodyText"/>
    <w:rsid w:val="00597DB2"/>
    <w:pPr>
      <w:numPr>
        <w:ilvl w:val="2"/>
        <w:numId w:val="94"/>
      </w:numPr>
    </w:p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lang w:val="en-US" w:eastAsia="en-US"/>
    </w:rPr>
  </w:style>
  <w:style w:type="table" w:styleId="TableGrid">
    <w:name w:val="Table Grid"/>
    <w:basedOn w:val="TableNormal"/>
    <w:uiPriority w:val="3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39562E"/>
    <w:rPr>
      <w:rFonts w:ascii="Arial" w:hAnsi="Arial"/>
      <w:b/>
      <w:noProof/>
      <w:kern w:val="28"/>
      <w:sz w:val="28"/>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36"/>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19"/>
      </w:numPr>
    </w:pPr>
  </w:style>
  <w:style w:type="paragraph" w:styleId="ListBullet5">
    <w:name w:val="List Bullet 5"/>
    <w:basedOn w:val="Normal"/>
    <w:uiPriority w:val="99"/>
    <w:unhideWhenUsed/>
    <w:rsid w:val="00597DB2"/>
    <w:pPr>
      <w:numPr>
        <w:numId w:val="2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lang w:val="en-US" w:eastAsia="en-US"/>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TableEntryChar">
    <w:name w:val="Table Entry Char"/>
    <w:link w:val="TableEntry"/>
    <w:rsid w:val="00E11D76"/>
    <w:rPr>
      <w:sz w:val="18"/>
      <w:lang w:val="en-US" w:eastAsia="en-US"/>
    </w:rPr>
  </w:style>
  <w:style w:type="character" w:customStyle="1" w:styleId="Heading4Char">
    <w:name w:val="Heading 4 Char"/>
    <w:basedOn w:val="DefaultParagraphFont"/>
    <w:link w:val="Heading4"/>
    <w:rsid w:val="006B0A7A"/>
    <w:rPr>
      <w:rFonts w:ascii="Arial" w:hAnsi="Arial"/>
      <w:b/>
      <w:noProof/>
      <w:kern w:val="28"/>
      <w:sz w:val="28"/>
      <w:lang w:val="en-US" w:eastAsia="en-US"/>
    </w:rPr>
  </w:style>
  <w:style w:type="character" w:customStyle="1" w:styleId="Heading5Char">
    <w:name w:val="Heading 5 Char"/>
    <w:basedOn w:val="DefaultParagraphFont"/>
    <w:link w:val="Heading5"/>
    <w:rsid w:val="006B0A7A"/>
    <w:rPr>
      <w:rFonts w:ascii="Arial" w:hAnsi="Arial"/>
      <w:b/>
      <w:noProof/>
      <w:kern w:val="28"/>
      <w:sz w:val="28"/>
      <w:lang w:val="en-US" w:eastAsia="en-US"/>
    </w:rPr>
  </w:style>
  <w:style w:type="paragraph" w:customStyle="1" w:styleId="BodyText22ptBoldCenteredKernat14pt">
    <w:name w:val="Body Text 22 pt Bold Centered Kern at 14 pt"/>
    <w:basedOn w:val="BodyText"/>
    <w:rsid w:val="00C67286"/>
    <w:pPr>
      <w:jc w:val="center"/>
    </w:pPr>
    <w:rPr>
      <w:b/>
      <w:bCs/>
      <w:kern w:val="28"/>
      <w:sz w:val="44"/>
    </w:rPr>
  </w:style>
  <w:style w:type="character" w:styleId="UnresolvedMention">
    <w:name w:val="Unresolved Mention"/>
    <w:basedOn w:val="DefaultParagraphFont"/>
    <w:uiPriority w:val="99"/>
    <w:semiHidden/>
    <w:unhideWhenUsed/>
    <w:rsid w:val="00C67286"/>
    <w:rPr>
      <w:color w:val="808080"/>
      <w:shd w:val="clear" w:color="auto" w:fill="E6E6E6"/>
    </w:rPr>
  </w:style>
  <w:style w:type="character" w:customStyle="1" w:styleId="FootnoteTextChar">
    <w:name w:val="Footnote Text Char"/>
    <w:link w:val="FootnoteText"/>
    <w:uiPriority w:val="99"/>
    <w:semiHidden/>
    <w:locked/>
    <w:rsid w:val="00DA4671"/>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491939">
      <w:bodyDiv w:val="1"/>
      <w:marLeft w:val="0"/>
      <w:marRight w:val="0"/>
      <w:marTop w:val="0"/>
      <w:marBottom w:val="0"/>
      <w:divBdr>
        <w:top w:val="none" w:sz="0" w:space="0" w:color="auto"/>
        <w:left w:val="none" w:sz="0" w:space="0" w:color="auto"/>
        <w:bottom w:val="none" w:sz="0" w:space="0" w:color="auto"/>
        <w:right w:val="none" w:sz="0" w:space="0" w:color="auto"/>
      </w:divBdr>
    </w:div>
    <w:div w:id="111202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ihe.net" TargetMode="External"/><Relationship Id="rId18" Type="http://schemas.openxmlformats.org/officeDocument/2006/relationships/hyperlink" Target="http://hl7.org/fhir" TargetMode="External"/><Relationship Id="rId26" Type="http://schemas.openxmlformats.org/officeDocument/2006/relationships/image" Target="media/image3.png"/><Relationship Id="rId39" Type="http://schemas.openxmlformats.org/officeDocument/2006/relationships/footer" Target="footer2.xml"/><Relationship Id="rId21" Type="http://schemas.openxmlformats.org/officeDocument/2006/relationships/image" Target="media/image2.emf"/><Relationship Id="rId34" Type="http://schemas.openxmlformats.org/officeDocument/2006/relationships/hyperlink" Target="http://hl7.org/fhir/DSTU3/index.html" TargetMode="External"/><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he.net/profiles/index.cfm" TargetMode="External"/><Relationship Id="rId20" Type="http://schemas.openxmlformats.org/officeDocument/2006/relationships/hyperlink" Target="http://www.ihe.net/Technical_Framework/index.cfm" TargetMode="External"/><Relationship Id="rId29" Type="http://schemas.openxmlformats.org/officeDocument/2006/relationships/image" Target="media/image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Public_Comment/" TargetMode="External"/><Relationship Id="rId24" Type="http://schemas.microsoft.com/office/2011/relationships/commentsExtended" Target="commentsExtended.xml"/><Relationship Id="rId32" Type="http://schemas.openxmlformats.org/officeDocument/2006/relationships/hyperlink" Target="http://hl7.org/implement/standards/fhir/http.html" TargetMode="External"/><Relationship Id="rId37" Type="http://schemas.openxmlformats.org/officeDocument/2006/relationships/header" Target="head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ihe.net/About/process.cfm" TargetMode="External"/><Relationship Id="rId23" Type="http://schemas.openxmlformats.org/officeDocument/2006/relationships/comments" Target="comments.xml"/><Relationship Id="rId28" Type="http://schemas.openxmlformats.org/officeDocument/2006/relationships/image" Target="media/image5.png"/><Relationship Id="rId36" Type="http://schemas.openxmlformats.org/officeDocument/2006/relationships/image" Target="media/image7.jpeg"/><Relationship Id="rId10" Type="http://schemas.openxmlformats.org/officeDocument/2006/relationships/hyperlink" Target="http://ihe.net/Technical_Frameworks/" TargetMode="External"/><Relationship Id="rId19" Type="http://schemas.openxmlformats.org/officeDocument/2006/relationships/hyperlink" Target="http://hl7.org/fhir/STU3/license.html" TargetMode="External"/><Relationship Id="rId31" Type="http://schemas.openxmlformats.org/officeDocument/2006/relationships/hyperlink" Target="http://hl7.org/fhir/STU3" TargetMode="External"/><Relationship Id="rId4" Type="http://schemas.openxmlformats.org/officeDocument/2006/relationships/settings" Target="settings.xml"/><Relationship Id="rId9" Type="http://schemas.openxmlformats.org/officeDocument/2006/relationships/hyperlink" Target="mailto:pharmacy@ihe.net" TargetMode="External"/><Relationship Id="rId14" Type="http://schemas.openxmlformats.org/officeDocument/2006/relationships/hyperlink" Target="http://www.ihe.net/Domains/index.cfm" TargetMode="External"/><Relationship Id="rId22" Type="http://schemas.openxmlformats.org/officeDocument/2006/relationships/package" Target="embeddings/Microsoft_Visio_Drawing.vsdx"/><Relationship Id="rId27" Type="http://schemas.openxmlformats.org/officeDocument/2006/relationships/image" Target="media/image4.png"/><Relationship Id="rId30" Type="http://schemas.openxmlformats.org/officeDocument/2006/relationships/hyperlink" Target="http://hl7.org/fhir/DSTU3/index.html" TargetMode="External"/><Relationship Id="rId35" Type="http://schemas.openxmlformats.org/officeDocument/2006/relationships/hyperlink" Target="http://wiki.ihe.net/index.php?title=National_Extensions_Process" TargetMode="External"/><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www.ihe.net/pharmacy/pharmacycomments.cfm" TargetMode="External"/><Relationship Id="rId17" Type="http://schemas.openxmlformats.org/officeDocument/2006/relationships/hyperlink" Target="http://www.ihe.net/Technical_Framework/index.cfm" TargetMode="External"/><Relationship Id="rId25" Type="http://schemas.microsoft.com/office/2016/09/relationships/commentsIds" Target="commentsIds.xml"/><Relationship Id="rId33" Type="http://schemas.openxmlformats.org/officeDocument/2006/relationships/hyperlink" Target="http://hl7.org/fhir/STU3/http.html" TargetMode="External"/><Relationship Id="rId3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393DF-627C-420B-B802-026A26B49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0</TotalTime>
  <Pages>55</Pages>
  <Words>14028</Words>
  <Characters>79961</Characters>
  <Application>Microsoft Office Word</Application>
  <DocSecurity>0</DocSecurity>
  <Lines>666</Lines>
  <Paragraphs>187</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IHE_Suppl_Template_Rev10.3_PC</vt:lpstr>
      <vt:lpstr>IHE_Suppl_Template_Rev10.3_PC</vt:lpstr>
      <vt:lpstr>IHE_Suppl_Template_Rev10.3_PC</vt:lpstr>
    </vt:vector>
  </TitlesOfParts>
  <Company>IHE</Company>
  <LinksUpToDate>false</LinksUpToDate>
  <CharactersWithSpaces>93802</CharactersWithSpaces>
  <SharedDoc>false</SharedDoc>
  <HLinks>
    <vt:vector size="726" baseType="variant">
      <vt:variant>
        <vt:i4>1048652</vt:i4>
      </vt:variant>
      <vt:variant>
        <vt:i4>687</vt:i4>
      </vt:variant>
      <vt:variant>
        <vt:i4>0</vt:i4>
      </vt:variant>
      <vt:variant>
        <vt:i4>5</vt:i4>
      </vt:variant>
      <vt:variant>
        <vt:lpwstr>http://wiki.ihe.net/index.php?title=National_Extensions_Process</vt:lpwstr>
      </vt:variant>
      <vt:variant>
        <vt:lpwstr/>
      </vt:variant>
      <vt:variant>
        <vt:i4>3801176</vt:i4>
      </vt:variant>
      <vt:variant>
        <vt:i4>684</vt:i4>
      </vt:variant>
      <vt:variant>
        <vt:i4>0</vt:i4>
      </vt:variant>
      <vt:variant>
        <vt:i4>5</vt:i4>
      </vt:variant>
      <vt:variant>
        <vt:lpwstr/>
      </vt:variant>
      <vt:variant>
        <vt:lpwstr>_1.3.6.1.4.1.19376.1.4.1.5.4__Cardia</vt:lpwstr>
      </vt:variant>
      <vt:variant>
        <vt:i4>589940</vt:i4>
      </vt:variant>
      <vt:variant>
        <vt:i4>675</vt:i4>
      </vt:variant>
      <vt:variant>
        <vt:i4>0</vt:i4>
      </vt:variant>
      <vt:variant>
        <vt:i4>5</vt:i4>
      </vt:variant>
      <vt:variant>
        <vt:lpwstr>http://wiki.ihe.net/index.php?title=Scheduled_Workflow</vt:lpwstr>
      </vt:variant>
      <vt:variant>
        <vt:lpwstr/>
      </vt:variant>
      <vt:variant>
        <vt:i4>5636208</vt:i4>
      </vt:variant>
      <vt:variant>
        <vt:i4>669</vt:i4>
      </vt:variant>
      <vt:variant>
        <vt:i4>0</vt:i4>
      </vt:variant>
      <vt:variant>
        <vt:i4>5</vt:i4>
      </vt:variant>
      <vt:variant>
        <vt:lpwstr>http://www.ihe.net/Technical_Framework/index.cfm</vt:lpwstr>
      </vt:variant>
      <vt:variant>
        <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cp:lastModifiedBy>Jose Costa Teixeira</cp:lastModifiedBy>
  <cp:revision>2</cp:revision>
  <cp:lastPrinted>2012-05-01T07:26:00Z</cp:lastPrinted>
  <dcterms:created xsi:type="dcterms:W3CDTF">2017-08-07T16:48:00Z</dcterms:created>
  <dcterms:modified xsi:type="dcterms:W3CDTF">2017-08-07T16:48:00Z</dcterms:modified>
  <cp:category>IHE Supplement Template</cp:category>
</cp:coreProperties>
</file>